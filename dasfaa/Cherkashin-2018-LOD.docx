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23DD7" w:rsidRPr="005372B1" w:rsidRDefault="00723DD7" w:rsidP="00FD6008">
      <w:pPr>
        <w:pStyle w:val="IwimNextParagraph"/>
        <w:ind w:firstLine="0"/>
        <w:rPr>
          <w:i/>
          <w:lang w:val="en-US"/>
        </w:rPr>
      </w:pPr>
      <w:r w:rsidRPr="005372B1">
        <w:rPr>
          <w:i/>
          <w:lang w:val="en-US"/>
        </w:rPr>
        <w:t>УДК</w:t>
      </w:r>
      <w:r w:rsidR="00103862" w:rsidRPr="005372B1">
        <w:rPr>
          <w:i/>
          <w:lang w:val="en-US"/>
        </w:rPr>
        <w:t xml:space="preserve"> 004.652.8</w:t>
      </w:r>
      <w:r w:rsidR="00BD4BF0" w:rsidRPr="005372B1">
        <w:rPr>
          <w:i/>
          <w:lang w:val="en-US"/>
        </w:rPr>
        <w:t>+</w:t>
      </w:r>
      <w:r w:rsidR="00103862" w:rsidRPr="005372B1">
        <w:rPr>
          <w:i/>
          <w:lang w:val="en-US"/>
        </w:rPr>
        <w:t>004.91</w:t>
      </w:r>
    </w:p>
    <w:p w:rsidR="00FD6008" w:rsidRPr="005372B1" w:rsidRDefault="00FD6008" w:rsidP="00FD6008">
      <w:pPr>
        <w:pStyle w:val="IwimNextParagraph"/>
        <w:ind w:firstLine="0"/>
        <w:jc w:val="right"/>
        <w:rPr>
          <w:i/>
          <w:lang w:val="en-US"/>
        </w:rPr>
      </w:pPr>
      <w:proofErr w:type="spellStart"/>
      <w:r w:rsidRPr="005372B1">
        <w:rPr>
          <w:i/>
          <w:lang w:val="en-US"/>
        </w:rPr>
        <w:t>Cherkashin</w:t>
      </w:r>
      <w:proofErr w:type="spellEnd"/>
      <w:r w:rsidRPr="005372B1">
        <w:rPr>
          <w:i/>
          <w:lang w:val="en-US"/>
        </w:rPr>
        <w:t xml:space="preserve"> E. A.,</w:t>
      </w:r>
      <w:r w:rsidRPr="005372B1">
        <w:rPr>
          <w:i/>
          <w:lang w:val="en-US"/>
        </w:rPr>
        <w:br/>
        <w:t xml:space="preserve">  т. PhD, senior researcher,</w:t>
      </w:r>
      <w:r w:rsidRPr="005372B1">
        <w:rPr>
          <w:i/>
          <w:lang w:val="en-US"/>
        </w:rPr>
        <w:br/>
        <w:t xml:space="preserve">Matrosov Institute for System Dynamics and Control Theory of Siberian Branch, Russian Academy of Sciences    </w:t>
      </w:r>
      <w:r w:rsidRPr="005372B1">
        <w:rPr>
          <w:i/>
          <w:lang w:val="en-US"/>
        </w:rPr>
        <w:br/>
        <w:t xml:space="preserve"> tel. +7(914)870-67-54, e-mail: eugeneai@irnok.net,</w:t>
      </w:r>
      <w:r w:rsidRPr="005372B1">
        <w:rPr>
          <w:i/>
          <w:lang w:val="en-US"/>
        </w:rPr>
        <w:br/>
      </w:r>
      <w:proofErr w:type="spellStart"/>
      <w:r w:rsidRPr="005372B1">
        <w:rPr>
          <w:i/>
          <w:lang w:val="en-US"/>
        </w:rPr>
        <w:t>Orlova</w:t>
      </w:r>
      <w:proofErr w:type="spellEnd"/>
      <w:r w:rsidRPr="005372B1">
        <w:rPr>
          <w:i/>
          <w:lang w:val="en-US"/>
        </w:rPr>
        <w:t xml:space="preserve"> I. V.,</w:t>
      </w:r>
      <w:r w:rsidRPr="005372B1">
        <w:rPr>
          <w:i/>
          <w:lang w:val="en-US"/>
        </w:rPr>
        <w:br/>
        <w:t xml:space="preserve">  ф.-м. н., </w:t>
      </w:r>
      <w:proofErr w:type="spellStart"/>
      <w:r w:rsidRPr="005372B1">
        <w:rPr>
          <w:i/>
          <w:lang w:val="en-US"/>
        </w:rPr>
        <w:t>доцент</w:t>
      </w:r>
      <w:proofErr w:type="spellEnd"/>
      <w:proofErr w:type="gramStart"/>
      <w:r w:rsidRPr="005372B1">
        <w:rPr>
          <w:i/>
          <w:lang w:val="en-US"/>
        </w:rPr>
        <w:t>,</w:t>
      </w:r>
      <w:proofErr w:type="gramEnd"/>
      <w:r w:rsidRPr="005372B1">
        <w:rPr>
          <w:i/>
          <w:lang w:val="en-US"/>
        </w:rPr>
        <w:br/>
        <w:t>National Research Irkutsk State Technical University</w:t>
      </w:r>
      <w:r w:rsidR="00BD4BF0" w:rsidRPr="005372B1">
        <w:rPr>
          <w:i/>
          <w:lang w:val="en-US"/>
        </w:rPr>
        <w:br/>
        <w:t>tel. +7(914)921-07-47 e-mail: soobshenie_1@mail.ru</w:t>
      </w:r>
      <w:r w:rsidR="00BD4BF0" w:rsidRPr="005372B1">
        <w:rPr>
          <w:i/>
          <w:lang w:val="en-US"/>
        </w:rPr>
        <w:br/>
      </w:r>
    </w:p>
    <w:p w:rsidR="003A40F8" w:rsidRPr="003A40F8" w:rsidRDefault="003A40F8" w:rsidP="003A40F8">
      <w:pPr>
        <w:pStyle w:val="IwimAuthor"/>
        <w:rPr>
          <w:b/>
          <w:lang w:val="en-US"/>
        </w:rPr>
      </w:pPr>
      <w:r w:rsidRPr="003A40F8">
        <w:rPr>
          <w:b/>
          <w:lang w:val="en-US"/>
        </w:rPr>
        <w:t>AN APPROACH TO CREATION OF LINKED-DATA BASED DOCUMENT ARCHIVES</w:t>
      </w:r>
    </w:p>
    <w:p w:rsidR="000113DB" w:rsidRPr="000113DB" w:rsidRDefault="000113DB" w:rsidP="000113DB">
      <w:pPr>
        <w:pStyle w:val="IwimAuthor"/>
        <w:jc w:val="right"/>
        <w:rPr>
          <w:ins w:id="0" w:author="Viacheslav Paramonov" w:date="2018-11-06T15:54:00Z"/>
          <w:i/>
          <w:lang w:val="en-US"/>
        </w:rPr>
      </w:pPr>
      <w:ins w:id="1" w:author="Viacheslav Paramonov" w:date="2018-11-06T17:05:00Z">
        <w:r>
          <w:rPr>
            <w:i/>
            <w:lang w:val="en-US"/>
          </w:rPr>
          <w:t xml:space="preserve">E.A. </w:t>
        </w:r>
        <w:proofErr w:type="spellStart"/>
        <w:r>
          <w:rPr>
            <w:i/>
            <w:lang w:val="en-US"/>
          </w:rPr>
          <w:t>Cherkashin</w:t>
        </w:r>
        <w:proofErr w:type="spellEnd"/>
        <w:r>
          <w:rPr>
            <w:i/>
            <w:lang w:val="en-US"/>
          </w:rPr>
          <w:t xml:space="preserve">, V.V. Paramonov, A.O. </w:t>
        </w:r>
        <w:proofErr w:type="spellStart"/>
        <w:r>
          <w:rPr>
            <w:i/>
            <w:lang w:val="en-US"/>
          </w:rPr>
          <w:t>Shigarov</w:t>
        </w:r>
        <w:proofErr w:type="spellEnd"/>
        <w:r>
          <w:rPr>
            <w:i/>
            <w:lang w:val="en-US"/>
          </w:rPr>
          <w:t xml:space="preserve">, A.A. </w:t>
        </w:r>
        <w:proofErr w:type="spellStart"/>
        <w:r>
          <w:rPr>
            <w:i/>
            <w:lang w:val="en-US"/>
          </w:rPr>
          <w:t>Mikhailov</w:t>
        </w:r>
      </w:ins>
      <w:proofErr w:type="spellEnd"/>
    </w:p>
    <w:p w:rsidR="008703E1" w:rsidRDefault="008703E1" w:rsidP="00BD4BF0">
      <w:pPr>
        <w:pStyle w:val="IwimTitle"/>
        <w:spacing w:after="0"/>
        <w:outlineLvl w:val="0"/>
        <w:rPr>
          <w:ins w:id="2" w:author="Viacheslav Paramonov" w:date="2018-11-06T17:52:00Z"/>
          <w:sz w:val="28"/>
          <w:szCs w:val="28"/>
          <w:lang w:val="en-US"/>
        </w:rPr>
      </w:pPr>
    </w:p>
    <w:p w:rsidR="00BD4BF0" w:rsidRPr="005372B1" w:rsidRDefault="00BD4BF0" w:rsidP="00BD4BF0">
      <w:pPr>
        <w:pStyle w:val="IwimTitle"/>
        <w:spacing w:after="0"/>
        <w:outlineLvl w:val="0"/>
        <w:rPr>
          <w:sz w:val="28"/>
          <w:szCs w:val="28"/>
          <w:lang w:val="en-US"/>
        </w:rPr>
      </w:pPr>
      <w:r w:rsidRPr="005372B1">
        <w:rPr>
          <w:sz w:val="28"/>
          <w:szCs w:val="28"/>
          <w:lang w:val="en-US"/>
        </w:rPr>
        <w:t>INSTRUMENTAL TOOLS FOR CONSTRUCTION OF DIGITAL ARCHIVES OF DOCUMENTS BASED ON LINKED DATA</w:t>
      </w:r>
    </w:p>
    <w:p w:rsidR="00BD4BF0" w:rsidRPr="005372B1" w:rsidRDefault="00C77BBD" w:rsidP="00C77BBD">
      <w:pPr>
        <w:pStyle w:val="IwimAuthor"/>
        <w:jc w:val="right"/>
        <w:rPr>
          <w:i/>
          <w:lang w:val="en-US"/>
        </w:rPr>
      </w:pPr>
      <w:proofErr w:type="spellStart"/>
      <w:r w:rsidRPr="005372B1">
        <w:rPr>
          <w:i/>
          <w:lang w:val="en-US"/>
        </w:rPr>
        <w:t>E.A.Cherkashin</w:t>
      </w:r>
      <w:proofErr w:type="spellEnd"/>
      <w:r w:rsidRPr="005372B1">
        <w:rPr>
          <w:i/>
          <w:lang w:val="en-US"/>
        </w:rPr>
        <w:t xml:space="preserve">, </w:t>
      </w:r>
      <w:proofErr w:type="spellStart"/>
      <w:r w:rsidRPr="005372B1">
        <w:rPr>
          <w:i/>
          <w:lang w:val="en-US"/>
        </w:rPr>
        <w:t>I.V.Orlova</w:t>
      </w:r>
      <w:proofErr w:type="spellEnd"/>
    </w:p>
    <w:p w:rsidR="00374216" w:rsidRPr="005372B1" w:rsidRDefault="00374216" w:rsidP="00696C53">
      <w:pPr>
        <w:pStyle w:val="IwimKeywords"/>
        <w:suppressAutoHyphens w:val="0"/>
        <w:ind w:left="0" w:firstLine="634"/>
        <w:jc w:val="both"/>
        <w:rPr>
          <w:i/>
          <w:sz w:val="22"/>
          <w:szCs w:val="22"/>
          <w:lang w:val="en-US"/>
        </w:rPr>
      </w:pPr>
      <w:r w:rsidRPr="005372B1">
        <w:rPr>
          <w:b/>
          <w:sz w:val="22"/>
          <w:szCs w:val="22"/>
          <w:lang w:val="en-US"/>
        </w:rPr>
        <w:t>Abstract.</w:t>
      </w:r>
      <w:r w:rsidRPr="005372B1">
        <w:rPr>
          <w:sz w:val="22"/>
          <w:szCs w:val="22"/>
          <w:lang w:val="en-US"/>
        </w:rPr>
        <w:t xml:space="preserve"> </w:t>
      </w:r>
      <w:r w:rsidRPr="005372B1">
        <w:rPr>
          <w:i/>
          <w:sz w:val="22"/>
          <w:szCs w:val="22"/>
          <w:lang w:val="en-US"/>
        </w:rPr>
        <w:t>We consider the problem of development of software tools for construction of di</w:t>
      </w:r>
      <w:r w:rsidRPr="005372B1">
        <w:rPr>
          <w:i/>
          <w:sz w:val="22"/>
          <w:szCs w:val="22"/>
          <w:lang w:val="en-US"/>
        </w:rPr>
        <w:t>g</w:t>
      </w:r>
      <w:r w:rsidRPr="005372B1">
        <w:rPr>
          <w:i/>
          <w:sz w:val="22"/>
          <w:szCs w:val="22"/>
          <w:lang w:val="en-US"/>
        </w:rPr>
        <w:t xml:space="preserve">ital archives of text documents. The main </w:t>
      </w:r>
      <w:r w:rsidR="00696C53" w:rsidRPr="005372B1">
        <w:rPr>
          <w:i/>
          <w:sz w:val="22"/>
          <w:szCs w:val="22"/>
          <w:lang w:val="en-US"/>
        </w:rPr>
        <w:t xml:space="preserve">feature of the tools is the usage of Linked Open Data (Semantic Web) for representation and storing the logical structure of a document and its </w:t>
      </w:r>
      <w:proofErr w:type="spellStart"/>
      <w:r w:rsidR="00696C53" w:rsidRPr="005372B1">
        <w:rPr>
          <w:i/>
          <w:sz w:val="22"/>
          <w:szCs w:val="22"/>
          <w:lang w:val="en-US"/>
        </w:rPr>
        <w:t>metai</w:t>
      </w:r>
      <w:r w:rsidR="00696C53" w:rsidRPr="005372B1">
        <w:rPr>
          <w:i/>
          <w:sz w:val="22"/>
          <w:szCs w:val="22"/>
          <w:lang w:val="en-US"/>
        </w:rPr>
        <w:t>n</w:t>
      </w:r>
      <w:r w:rsidR="00696C53" w:rsidRPr="005372B1">
        <w:rPr>
          <w:i/>
          <w:sz w:val="22"/>
          <w:szCs w:val="22"/>
          <w:lang w:val="en-US"/>
        </w:rPr>
        <w:t>formation</w:t>
      </w:r>
      <w:proofErr w:type="spellEnd"/>
      <w:r w:rsidR="00696C53" w:rsidRPr="005372B1">
        <w:rPr>
          <w:i/>
          <w:sz w:val="22"/>
          <w:szCs w:val="22"/>
          <w:lang w:val="en-US"/>
        </w:rPr>
        <w:t xml:space="preserve">, logical inference system integrated in the server, and the tools of </w:t>
      </w:r>
      <w:r w:rsidR="00195EC2" w:rsidRPr="005372B1">
        <w:rPr>
          <w:i/>
          <w:sz w:val="22"/>
          <w:szCs w:val="22"/>
          <w:lang w:val="en-US"/>
        </w:rPr>
        <w:t>document composition from other parts</w:t>
      </w:r>
      <w:r w:rsidR="00696C53" w:rsidRPr="005372B1">
        <w:rPr>
          <w:i/>
          <w:sz w:val="22"/>
          <w:szCs w:val="22"/>
          <w:lang w:val="en-US"/>
        </w:rPr>
        <w:t>.</w:t>
      </w:r>
      <w:r w:rsidR="00195EC2" w:rsidRPr="005372B1">
        <w:rPr>
          <w:i/>
          <w:sz w:val="22"/>
          <w:szCs w:val="22"/>
          <w:lang w:val="en-US"/>
        </w:rPr>
        <w:t xml:space="preserve"> Linked Open Data allows us to extend the storage, indexing and retrieval fun</w:t>
      </w:r>
      <w:r w:rsidR="00195EC2" w:rsidRPr="005372B1">
        <w:rPr>
          <w:i/>
          <w:sz w:val="22"/>
          <w:szCs w:val="22"/>
          <w:lang w:val="en-US"/>
        </w:rPr>
        <w:t>c</w:t>
      </w:r>
      <w:r w:rsidR="00195EC2" w:rsidRPr="005372B1">
        <w:rPr>
          <w:i/>
          <w:sz w:val="22"/>
          <w:szCs w:val="22"/>
          <w:lang w:val="en-US"/>
        </w:rPr>
        <w:t>tions of the documents with functions of data integrations with other web documents. An example of the i</w:t>
      </w:r>
      <w:r w:rsidR="00195EC2" w:rsidRPr="005372B1">
        <w:rPr>
          <w:i/>
          <w:sz w:val="22"/>
          <w:szCs w:val="22"/>
          <w:lang w:val="en-US"/>
        </w:rPr>
        <w:t>n</w:t>
      </w:r>
      <w:r w:rsidR="00195EC2" w:rsidRPr="005372B1">
        <w:rPr>
          <w:i/>
          <w:sz w:val="22"/>
          <w:szCs w:val="22"/>
          <w:lang w:val="en-US"/>
        </w:rPr>
        <w:t>strumentation tools application for study course documentation authoring is considered.</w:t>
      </w:r>
    </w:p>
    <w:p w:rsidR="00696C53" w:rsidRPr="005372B1" w:rsidRDefault="00696C53" w:rsidP="00696C53">
      <w:pPr>
        <w:pStyle w:val="IwimKeywords"/>
        <w:suppressAutoHyphens w:val="0"/>
        <w:ind w:left="0" w:firstLine="634"/>
        <w:jc w:val="both"/>
        <w:rPr>
          <w:i/>
          <w:sz w:val="22"/>
          <w:szCs w:val="22"/>
          <w:lang w:val="en-US"/>
        </w:rPr>
      </w:pPr>
      <w:r w:rsidRPr="005372B1">
        <w:rPr>
          <w:b/>
          <w:sz w:val="22"/>
          <w:szCs w:val="22"/>
          <w:lang w:val="en-US"/>
        </w:rPr>
        <w:t>Keywords:</w:t>
      </w:r>
      <w:r w:rsidR="00195EC2" w:rsidRPr="005372B1">
        <w:rPr>
          <w:i/>
          <w:sz w:val="22"/>
          <w:szCs w:val="22"/>
          <w:lang w:val="en-US"/>
        </w:rPr>
        <w:t xml:space="preserve"> Linked Open Data, component architecture, digital archive, document autho</w:t>
      </w:r>
      <w:r w:rsidR="00195EC2" w:rsidRPr="005372B1">
        <w:rPr>
          <w:i/>
          <w:sz w:val="22"/>
          <w:szCs w:val="22"/>
          <w:lang w:val="en-US"/>
        </w:rPr>
        <w:t>r</w:t>
      </w:r>
      <w:r w:rsidR="00195EC2" w:rsidRPr="005372B1">
        <w:rPr>
          <w:i/>
          <w:sz w:val="22"/>
          <w:szCs w:val="22"/>
          <w:lang w:val="en-US"/>
        </w:rPr>
        <w:t>ing.</w:t>
      </w:r>
    </w:p>
    <w:p w:rsidR="00374216" w:rsidRPr="005372B1" w:rsidRDefault="00374216" w:rsidP="00374216">
      <w:pPr>
        <w:pStyle w:val="IwimKeywords"/>
        <w:ind w:left="0"/>
        <w:rPr>
          <w:i/>
          <w:lang w:val="en-US"/>
        </w:rPr>
      </w:pPr>
    </w:p>
    <w:p w:rsidR="00374216" w:rsidRPr="005372B1" w:rsidRDefault="00374216" w:rsidP="00374216">
      <w:pPr>
        <w:pStyle w:val="IwimKeywords"/>
        <w:ind w:left="0"/>
        <w:rPr>
          <w:i/>
          <w:lang w:val="en-US"/>
        </w:rPr>
        <w:sectPr w:rsidR="00374216" w:rsidRPr="005372B1" w:rsidSect="002F6CC5">
          <w:pgSz w:w="11906" w:h="16838"/>
          <w:pgMar w:top="2013" w:right="1843" w:bottom="1304" w:left="1260" w:header="720" w:footer="720" w:gutter="0"/>
          <w:cols w:space="720"/>
          <w:docGrid w:linePitch="360"/>
        </w:sectPr>
      </w:pPr>
    </w:p>
    <w:p w:rsidR="006E7478" w:rsidRPr="005372B1" w:rsidRDefault="006E7478" w:rsidP="00FD6008">
      <w:pPr>
        <w:pStyle w:val="IwimSection"/>
      </w:pPr>
      <w:r w:rsidRPr="005372B1">
        <w:lastRenderedPageBreak/>
        <w:t>Introduction</w:t>
      </w:r>
    </w:p>
    <w:p w:rsidR="0021223D" w:rsidRPr="005372B1" w:rsidRDefault="000E6EE8" w:rsidP="00FD6008">
      <w:pPr>
        <w:pStyle w:val="IwimNextParagraph"/>
        <w:rPr>
          <w:lang w:val="en-US"/>
        </w:rPr>
      </w:pPr>
      <w:r w:rsidRPr="005372B1">
        <w:rPr>
          <w:lang w:val="en-US"/>
        </w:rPr>
        <w:t>Technolog</w:t>
      </w:r>
      <w:r w:rsidR="00C77BBD" w:rsidRPr="005372B1">
        <w:rPr>
          <w:lang w:val="en-US"/>
        </w:rPr>
        <w:t>ies of L</w:t>
      </w:r>
      <w:r w:rsidRPr="005372B1">
        <w:rPr>
          <w:lang w:val="en-US"/>
        </w:rPr>
        <w:t>ink</w:t>
      </w:r>
      <w:r w:rsidR="00C77BBD" w:rsidRPr="005372B1">
        <w:rPr>
          <w:lang w:val="en-US"/>
        </w:rPr>
        <w:t xml:space="preserve">ed Open Data (LOD) [1] </w:t>
      </w:r>
      <w:proofErr w:type="gramStart"/>
      <w:r w:rsidR="00C77BBD" w:rsidRPr="005372B1">
        <w:rPr>
          <w:lang w:val="en-US"/>
        </w:rPr>
        <w:t>have been</w:t>
      </w:r>
      <w:r w:rsidRPr="005372B1">
        <w:rPr>
          <w:lang w:val="en-US"/>
        </w:rPr>
        <w:t xml:space="preserve"> suggested</w:t>
      </w:r>
      <w:proofErr w:type="gramEnd"/>
      <w:r w:rsidRPr="005372B1">
        <w:rPr>
          <w:lang w:val="en-US"/>
        </w:rPr>
        <w:t xml:space="preserve"> by the W3C consortium to represent the semantic info</w:t>
      </w:r>
      <w:r w:rsidRPr="005372B1">
        <w:rPr>
          <w:lang w:val="en-US"/>
        </w:rPr>
        <w:t>r</w:t>
      </w:r>
      <w:r w:rsidRPr="005372B1">
        <w:rPr>
          <w:lang w:val="en-US"/>
        </w:rPr>
        <w:t xml:space="preserve">mation in the data published in order to provide the possibility of its processing with software agents (Semantic Web), as well as to link all available information into a single semantic graph using relations and universal resource identifiers (URIs). The descriptive capabilities of the Semantic web technologies, services of HTML5 document </w:t>
      </w:r>
      <w:r w:rsidR="00471361" w:rsidRPr="005372B1">
        <w:rPr>
          <w:lang w:val="en-US"/>
        </w:rPr>
        <w:t>serving</w:t>
      </w:r>
      <w:r w:rsidRPr="005372B1">
        <w:rPr>
          <w:lang w:val="en-US"/>
        </w:rPr>
        <w:t xml:space="preserve"> and the LOD tec</w:t>
      </w:r>
      <w:r w:rsidRPr="005372B1">
        <w:rPr>
          <w:lang w:val="en-US"/>
        </w:rPr>
        <w:t>h</w:t>
      </w:r>
      <w:r w:rsidRPr="005372B1">
        <w:rPr>
          <w:lang w:val="en-US"/>
        </w:rPr>
        <w:t>nologies create infrastructural basis of doc</w:t>
      </w:r>
      <w:r w:rsidRPr="005372B1">
        <w:rPr>
          <w:lang w:val="en-US"/>
        </w:rPr>
        <w:t>u</w:t>
      </w:r>
      <w:r w:rsidRPr="005372B1">
        <w:rPr>
          <w:lang w:val="en-US"/>
        </w:rPr>
        <w:t xml:space="preserve">ment publishing with providing logical links between documents. The </w:t>
      </w:r>
      <w:r w:rsidR="00307B42" w:rsidRPr="005372B1">
        <w:rPr>
          <w:lang w:val="en-US"/>
        </w:rPr>
        <w:t xml:space="preserve">document </w:t>
      </w:r>
      <w:r w:rsidRPr="005372B1">
        <w:rPr>
          <w:lang w:val="en-US"/>
        </w:rPr>
        <w:t>content information is associated with the content i</w:t>
      </w:r>
      <w:r w:rsidRPr="005372B1">
        <w:rPr>
          <w:lang w:val="en-US"/>
        </w:rPr>
        <w:t>n</w:t>
      </w:r>
      <w:r w:rsidRPr="005372B1">
        <w:rPr>
          <w:lang w:val="en-US"/>
        </w:rPr>
        <w:t>formation of ano</w:t>
      </w:r>
      <w:r w:rsidR="00307B42" w:rsidRPr="005372B1">
        <w:rPr>
          <w:lang w:val="en-US"/>
        </w:rPr>
        <w:t>ther one by means of relations (</w:t>
      </w:r>
      <w:r w:rsidRPr="005372B1">
        <w:rPr>
          <w:lang w:val="en-US"/>
        </w:rPr>
        <w:t>links</w:t>
      </w:r>
      <w:r w:rsidR="00307B42" w:rsidRPr="005372B1">
        <w:rPr>
          <w:lang w:val="en-US"/>
        </w:rPr>
        <w:t>)</w:t>
      </w:r>
      <w:r w:rsidRPr="005372B1">
        <w:rPr>
          <w:lang w:val="en-US"/>
        </w:rPr>
        <w:t xml:space="preserve"> to relevant resources. Resources repr</w:t>
      </w:r>
      <w:r w:rsidRPr="005372B1">
        <w:rPr>
          <w:lang w:val="en-US"/>
        </w:rPr>
        <w:t>e</w:t>
      </w:r>
      <w:r w:rsidRPr="005372B1">
        <w:rPr>
          <w:lang w:val="en-US"/>
        </w:rPr>
        <w:t>sent both the static contents and the results of the procedures execution publishing (conver</w:t>
      </w:r>
      <w:r w:rsidRPr="005372B1">
        <w:rPr>
          <w:lang w:val="en-US"/>
        </w:rPr>
        <w:t>t</w:t>
      </w:r>
      <w:r w:rsidRPr="005372B1">
        <w:rPr>
          <w:lang w:val="en-US"/>
        </w:rPr>
        <w:t>ing) structural data, and generating marked-up text content.</w:t>
      </w:r>
      <w:r w:rsidR="00AC76F4" w:rsidRPr="005372B1">
        <w:rPr>
          <w:lang w:val="en-US"/>
        </w:rPr>
        <w:t xml:space="preserve"> </w:t>
      </w:r>
    </w:p>
    <w:p w:rsidR="00906A48" w:rsidRPr="005372B1" w:rsidRDefault="00AC1765" w:rsidP="00FD6008">
      <w:pPr>
        <w:pStyle w:val="IwimNextParagraph"/>
        <w:rPr>
          <w:lang w:val="en-US"/>
        </w:rPr>
      </w:pPr>
      <w:r w:rsidRPr="005372B1">
        <w:rPr>
          <w:lang w:val="en-US"/>
        </w:rPr>
        <w:lastRenderedPageBreak/>
        <w:t xml:space="preserve">An important advantage of using LOD in </w:t>
      </w:r>
      <w:r w:rsidR="00471361" w:rsidRPr="005372B1">
        <w:rPr>
          <w:lang w:val="en-US"/>
        </w:rPr>
        <w:t xml:space="preserve">organizations' </w:t>
      </w:r>
      <w:r w:rsidRPr="005372B1">
        <w:rPr>
          <w:lang w:val="en-US"/>
        </w:rPr>
        <w:t xml:space="preserve">information environments </w:t>
      </w:r>
      <w:r w:rsidR="00C72ADF" w:rsidRPr="005372B1">
        <w:rPr>
          <w:lang w:val="en-US"/>
        </w:rPr>
        <w:t>is weakening</w:t>
      </w:r>
      <w:r w:rsidRPr="005372B1">
        <w:rPr>
          <w:lang w:val="en-US"/>
        </w:rPr>
        <w:t xml:space="preserve"> requirements for storage of the i</w:t>
      </w:r>
      <w:r w:rsidRPr="005372B1">
        <w:rPr>
          <w:lang w:val="en-US"/>
        </w:rPr>
        <w:t>n</w:t>
      </w:r>
      <w:r w:rsidRPr="005372B1">
        <w:rPr>
          <w:lang w:val="en-US"/>
        </w:rPr>
        <w:t xml:space="preserve">formation </w:t>
      </w:r>
      <w:proofErr w:type="gramStart"/>
      <w:r w:rsidRPr="005372B1">
        <w:rPr>
          <w:lang w:val="en-US"/>
        </w:rPr>
        <w:t>being published</w:t>
      </w:r>
      <w:proofErr w:type="gramEnd"/>
      <w:r w:rsidRPr="005372B1">
        <w:rPr>
          <w:lang w:val="en-US"/>
        </w:rPr>
        <w:t>: the document</w:t>
      </w:r>
      <w:r w:rsidR="00471361" w:rsidRPr="005372B1">
        <w:rPr>
          <w:lang w:val="en-US"/>
        </w:rPr>
        <w:t xml:space="preserve"> itself</w:t>
      </w:r>
      <w:r w:rsidRPr="005372B1">
        <w:rPr>
          <w:lang w:val="en-US"/>
        </w:rPr>
        <w:t xml:space="preserve"> is a data warehouse in a formalized way. To some extent, </w:t>
      </w:r>
      <w:r w:rsidR="00471361" w:rsidRPr="005372B1">
        <w:rPr>
          <w:lang w:val="en-US"/>
        </w:rPr>
        <w:t>this fact</w:t>
      </w:r>
      <w:r w:rsidRPr="005372B1">
        <w:rPr>
          <w:lang w:val="en-US"/>
        </w:rPr>
        <w:t xml:space="preserve"> reallocates the time spent on designing the database structure for storage partially structured documents to the process of solving </w:t>
      </w:r>
      <w:proofErr w:type="gramStart"/>
      <w:r w:rsidRPr="005372B1">
        <w:rPr>
          <w:lang w:val="en-US"/>
        </w:rPr>
        <w:t>a substantive problems</w:t>
      </w:r>
      <w:proofErr w:type="gramEnd"/>
      <w:r w:rsidRPr="005372B1">
        <w:rPr>
          <w:lang w:val="en-US"/>
        </w:rPr>
        <w:t>: the user (d</w:t>
      </w:r>
      <w:r w:rsidRPr="005372B1">
        <w:rPr>
          <w:lang w:val="en-US"/>
        </w:rPr>
        <w:t>e</w:t>
      </w:r>
      <w:r w:rsidRPr="005372B1">
        <w:rPr>
          <w:lang w:val="en-US"/>
        </w:rPr>
        <w:t>veloper) markups the text data with semantic structures</w:t>
      </w:r>
      <w:r w:rsidR="00471361" w:rsidRPr="005372B1">
        <w:rPr>
          <w:lang w:val="en-US"/>
        </w:rPr>
        <w:t xml:space="preserve"> with an instrument</w:t>
      </w:r>
      <w:r w:rsidRPr="005372B1">
        <w:rPr>
          <w:lang w:val="en-US"/>
        </w:rPr>
        <w:t>.</w:t>
      </w:r>
      <w:r w:rsidR="00906A48" w:rsidRPr="005372B1">
        <w:rPr>
          <w:lang w:val="en-US"/>
        </w:rPr>
        <w:t xml:space="preserve"> </w:t>
      </w:r>
    </w:p>
    <w:p w:rsidR="0021223D" w:rsidRPr="005372B1" w:rsidRDefault="0021223D" w:rsidP="00FD6008">
      <w:pPr>
        <w:pStyle w:val="IwimNextParagraph"/>
        <w:rPr>
          <w:lang w:val="en-US"/>
        </w:rPr>
      </w:pPr>
      <w:r w:rsidRPr="005372B1">
        <w:rPr>
          <w:lang w:val="en-US"/>
        </w:rPr>
        <w:t>The aim of the study is creating tools for developing digital archives to design and i</w:t>
      </w:r>
      <w:r w:rsidRPr="005372B1">
        <w:rPr>
          <w:lang w:val="en-US"/>
        </w:rPr>
        <w:t>m</w:t>
      </w:r>
      <w:r w:rsidRPr="005372B1">
        <w:rPr>
          <w:lang w:val="en-US"/>
        </w:rPr>
        <w:t xml:space="preserve">plement </w:t>
      </w:r>
      <w:proofErr w:type="gramStart"/>
      <w:r w:rsidRPr="005372B1">
        <w:rPr>
          <w:lang w:val="en-US"/>
        </w:rPr>
        <w:t>a domain-specific repositories</w:t>
      </w:r>
      <w:proofErr w:type="gramEnd"/>
      <w:r w:rsidRPr="005372B1">
        <w:rPr>
          <w:lang w:val="en-US"/>
        </w:rPr>
        <w:t xml:space="preserve"> of i</w:t>
      </w:r>
      <w:r w:rsidRPr="005372B1">
        <w:rPr>
          <w:lang w:val="en-US"/>
        </w:rPr>
        <w:t>n</w:t>
      </w:r>
      <w:r w:rsidRPr="005372B1">
        <w:rPr>
          <w:lang w:val="en-US"/>
        </w:rPr>
        <w:t>formation objects.</w:t>
      </w:r>
    </w:p>
    <w:p w:rsidR="008A266C" w:rsidRPr="005372B1" w:rsidRDefault="00906A48" w:rsidP="00FD6008">
      <w:pPr>
        <w:pStyle w:val="IwimNextParagraph"/>
        <w:rPr>
          <w:lang w:val="en-US"/>
        </w:rPr>
      </w:pPr>
      <w:r w:rsidRPr="005372B1">
        <w:rPr>
          <w:lang w:val="en-US"/>
        </w:rPr>
        <w:t xml:space="preserve">Based on the produced tool set, digital archives of documents </w:t>
      </w:r>
      <w:proofErr w:type="gramStart"/>
      <w:r w:rsidRPr="005372B1">
        <w:rPr>
          <w:lang w:val="en-US"/>
        </w:rPr>
        <w:t>are developed</w:t>
      </w:r>
      <w:proofErr w:type="gramEnd"/>
      <w:r w:rsidRPr="005372B1">
        <w:rPr>
          <w:lang w:val="en-US"/>
        </w:rPr>
        <w:t>, which intended for generation of the documentation on study courses. The use of LOD data fo</w:t>
      </w:r>
      <w:r w:rsidRPr="005372B1">
        <w:rPr>
          <w:lang w:val="en-US"/>
        </w:rPr>
        <w:t>r</w:t>
      </w:r>
      <w:r w:rsidRPr="005372B1">
        <w:rPr>
          <w:lang w:val="en-US"/>
        </w:rPr>
        <w:t>mats, web browser HTML processing, and d</w:t>
      </w:r>
      <w:r w:rsidRPr="005372B1">
        <w:rPr>
          <w:lang w:val="en-US"/>
        </w:rPr>
        <w:t>e</w:t>
      </w:r>
      <w:r w:rsidRPr="005372B1">
        <w:rPr>
          <w:lang w:val="en-US"/>
        </w:rPr>
        <w:t xml:space="preserve">veloped technologies allows us to solve a wide class of problems of </w:t>
      </w:r>
      <w:r w:rsidR="00471361" w:rsidRPr="005372B1">
        <w:rPr>
          <w:lang w:val="en-US"/>
        </w:rPr>
        <w:t>synthesis</w:t>
      </w:r>
      <w:r w:rsidRPr="005372B1">
        <w:rPr>
          <w:lang w:val="en-US"/>
        </w:rPr>
        <w:t xml:space="preserve"> of document</w:t>
      </w:r>
      <w:r w:rsidR="00471361" w:rsidRPr="005372B1">
        <w:rPr>
          <w:lang w:val="en-US"/>
        </w:rPr>
        <w:t>s</w:t>
      </w:r>
      <w:r w:rsidRPr="005372B1">
        <w:rPr>
          <w:lang w:val="en-US"/>
        </w:rPr>
        <w:t xml:space="preserve">, </w:t>
      </w:r>
      <w:r w:rsidRPr="005372B1">
        <w:rPr>
          <w:lang w:val="en-US"/>
        </w:rPr>
        <w:lastRenderedPageBreak/>
        <w:t>starting from the generation of substantial parts of the texts ending the presentation of stylistic characteristics of texts and the integration of logical markup into a global data retrieval se</w:t>
      </w:r>
      <w:r w:rsidRPr="005372B1">
        <w:rPr>
          <w:lang w:val="en-US"/>
        </w:rPr>
        <w:t>r</w:t>
      </w:r>
      <w:r w:rsidRPr="005372B1">
        <w:rPr>
          <w:lang w:val="en-US"/>
        </w:rPr>
        <w:t>vices.</w:t>
      </w:r>
    </w:p>
    <w:p w:rsidR="00BD59E8" w:rsidRPr="005372B1" w:rsidRDefault="00BD59E8" w:rsidP="00FD6008">
      <w:pPr>
        <w:pStyle w:val="IwimNextParagraph"/>
        <w:rPr>
          <w:lang w:val="en-US"/>
        </w:rPr>
      </w:pPr>
      <w:r w:rsidRPr="005372B1">
        <w:rPr>
          <w:lang w:val="en-US"/>
        </w:rPr>
        <w:t>This work continues the research ou</w:t>
      </w:r>
      <w:r w:rsidRPr="005372B1">
        <w:rPr>
          <w:lang w:val="en-US"/>
        </w:rPr>
        <w:t>t</w:t>
      </w:r>
      <w:r w:rsidRPr="005372B1">
        <w:rPr>
          <w:lang w:val="en-US"/>
        </w:rPr>
        <w:t>lined in [2] in the direction of the software tools development including services storage, processing and access to semantic information.</w:t>
      </w:r>
    </w:p>
    <w:p w:rsidR="006A0FBF" w:rsidRPr="005372B1" w:rsidRDefault="006A0FBF" w:rsidP="00FD6008">
      <w:pPr>
        <w:pStyle w:val="IwimSection"/>
      </w:pPr>
      <w:r w:rsidRPr="005372B1">
        <w:t>Technologies of LOD</w:t>
      </w:r>
    </w:p>
    <w:p w:rsidR="006A0FBF" w:rsidRPr="005372B1" w:rsidRDefault="006A0FBF" w:rsidP="00FD6008">
      <w:pPr>
        <w:pStyle w:val="IwimNextParagraph"/>
        <w:rPr>
          <w:lang w:val="en-US"/>
        </w:rPr>
      </w:pPr>
      <w:r w:rsidRPr="005372B1">
        <w:rPr>
          <w:lang w:val="en-US"/>
        </w:rPr>
        <w:t xml:space="preserve">The technologies of LOD </w:t>
      </w:r>
      <w:proofErr w:type="gramStart"/>
      <w:r w:rsidRPr="005372B1">
        <w:rPr>
          <w:lang w:val="en-US"/>
        </w:rPr>
        <w:t>are based</w:t>
      </w:r>
      <w:proofErr w:type="gramEnd"/>
      <w:r w:rsidRPr="005372B1">
        <w:rPr>
          <w:lang w:val="en-US"/>
        </w:rPr>
        <w:t xml:space="preserve"> on the representation of the published information in the form of semantically marked-up doc</w:t>
      </w:r>
      <w:r w:rsidRPr="005372B1">
        <w:rPr>
          <w:lang w:val="en-US"/>
        </w:rPr>
        <w:t>u</w:t>
      </w:r>
      <w:r w:rsidRPr="005372B1">
        <w:rPr>
          <w:lang w:val="en-US"/>
        </w:rPr>
        <w:t xml:space="preserve">ment, usually web page </w:t>
      </w:r>
      <w:r w:rsidR="00471361" w:rsidRPr="005372B1">
        <w:rPr>
          <w:lang w:val="en-US"/>
        </w:rPr>
        <w:t>or</w:t>
      </w:r>
      <w:r w:rsidRPr="005372B1">
        <w:rPr>
          <w:lang w:val="en-US"/>
        </w:rPr>
        <w:t xml:space="preserve"> a result of a dat</w:t>
      </w:r>
      <w:r w:rsidRPr="005372B1">
        <w:rPr>
          <w:lang w:val="en-US"/>
        </w:rPr>
        <w:t>a</w:t>
      </w:r>
      <w:r w:rsidRPr="005372B1">
        <w:rPr>
          <w:lang w:val="en-US"/>
        </w:rPr>
        <w:t>base query</w:t>
      </w:r>
      <w:r w:rsidR="00471361" w:rsidRPr="005372B1">
        <w:rPr>
          <w:lang w:val="en-US"/>
        </w:rPr>
        <w:t xml:space="preserve"> as HTML </w:t>
      </w:r>
      <w:r w:rsidRPr="005372B1">
        <w:rPr>
          <w:lang w:val="en-US"/>
        </w:rPr>
        <w:t xml:space="preserve">content. When using HTML for presentation of content, </w:t>
      </w:r>
      <w:proofErr w:type="spellStart"/>
      <w:r w:rsidRPr="005372B1">
        <w:rPr>
          <w:lang w:val="en-US"/>
        </w:rPr>
        <w:t>RDFa</w:t>
      </w:r>
      <w:proofErr w:type="spellEnd"/>
      <w:r w:rsidRPr="005372B1">
        <w:rPr>
          <w:lang w:val="en-US"/>
        </w:rPr>
        <w:t xml:space="preserve"> (R</w:t>
      </w:r>
      <w:r w:rsidRPr="005372B1">
        <w:rPr>
          <w:lang w:val="en-US"/>
        </w:rPr>
        <w:t>e</w:t>
      </w:r>
      <w:r w:rsidRPr="005372B1">
        <w:rPr>
          <w:lang w:val="en-US"/>
        </w:rPr>
        <w:t>source Description Framework in Attributes) is the primary mark</w:t>
      </w:r>
      <w:r w:rsidR="00471361" w:rsidRPr="005372B1">
        <w:rPr>
          <w:lang w:val="en-US"/>
        </w:rPr>
        <w:t>-</w:t>
      </w:r>
      <w:r w:rsidRPr="005372B1">
        <w:rPr>
          <w:lang w:val="en-US"/>
        </w:rPr>
        <w:t xml:space="preserve">up format </w:t>
      </w:r>
      <w:proofErr w:type="gramStart"/>
      <w:r w:rsidRPr="005372B1">
        <w:rPr>
          <w:lang w:val="en-US"/>
        </w:rPr>
        <w:t>being supported</w:t>
      </w:r>
      <w:proofErr w:type="gramEnd"/>
      <w:r w:rsidRPr="005372B1">
        <w:rPr>
          <w:lang w:val="en-US"/>
        </w:rPr>
        <w:t>. The markup is a graph (subgraph) formed by the relations (triples) of the form &lt;</w:t>
      </w:r>
      <w:r w:rsidR="00471361" w:rsidRPr="005372B1">
        <w:rPr>
          <w:lang w:val="en-US"/>
        </w:rPr>
        <w:t>s</w:t>
      </w:r>
      <w:r w:rsidRPr="005372B1">
        <w:rPr>
          <w:lang w:val="en-US"/>
        </w:rPr>
        <w:t>ubject, rel</w:t>
      </w:r>
      <w:r w:rsidRPr="005372B1">
        <w:rPr>
          <w:lang w:val="en-US"/>
        </w:rPr>
        <w:t>a</w:t>
      </w:r>
      <w:r w:rsidRPr="005372B1">
        <w:rPr>
          <w:lang w:val="en-US"/>
        </w:rPr>
        <w:t>tion, object&gt;, applied to a tree structure of HTML with special attributes. Most of these attributes are ignored by the web browser and do not affect the structure and style of the di</w:t>
      </w:r>
      <w:r w:rsidRPr="005372B1">
        <w:rPr>
          <w:lang w:val="en-US"/>
        </w:rPr>
        <w:t>s</w:t>
      </w:r>
      <w:r w:rsidRPr="005372B1">
        <w:rPr>
          <w:lang w:val="en-US"/>
        </w:rPr>
        <w:t xml:space="preserve">played document. </w:t>
      </w:r>
    </w:p>
    <w:p w:rsidR="006A0FBF" w:rsidRPr="005372B1" w:rsidRDefault="00CF2F97" w:rsidP="00FD6008">
      <w:pPr>
        <w:pStyle w:val="IwimNextParagraph"/>
        <w:rPr>
          <w:lang w:val="en-US"/>
        </w:rPr>
      </w:pPr>
      <w:r w:rsidRPr="005372B1">
        <w:rPr>
          <w:lang w:val="en-US"/>
        </w:rPr>
        <w:t xml:space="preserve">Separately from the visual content, standard Semantic </w:t>
      </w:r>
      <w:r w:rsidR="00471361" w:rsidRPr="005372B1">
        <w:rPr>
          <w:lang w:val="en-US"/>
        </w:rPr>
        <w:t>W</w:t>
      </w:r>
      <w:r w:rsidRPr="005372B1">
        <w:rPr>
          <w:lang w:val="en-US"/>
        </w:rPr>
        <w:t xml:space="preserve">eb formats RDF, OWL, TTL, N3 and 4, JSON-LD, RDF/JSON </w:t>
      </w:r>
      <w:proofErr w:type="gramStart"/>
      <w:r w:rsidRPr="005372B1">
        <w:rPr>
          <w:lang w:val="en-US"/>
        </w:rPr>
        <w:t>are used</w:t>
      </w:r>
      <w:proofErr w:type="gramEnd"/>
      <w:r w:rsidRPr="005372B1">
        <w:rPr>
          <w:lang w:val="en-US"/>
        </w:rPr>
        <w:t xml:space="preserve"> for presentation to the LOD. These repr</w:t>
      </w:r>
      <w:r w:rsidRPr="005372B1">
        <w:rPr>
          <w:lang w:val="en-US"/>
        </w:rPr>
        <w:t>e</w:t>
      </w:r>
      <w:r w:rsidRPr="005372B1">
        <w:rPr>
          <w:lang w:val="en-US"/>
        </w:rPr>
        <w:t xml:space="preserve">sentations are extensions of standard text, XML and JSON formats. </w:t>
      </w:r>
      <w:proofErr w:type="gramStart"/>
      <w:r w:rsidRPr="005372B1">
        <w:rPr>
          <w:lang w:val="en-US"/>
        </w:rPr>
        <w:t>There are several binary formats that</w:t>
      </w:r>
      <w:proofErr w:type="gramEnd"/>
      <w:r w:rsidRPr="005372B1">
        <w:rPr>
          <w:lang w:val="en-US"/>
        </w:rPr>
        <w:t xml:space="preserve"> support compact storage of the graphs in the file system.</w:t>
      </w:r>
      <w:r w:rsidR="006058D6" w:rsidRPr="005372B1">
        <w:rPr>
          <w:lang w:val="en-US"/>
        </w:rPr>
        <w:t xml:space="preserve"> </w:t>
      </w:r>
    </w:p>
    <w:p w:rsidR="006058D6" w:rsidRPr="005372B1" w:rsidRDefault="006058D6" w:rsidP="00FD6008">
      <w:pPr>
        <w:pStyle w:val="IwimNextParagraph"/>
        <w:rPr>
          <w:lang w:val="en-US"/>
        </w:rPr>
      </w:pPr>
      <w:r w:rsidRPr="005372B1">
        <w:rPr>
          <w:lang w:val="en-US"/>
        </w:rPr>
        <w:t>The representation of a graph in wor</w:t>
      </w:r>
      <w:r w:rsidRPr="005372B1">
        <w:rPr>
          <w:lang w:val="en-US"/>
        </w:rPr>
        <w:t>k</w:t>
      </w:r>
      <w:r w:rsidRPr="005372B1">
        <w:rPr>
          <w:lang w:val="en-US"/>
        </w:rPr>
        <w:t>station memory devices in most libraries and software frameworks are focused on fast search and filtering operations of triples according to one or more criteria, as well as the support of standard SPARQL queries. Some storage add</w:t>
      </w:r>
      <w:r w:rsidRPr="005372B1">
        <w:rPr>
          <w:lang w:val="en-US"/>
        </w:rPr>
        <w:t>i</w:t>
      </w:r>
      <w:r w:rsidRPr="005372B1">
        <w:rPr>
          <w:lang w:val="en-US"/>
        </w:rPr>
        <w:t xml:space="preserve">tionally support the interpretation of relations such as </w:t>
      </w:r>
      <w:proofErr w:type="spellStart"/>
      <w:r w:rsidRPr="005372B1">
        <w:rPr>
          <w:lang w:val="en-US"/>
        </w:rPr>
        <w:t>rdf</w:t>
      </w:r>
      <w:proofErr w:type="gramStart"/>
      <w:r w:rsidRPr="005372B1">
        <w:rPr>
          <w:lang w:val="en-US"/>
        </w:rPr>
        <w:t>:subClassOf</w:t>
      </w:r>
      <w:proofErr w:type="spellEnd"/>
      <w:proofErr w:type="gramEnd"/>
      <w:r w:rsidRPr="005372B1">
        <w:rPr>
          <w:lang w:val="en-US"/>
        </w:rPr>
        <w:t xml:space="preserve">, </w:t>
      </w:r>
      <w:proofErr w:type="spellStart"/>
      <w:r w:rsidRPr="005372B1">
        <w:rPr>
          <w:lang w:val="en-US"/>
        </w:rPr>
        <w:t>rdf:subPropertOf</w:t>
      </w:r>
      <w:proofErr w:type="spellEnd"/>
      <w:r w:rsidRPr="005372B1">
        <w:rPr>
          <w:lang w:val="en-US"/>
        </w:rPr>
        <w:t xml:space="preserve"> and relations derived from the </w:t>
      </w:r>
      <w:proofErr w:type="spellStart"/>
      <w:r w:rsidRPr="005372B1">
        <w:rPr>
          <w:lang w:val="en-US"/>
        </w:rPr>
        <w:t>rdfs:label</w:t>
      </w:r>
      <w:proofErr w:type="spellEnd"/>
      <w:r w:rsidRPr="005372B1">
        <w:rPr>
          <w:lang w:val="en-US"/>
        </w:rPr>
        <w:t>. This a</w:t>
      </w:r>
      <w:r w:rsidRPr="005372B1">
        <w:rPr>
          <w:lang w:val="en-US"/>
        </w:rPr>
        <w:t>l</w:t>
      </w:r>
      <w:r w:rsidRPr="005372B1">
        <w:rPr>
          <w:lang w:val="en-US"/>
        </w:rPr>
        <w:t>lows one to create visualization of the contents of the graph, for example, to build the admini</w:t>
      </w:r>
      <w:r w:rsidRPr="005372B1">
        <w:rPr>
          <w:lang w:val="en-US"/>
        </w:rPr>
        <w:t>s</w:t>
      </w:r>
      <w:r w:rsidRPr="005372B1">
        <w:rPr>
          <w:lang w:val="en-US"/>
        </w:rPr>
        <w:t>trator interfaces for the repositories.</w:t>
      </w:r>
      <w:r w:rsidR="003A02A6" w:rsidRPr="005372B1">
        <w:rPr>
          <w:lang w:val="en-US"/>
        </w:rPr>
        <w:t xml:space="preserve"> </w:t>
      </w:r>
    </w:p>
    <w:p w:rsidR="009054DC" w:rsidRPr="005372B1" w:rsidRDefault="003A02A6" w:rsidP="00FD6008">
      <w:pPr>
        <w:pStyle w:val="IwimNextParagraph"/>
        <w:rPr>
          <w:lang w:val="en-US"/>
        </w:rPr>
      </w:pPr>
      <w:proofErr w:type="gramStart"/>
      <w:r w:rsidRPr="005372B1">
        <w:rPr>
          <w:lang w:val="en-US"/>
        </w:rPr>
        <w:t>LOD developers created a number of r</w:t>
      </w:r>
      <w:r w:rsidRPr="005372B1">
        <w:rPr>
          <w:lang w:val="en-US"/>
        </w:rPr>
        <w:t>e</w:t>
      </w:r>
      <w:r w:rsidRPr="005372B1">
        <w:rPr>
          <w:lang w:val="en-US"/>
        </w:rPr>
        <w:t>sources to discover vocabularies (ontologies), including a set of base-level vocabularies for describing various aspects of the content (</w:t>
      </w:r>
      <w:proofErr w:type="spellStart"/>
      <w:r w:rsidRPr="005372B1">
        <w:rPr>
          <w:lang w:val="en-US"/>
        </w:rPr>
        <w:t>scos</w:t>
      </w:r>
      <w:proofErr w:type="spellEnd"/>
      <w:r w:rsidRPr="005372B1">
        <w:rPr>
          <w:lang w:val="en-US"/>
        </w:rPr>
        <w:t xml:space="preserve">, </w:t>
      </w:r>
      <w:proofErr w:type="spellStart"/>
      <w:r w:rsidRPr="005372B1">
        <w:rPr>
          <w:lang w:val="en-US"/>
        </w:rPr>
        <w:t>rdfs</w:t>
      </w:r>
      <w:proofErr w:type="spellEnd"/>
      <w:r w:rsidRPr="005372B1">
        <w:rPr>
          <w:lang w:val="en-US"/>
        </w:rPr>
        <w:t xml:space="preserve">, </w:t>
      </w:r>
      <w:proofErr w:type="spellStart"/>
      <w:r w:rsidRPr="005372B1">
        <w:rPr>
          <w:lang w:val="en-US"/>
        </w:rPr>
        <w:t>XMLSchema</w:t>
      </w:r>
      <w:proofErr w:type="spellEnd"/>
      <w:r w:rsidRPr="005372B1">
        <w:rPr>
          <w:lang w:val="en-US"/>
        </w:rPr>
        <w:t xml:space="preserve">, dc, </w:t>
      </w:r>
      <w:proofErr w:type="spellStart"/>
      <w:r w:rsidRPr="005372B1">
        <w:rPr>
          <w:lang w:val="en-US"/>
        </w:rPr>
        <w:t>prov</w:t>
      </w:r>
      <w:proofErr w:type="spellEnd"/>
      <w:r w:rsidRPr="005372B1">
        <w:rPr>
          <w:lang w:val="en-US"/>
        </w:rPr>
        <w:t xml:space="preserve">, </w:t>
      </w:r>
      <w:proofErr w:type="spellStart"/>
      <w:r w:rsidRPr="005E16AE">
        <w:rPr>
          <w:highlight w:val="yellow"/>
          <w:lang w:val="en-US"/>
        </w:rPr>
        <w:t>oa</w:t>
      </w:r>
      <w:proofErr w:type="spellEnd"/>
      <w:r w:rsidRPr="005372B1">
        <w:rPr>
          <w:lang w:val="en-US"/>
        </w:rPr>
        <w:t xml:space="preserve">, schema.org, etc.), graphs representing encyclopedic data, for example, </w:t>
      </w:r>
      <w:proofErr w:type="spellStart"/>
      <w:r w:rsidRPr="005372B1">
        <w:rPr>
          <w:lang w:val="en-US"/>
        </w:rPr>
        <w:t>Dbedia</w:t>
      </w:r>
      <w:proofErr w:type="spellEnd"/>
      <w:r w:rsidRPr="005372B1">
        <w:rPr>
          <w:lang w:val="en-US"/>
        </w:rPr>
        <w:t xml:space="preserve"> [3] and </w:t>
      </w:r>
      <w:proofErr w:type="spellStart"/>
      <w:r w:rsidRPr="005372B1">
        <w:rPr>
          <w:lang w:val="en-US"/>
        </w:rPr>
        <w:t>Wikidata</w:t>
      </w:r>
      <w:proofErr w:type="spellEnd"/>
      <w:r w:rsidRPr="005372B1">
        <w:rPr>
          <w:lang w:val="en-US"/>
        </w:rPr>
        <w:t xml:space="preserve"> [4], the Google Knowledge Graph, services of partial </w:t>
      </w:r>
      <w:r w:rsidRPr="005372B1">
        <w:rPr>
          <w:lang w:val="en-US"/>
        </w:rPr>
        <w:lastRenderedPageBreak/>
        <w:t xml:space="preserve">automation of semantic markup of text, such as </w:t>
      </w:r>
      <w:proofErr w:type="spellStart"/>
      <w:r w:rsidRPr="005372B1">
        <w:rPr>
          <w:lang w:val="en-US"/>
        </w:rPr>
        <w:t>Dbpedia</w:t>
      </w:r>
      <w:proofErr w:type="spellEnd"/>
      <w:r w:rsidRPr="005372B1">
        <w:rPr>
          <w:lang w:val="en-US"/>
        </w:rPr>
        <w:t xml:space="preserve"> Spotlight [5], means of the distributed execution of SPARQL queries.</w:t>
      </w:r>
      <w:proofErr w:type="gramEnd"/>
      <w:r w:rsidRPr="005372B1">
        <w:rPr>
          <w:lang w:val="en-US"/>
        </w:rPr>
        <w:t xml:space="preserve"> Created r</w:t>
      </w:r>
      <w:r w:rsidRPr="005372B1">
        <w:rPr>
          <w:lang w:val="en-US"/>
        </w:rPr>
        <w:t>e</w:t>
      </w:r>
      <w:r w:rsidRPr="005372B1">
        <w:rPr>
          <w:lang w:val="en-US"/>
        </w:rPr>
        <w:t>sources allow us to develop integration engines fo</w:t>
      </w:r>
      <w:r w:rsidR="00471361" w:rsidRPr="005372B1">
        <w:rPr>
          <w:lang w:val="en-US"/>
        </w:rPr>
        <w:t>r data and graph distributed in</w:t>
      </w:r>
      <w:r w:rsidRPr="005372B1">
        <w:rPr>
          <w:lang w:val="en-US"/>
        </w:rPr>
        <w:t xml:space="preserve"> Internet into a single information infrastructure.</w:t>
      </w:r>
      <w:r w:rsidR="009054DC" w:rsidRPr="005372B1">
        <w:rPr>
          <w:lang w:val="en-US"/>
        </w:rPr>
        <w:t xml:space="preserve"> </w:t>
      </w:r>
    </w:p>
    <w:p w:rsidR="006A0FBF" w:rsidRPr="005372B1" w:rsidRDefault="00BF303E" w:rsidP="00FD6008">
      <w:pPr>
        <w:pStyle w:val="IwimSection"/>
      </w:pPr>
      <w:r w:rsidRPr="005372B1">
        <w:t>Digital archive tools</w:t>
      </w:r>
    </w:p>
    <w:p w:rsidR="006A0FBF" w:rsidRPr="005372B1" w:rsidRDefault="00BF303E" w:rsidP="00FD6008">
      <w:pPr>
        <w:pStyle w:val="IwimNextParagraph"/>
        <w:rPr>
          <w:lang w:val="en-US"/>
        </w:rPr>
      </w:pPr>
      <w:r w:rsidRPr="005372B1">
        <w:rPr>
          <w:lang w:val="en-US"/>
        </w:rPr>
        <w:t>Digital archive instrumental tools su</w:t>
      </w:r>
      <w:r w:rsidRPr="005372B1">
        <w:rPr>
          <w:lang w:val="en-US"/>
        </w:rPr>
        <w:t>p</w:t>
      </w:r>
      <w:r w:rsidRPr="005372B1">
        <w:rPr>
          <w:lang w:val="en-US"/>
        </w:rPr>
        <w:t>porting LOD is being designed to provide d</w:t>
      </w:r>
      <w:r w:rsidRPr="005372B1">
        <w:rPr>
          <w:lang w:val="en-US"/>
        </w:rPr>
        <w:t>e</w:t>
      </w:r>
      <w:r w:rsidRPr="005372B1">
        <w:rPr>
          <w:lang w:val="en-US"/>
        </w:rPr>
        <w:t>velopment of publishing tools of data aggrega</w:t>
      </w:r>
      <w:r w:rsidRPr="005372B1">
        <w:rPr>
          <w:lang w:val="en-US"/>
        </w:rPr>
        <w:t>t</w:t>
      </w:r>
      <w:r w:rsidRPr="005372B1">
        <w:rPr>
          <w:lang w:val="en-US"/>
        </w:rPr>
        <w:t>ed in an institution in a new form allowing its integration into the information infrastructure, e.g.</w:t>
      </w:r>
      <w:r w:rsidR="00471361" w:rsidRPr="005372B1">
        <w:rPr>
          <w:lang w:val="en-US"/>
        </w:rPr>
        <w:t>,</w:t>
      </w:r>
      <w:r w:rsidRPr="005372B1">
        <w:rPr>
          <w:lang w:val="en-US"/>
        </w:rPr>
        <w:t xml:space="preserve"> in form of web applications publishing data</w:t>
      </w:r>
      <w:r w:rsidR="00471361" w:rsidRPr="005372B1">
        <w:rPr>
          <w:lang w:val="en-US"/>
        </w:rPr>
        <w:t xml:space="preserve"> of</w:t>
      </w:r>
      <w:r w:rsidRPr="005372B1">
        <w:rPr>
          <w:lang w:val="en-US"/>
        </w:rPr>
        <w:t xml:space="preserve"> processing result </w:t>
      </w:r>
      <w:r w:rsidR="00471361" w:rsidRPr="005372B1">
        <w:rPr>
          <w:lang w:val="en-US"/>
        </w:rPr>
        <w:t>in</w:t>
      </w:r>
      <w:r w:rsidRPr="005372B1">
        <w:rPr>
          <w:lang w:val="en-US"/>
        </w:rPr>
        <w:t xml:space="preserve"> a scientific r</w:t>
      </w:r>
      <w:r w:rsidRPr="005372B1">
        <w:rPr>
          <w:lang w:val="en-US"/>
        </w:rPr>
        <w:t>e</w:t>
      </w:r>
      <w:r w:rsidRPr="005372B1">
        <w:rPr>
          <w:lang w:val="en-US"/>
        </w:rPr>
        <w:t xml:space="preserve">search. </w:t>
      </w:r>
    </w:p>
    <w:p w:rsidR="006A0FBF" w:rsidRPr="005372B1" w:rsidRDefault="00BF303E" w:rsidP="00FD6008">
      <w:pPr>
        <w:pStyle w:val="IwimNextParagraph"/>
        <w:rPr>
          <w:lang w:val="en-US"/>
        </w:rPr>
      </w:pPr>
      <w:r w:rsidRPr="005372B1">
        <w:rPr>
          <w:lang w:val="en-US"/>
        </w:rPr>
        <w:t xml:space="preserve">The digital archive tool architecture </w:t>
      </w:r>
      <w:proofErr w:type="gramStart"/>
      <w:r w:rsidRPr="005372B1">
        <w:rPr>
          <w:lang w:val="en-US"/>
        </w:rPr>
        <w:t>is based</w:t>
      </w:r>
      <w:proofErr w:type="gramEnd"/>
      <w:r w:rsidRPr="005372B1">
        <w:rPr>
          <w:lang w:val="en-US"/>
        </w:rPr>
        <w:t xml:space="preserve"> on components. </w:t>
      </w:r>
      <w:proofErr w:type="spellStart"/>
      <w:r w:rsidRPr="005372B1">
        <w:rPr>
          <w:lang w:val="en-US"/>
        </w:rPr>
        <w:t>Zope</w:t>
      </w:r>
      <w:proofErr w:type="spellEnd"/>
      <w:r w:rsidRPr="005372B1">
        <w:rPr>
          <w:lang w:val="en-US"/>
        </w:rPr>
        <w:t xml:space="preserve"> Component Arch</w:t>
      </w:r>
      <w:r w:rsidRPr="005372B1">
        <w:rPr>
          <w:lang w:val="en-US"/>
        </w:rPr>
        <w:t>i</w:t>
      </w:r>
      <w:r w:rsidRPr="005372B1">
        <w:rPr>
          <w:lang w:val="en-US"/>
        </w:rPr>
        <w:t>tecture (ZCA) [6] used in the Python progra</w:t>
      </w:r>
      <w:r w:rsidRPr="005372B1">
        <w:rPr>
          <w:lang w:val="en-US"/>
        </w:rPr>
        <w:t>m</w:t>
      </w:r>
      <w:r w:rsidRPr="005372B1">
        <w:rPr>
          <w:lang w:val="en-US"/>
        </w:rPr>
        <w:t xml:space="preserve">ming environment [7] has been chosen as </w:t>
      </w:r>
      <w:proofErr w:type="spellStart"/>
      <w:proofErr w:type="gramStart"/>
      <w:r w:rsidRPr="005372B1">
        <w:rPr>
          <w:lang w:val="en-US"/>
        </w:rPr>
        <w:t>a</w:t>
      </w:r>
      <w:proofErr w:type="spellEnd"/>
      <w:proofErr w:type="gramEnd"/>
      <w:r w:rsidRPr="005372B1">
        <w:rPr>
          <w:lang w:val="en-US"/>
        </w:rPr>
        <w:t xml:space="preserve"> </w:t>
      </w:r>
      <w:r w:rsidR="00471361" w:rsidRPr="005372B1">
        <w:rPr>
          <w:lang w:val="en-US"/>
        </w:rPr>
        <w:t>architecture basis</w:t>
      </w:r>
      <w:r w:rsidRPr="005372B1">
        <w:rPr>
          <w:lang w:val="en-US"/>
        </w:rPr>
        <w:t xml:space="preserve"> for the implementation of the instrumental tools.  </w:t>
      </w:r>
      <w:proofErr w:type="spellStart"/>
      <w:r w:rsidRPr="005372B1">
        <w:rPr>
          <w:lang w:val="en-US"/>
        </w:rPr>
        <w:t>Rdflib</w:t>
      </w:r>
      <w:proofErr w:type="spellEnd"/>
      <w:r w:rsidRPr="005372B1">
        <w:rPr>
          <w:lang w:val="en-US"/>
        </w:rPr>
        <w:t xml:space="preserve"> library </w:t>
      </w:r>
      <w:proofErr w:type="gramStart"/>
      <w:r w:rsidRPr="005372B1">
        <w:rPr>
          <w:lang w:val="en-US"/>
        </w:rPr>
        <w:t>is used</w:t>
      </w:r>
      <w:proofErr w:type="gramEnd"/>
      <w:r w:rsidRPr="005372B1">
        <w:rPr>
          <w:lang w:val="en-US"/>
        </w:rPr>
        <w:t xml:space="preserve"> for the internal representation the LOD graphs. Graphs </w:t>
      </w:r>
      <w:proofErr w:type="gramStart"/>
      <w:r w:rsidRPr="005372B1">
        <w:rPr>
          <w:lang w:val="en-US"/>
        </w:rPr>
        <w:t>are serialized</w:t>
      </w:r>
      <w:proofErr w:type="gramEnd"/>
      <w:r w:rsidRPr="005372B1">
        <w:rPr>
          <w:lang w:val="en-US"/>
        </w:rPr>
        <w:t xml:space="preserve"> into appropriate text or binary formats when transferring data to an external process.</w:t>
      </w:r>
    </w:p>
    <w:p w:rsidR="0022637C" w:rsidRPr="005372B1" w:rsidRDefault="00C70819" w:rsidP="00FD6008">
      <w:pPr>
        <w:pStyle w:val="IwimNextParagraph"/>
        <w:rPr>
          <w:lang w:val="en-US"/>
        </w:rPr>
      </w:pPr>
      <w:r w:rsidRPr="005372B1">
        <w:rPr>
          <w:lang w:val="en-US"/>
        </w:rPr>
        <w:t>The toolkit consists of the following components:</w:t>
      </w:r>
    </w:p>
    <w:p w:rsidR="0022637C" w:rsidRPr="005372B1" w:rsidRDefault="00C70819" w:rsidP="00FD6008">
      <w:pPr>
        <w:pStyle w:val="IwimNextParagraph"/>
        <w:numPr>
          <w:ilvl w:val="0"/>
          <w:numId w:val="16"/>
        </w:numPr>
        <w:rPr>
          <w:lang w:val="en-US"/>
        </w:rPr>
      </w:pPr>
      <w:r w:rsidRPr="005372B1">
        <w:rPr>
          <w:lang w:val="en-US"/>
        </w:rPr>
        <w:t xml:space="preserve">content and metadata repository with SPARQL and full-text search; the engines for LOD processing, based on the </w:t>
      </w:r>
      <w:r w:rsidR="005372B1" w:rsidRPr="005372B1">
        <w:rPr>
          <w:lang w:val="en-US"/>
        </w:rPr>
        <w:t>logical inference</w:t>
      </w:r>
      <w:r w:rsidRPr="005372B1">
        <w:rPr>
          <w:lang w:val="en-US"/>
        </w:rPr>
        <w:t>;</w:t>
      </w:r>
    </w:p>
    <w:p w:rsidR="0022637C" w:rsidRPr="005372B1" w:rsidRDefault="0022637C" w:rsidP="00FD6008">
      <w:pPr>
        <w:pStyle w:val="IwimNextParagraph"/>
        <w:numPr>
          <w:ilvl w:val="0"/>
          <w:numId w:val="16"/>
        </w:numPr>
        <w:rPr>
          <w:lang w:val="en-US"/>
        </w:rPr>
      </w:pPr>
      <w:r w:rsidRPr="005372B1">
        <w:rPr>
          <w:lang w:val="en-US"/>
        </w:rPr>
        <w:t>service for analysis of the stored content enriching of the archive with semantic i</w:t>
      </w:r>
      <w:r w:rsidRPr="005372B1">
        <w:rPr>
          <w:lang w:val="en-US"/>
        </w:rPr>
        <w:t>n</w:t>
      </w:r>
      <w:r w:rsidRPr="005372B1">
        <w:rPr>
          <w:lang w:val="en-US"/>
        </w:rPr>
        <w:t>formation describing the content;</w:t>
      </w:r>
    </w:p>
    <w:p w:rsidR="004614F7" w:rsidRPr="005372B1" w:rsidRDefault="004614F7" w:rsidP="00FD6008">
      <w:pPr>
        <w:pStyle w:val="IwimNextParagraph"/>
        <w:numPr>
          <w:ilvl w:val="0"/>
          <w:numId w:val="16"/>
        </w:numPr>
        <w:rPr>
          <w:lang w:val="en-US"/>
        </w:rPr>
      </w:pPr>
      <w:proofErr w:type="gramStart"/>
      <w:r w:rsidRPr="005372B1">
        <w:rPr>
          <w:lang w:val="en-US"/>
        </w:rPr>
        <w:t>the</w:t>
      </w:r>
      <w:proofErr w:type="gramEnd"/>
      <w:r w:rsidRPr="005372B1">
        <w:rPr>
          <w:lang w:val="en-US"/>
        </w:rPr>
        <w:t xml:space="preserve"> tools for development of LOD applic</w:t>
      </w:r>
      <w:r w:rsidRPr="005372B1">
        <w:rPr>
          <w:lang w:val="en-US"/>
        </w:rPr>
        <w:t>a</w:t>
      </w:r>
      <w:r w:rsidRPr="005372B1">
        <w:rPr>
          <w:lang w:val="en-US"/>
        </w:rPr>
        <w:t>tions and their user interfaces.</w:t>
      </w:r>
    </w:p>
    <w:p w:rsidR="006E7478" w:rsidRPr="005372B1" w:rsidRDefault="007B0986" w:rsidP="00FD6008">
      <w:pPr>
        <w:pStyle w:val="IwimSection"/>
      </w:pPr>
      <w:r w:rsidRPr="005372B1">
        <w:t>Storing LOD documents</w:t>
      </w:r>
    </w:p>
    <w:p w:rsidR="007B0986" w:rsidRPr="005372B1" w:rsidRDefault="00B673C3" w:rsidP="00FD6008">
      <w:pPr>
        <w:pStyle w:val="IwimNextParagraph"/>
        <w:rPr>
          <w:lang w:val="en-US"/>
        </w:rPr>
      </w:pPr>
      <w:r w:rsidRPr="005372B1">
        <w:rPr>
          <w:lang w:val="en-US"/>
        </w:rPr>
        <w:t xml:space="preserve">The document content is stored either in the </w:t>
      </w:r>
      <w:proofErr w:type="spellStart"/>
      <w:r w:rsidRPr="005E16AE">
        <w:rPr>
          <w:highlight w:val="yellow"/>
          <w:lang w:val="en-US"/>
        </w:rPr>
        <w:t>Kyotocabinet</w:t>
      </w:r>
      <w:proofErr w:type="spellEnd"/>
      <w:r w:rsidRPr="005372B1">
        <w:rPr>
          <w:lang w:val="en-US"/>
        </w:rPr>
        <w:t xml:space="preserve"> database, either </w:t>
      </w:r>
      <w:r w:rsidR="005372B1" w:rsidRPr="005372B1">
        <w:rPr>
          <w:lang w:val="en-US"/>
        </w:rPr>
        <w:t>as</w:t>
      </w:r>
      <w:r w:rsidRPr="005372B1">
        <w:rPr>
          <w:lang w:val="en-US"/>
        </w:rPr>
        <w:t xml:space="preserve"> a file in </w:t>
      </w:r>
      <w:r w:rsidR="005372B1" w:rsidRPr="005372B1">
        <w:rPr>
          <w:lang w:val="en-US"/>
        </w:rPr>
        <w:t>a</w:t>
      </w:r>
      <w:r w:rsidRPr="005372B1">
        <w:rPr>
          <w:lang w:val="en-US"/>
        </w:rPr>
        <w:t xml:space="preserve"> file system. Meta-information obtained by pr</w:t>
      </w:r>
      <w:r w:rsidRPr="005372B1">
        <w:rPr>
          <w:lang w:val="en-US"/>
        </w:rPr>
        <w:t>o</w:t>
      </w:r>
      <w:r w:rsidRPr="005372B1">
        <w:rPr>
          <w:lang w:val="en-US"/>
        </w:rPr>
        <w:t xml:space="preserve">cessing and analyzing a document is a content annotation and </w:t>
      </w:r>
      <w:proofErr w:type="gramStart"/>
      <w:r w:rsidRPr="005372B1">
        <w:rPr>
          <w:lang w:val="en-US"/>
        </w:rPr>
        <w:t>is described</w:t>
      </w:r>
      <w:proofErr w:type="gramEnd"/>
      <w:r w:rsidRPr="005372B1">
        <w:rPr>
          <w:lang w:val="en-US"/>
        </w:rPr>
        <w:t xml:space="preserve"> according to LOD standard vocabulary </w:t>
      </w:r>
      <w:proofErr w:type="spellStart"/>
      <w:r w:rsidRPr="005E16AE">
        <w:rPr>
          <w:highlight w:val="yellow"/>
          <w:lang w:val="en-US"/>
        </w:rPr>
        <w:t>oa</w:t>
      </w:r>
      <w:proofErr w:type="spellEnd"/>
      <w:r w:rsidRPr="005372B1">
        <w:rPr>
          <w:lang w:val="en-US"/>
        </w:rPr>
        <w:t xml:space="preserve"> as a subgraph.</w:t>
      </w:r>
    </w:p>
    <w:p w:rsidR="00526A4B" w:rsidRPr="005372B1" w:rsidRDefault="007B0986" w:rsidP="00FD6008">
      <w:pPr>
        <w:pStyle w:val="IwimNextParagraph"/>
        <w:rPr>
          <w:lang w:val="en-US"/>
        </w:rPr>
      </w:pPr>
      <w:r w:rsidRPr="005372B1">
        <w:rPr>
          <w:lang w:val="en-US"/>
        </w:rPr>
        <w:t xml:space="preserve">Each annotation (subject) is a tree with at least two nodes formed by the relations </w:t>
      </w:r>
      <w:proofErr w:type="spellStart"/>
      <w:r w:rsidRPr="005372B1">
        <w:rPr>
          <w:lang w:val="en-US"/>
        </w:rPr>
        <w:t>oa</w:t>
      </w:r>
      <w:proofErr w:type="gramStart"/>
      <w:r w:rsidRPr="005372B1">
        <w:rPr>
          <w:lang w:val="en-US"/>
        </w:rPr>
        <w:t>:hasTarget</w:t>
      </w:r>
      <w:proofErr w:type="spellEnd"/>
      <w:proofErr w:type="gramEnd"/>
      <w:r w:rsidRPr="005372B1">
        <w:rPr>
          <w:lang w:val="en-US"/>
        </w:rPr>
        <w:t xml:space="preserve"> referring the original content and the </w:t>
      </w:r>
      <w:proofErr w:type="spellStart"/>
      <w:r w:rsidRPr="005372B1">
        <w:rPr>
          <w:lang w:val="en-US"/>
        </w:rPr>
        <w:t>oa:hasBody</w:t>
      </w:r>
      <w:proofErr w:type="spellEnd"/>
      <w:r w:rsidRPr="005372B1">
        <w:rPr>
          <w:lang w:val="en-US"/>
        </w:rPr>
        <w:t xml:space="preserve"> referring the annotation. The text content of the document, if it </w:t>
      </w:r>
      <w:proofErr w:type="gramStart"/>
      <w:r w:rsidRPr="005372B1">
        <w:rPr>
          <w:lang w:val="en-US"/>
        </w:rPr>
        <w:t>has been a</w:t>
      </w:r>
      <w:r w:rsidRPr="005372B1">
        <w:rPr>
          <w:lang w:val="en-US"/>
        </w:rPr>
        <w:t>c</w:t>
      </w:r>
      <w:r w:rsidRPr="005372B1">
        <w:rPr>
          <w:lang w:val="en-US"/>
        </w:rPr>
        <w:t>quired</w:t>
      </w:r>
      <w:proofErr w:type="gramEnd"/>
      <w:r w:rsidRPr="005372B1">
        <w:rPr>
          <w:lang w:val="en-US"/>
        </w:rPr>
        <w:t xml:space="preserve">, is the document annotation as well as a structure of type Dublin Core (dc) describing meta-information found. The contents (bytes, text) stored in </w:t>
      </w:r>
      <w:proofErr w:type="spellStart"/>
      <w:r w:rsidRPr="005372B1">
        <w:rPr>
          <w:lang w:val="en-US"/>
        </w:rPr>
        <w:t>Kyotocabinet</w:t>
      </w:r>
      <w:proofErr w:type="spellEnd"/>
      <w:r w:rsidRPr="005372B1">
        <w:rPr>
          <w:lang w:val="en-US"/>
        </w:rPr>
        <w:t xml:space="preserve"> is identified by its 128-bit </w:t>
      </w:r>
      <w:del w:id="3" w:author="Viacheslav Paramonov" w:date="2018-11-06T15:01:00Z">
        <w:r w:rsidRPr="005372B1" w:rsidDel="005E16AE">
          <w:rPr>
            <w:lang w:val="en-US"/>
          </w:rPr>
          <w:delText xml:space="preserve">murmur3 </w:delText>
        </w:r>
      </w:del>
      <w:ins w:id="4" w:author="Viacheslav Paramonov" w:date="2018-11-06T15:01:00Z">
        <w:r w:rsidR="005E16AE">
          <w:rPr>
            <w:lang w:val="en-US"/>
          </w:rPr>
          <w:t>M</w:t>
        </w:r>
        <w:r w:rsidR="005E16AE" w:rsidRPr="005372B1">
          <w:rPr>
            <w:lang w:val="en-US"/>
          </w:rPr>
          <w:t xml:space="preserve">urmur3 </w:t>
        </w:r>
      </w:ins>
      <w:r w:rsidRPr="005372B1">
        <w:rPr>
          <w:lang w:val="en-US"/>
        </w:rPr>
        <w:t>hash</w:t>
      </w:r>
      <w:ins w:id="5" w:author="Viacheslav Paramonov" w:date="2018-11-06T15:02:00Z">
        <w:r w:rsidR="005E16AE">
          <w:rPr>
            <w:lang w:val="en-US"/>
          </w:rPr>
          <w:t xml:space="preserve"> function</w:t>
        </w:r>
      </w:ins>
      <w:r w:rsidRPr="005372B1">
        <w:rPr>
          <w:lang w:val="en-US"/>
        </w:rPr>
        <w:t xml:space="preserve"> that </w:t>
      </w:r>
      <w:r w:rsidRPr="005372B1">
        <w:rPr>
          <w:lang w:val="en-US"/>
        </w:rPr>
        <w:lastRenderedPageBreak/>
        <w:t xml:space="preserve">allows us to create a reference key (hash) to the contents and backward. The hash is a content identifier in LOD. Used hashing system allows us </w:t>
      </w:r>
      <w:proofErr w:type="gramStart"/>
      <w:r w:rsidRPr="005372B1">
        <w:rPr>
          <w:lang w:val="en-US"/>
        </w:rPr>
        <w:t>to simply and effectively implement</w:t>
      </w:r>
      <w:proofErr w:type="gramEnd"/>
      <w:r w:rsidRPr="005372B1">
        <w:rPr>
          <w:lang w:val="en-US"/>
        </w:rPr>
        <w:t xml:space="preserve"> comp</w:t>
      </w:r>
      <w:r w:rsidRPr="005372B1">
        <w:rPr>
          <w:lang w:val="en-US"/>
        </w:rPr>
        <w:t>u</w:t>
      </w:r>
      <w:r w:rsidRPr="005372B1">
        <w:rPr>
          <w:lang w:val="en-US"/>
        </w:rPr>
        <w:t>tational mapping at a sufficiently low probabi</w:t>
      </w:r>
      <w:r w:rsidRPr="005372B1">
        <w:rPr>
          <w:lang w:val="en-US"/>
        </w:rPr>
        <w:t>l</w:t>
      </w:r>
      <w:r w:rsidRPr="005372B1">
        <w:rPr>
          <w:lang w:val="en-US"/>
        </w:rPr>
        <w:t>ity of clash of hash values.</w:t>
      </w:r>
    </w:p>
    <w:p w:rsidR="00526A4B" w:rsidRPr="005372B1" w:rsidRDefault="00526A4B" w:rsidP="00FD6008">
      <w:pPr>
        <w:pStyle w:val="IwimNextParagraph"/>
        <w:rPr>
          <w:lang w:val="en-US"/>
        </w:rPr>
      </w:pPr>
      <w:r w:rsidRPr="005372B1">
        <w:rPr>
          <w:lang w:val="en-US"/>
        </w:rPr>
        <w:t>Let us list the basic properties of used vocabularies in description of the content.</w:t>
      </w:r>
    </w:p>
    <w:p w:rsidR="0057189B" w:rsidRPr="005372B1" w:rsidRDefault="0057189B" w:rsidP="00FD6008">
      <w:pPr>
        <w:pStyle w:val="IwimNextParagraph"/>
        <w:rPr>
          <w:lang w:val="en-US"/>
        </w:rPr>
      </w:pPr>
      <w:commentRangeStart w:id="6"/>
      <w:r w:rsidRPr="005372B1">
        <w:rPr>
          <w:lang w:val="en-US"/>
        </w:rPr>
        <w:t>Open Annotation (</w:t>
      </w:r>
      <w:proofErr w:type="spellStart"/>
      <w:r w:rsidRPr="005372B1">
        <w:rPr>
          <w:lang w:val="en-US"/>
        </w:rPr>
        <w:t>oa</w:t>
      </w:r>
      <w:proofErr w:type="spellEnd"/>
      <w:r w:rsidRPr="005372B1">
        <w:rPr>
          <w:lang w:val="en-US"/>
        </w:rPr>
        <w:t>)</w:t>
      </w:r>
      <w:commentRangeEnd w:id="6"/>
      <w:r w:rsidR="005E16AE">
        <w:rPr>
          <w:rStyle w:val="a6"/>
          <w:rFonts w:cs="Times New Roman"/>
          <w:lang w:val="cs-CZ"/>
        </w:rPr>
        <w:commentReference w:id="6"/>
      </w:r>
      <w:r w:rsidRPr="005372B1">
        <w:rPr>
          <w:lang w:val="en-US"/>
        </w:rPr>
        <w:t xml:space="preserve">. The vocabulary standard is </w:t>
      </w:r>
      <w:commentRangeStart w:id="7"/>
      <w:r w:rsidRPr="005372B1">
        <w:rPr>
          <w:lang w:val="en-US"/>
        </w:rPr>
        <w:t>adopted in 2017</w:t>
      </w:r>
      <w:commentRangeEnd w:id="7"/>
      <w:r w:rsidR="002D5DFF">
        <w:rPr>
          <w:rStyle w:val="a6"/>
          <w:rFonts w:cs="Times New Roman"/>
          <w:lang w:val="cs-CZ"/>
        </w:rPr>
        <w:commentReference w:id="7"/>
      </w:r>
      <w:proofErr w:type="gramStart"/>
      <w:r w:rsidRPr="005372B1">
        <w:rPr>
          <w:lang w:val="en-US"/>
        </w:rPr>
        <w:t>,</w:t>
      </w:r>
      <w:proofErr w:type="gramEnd"/>
      <w:r w:rsidRPr="005372B1">
        <w:rPr>
          <w:lang w:val="en-US"/>
        </w:rPr>
        <w:t xml:space="preserve"> it is used to repr</w:t>
      </w:r>
      <w:r w:rsidRPr="005372B1">
        <w:rPr>
          <w:lang w:val="en-US"/>
        </w:rPr>
        <w:t>e</w:t>
      </w:r>
      <w:r w:rsidRPr="005372B1">
        <w:rPr>
          <w:lang w:val="en-US"/>
        </w:rPr>
        <w:t>sent the content annotation describing other content. A browser bookmark is an example of such content.</w:t>
      </w:r>
    </w:p>
    <w:p w:rsidR="00B673C3" w:rsidRPr="005372B1" w:rsidRDefault="00A13040" w:rsidP="00FD6008">
      <w:pPr>
        <w:pStyle w:val="IwimNextParagraph"/>
        <w:rPr>
          <w:lang w:val="en-US"/>
        </w:rPr>
      </w:pPr>
      <w:r w:rsidRPr="005372B1">
        <w:rPr>
          <w:lang w:val="en-US"/>
        </w:rPr>
        <w:t>Friend-of-a-friend (</w:t>
      </w:r>
      <w:proofErr w:type="spellStart"/>
      <w:r w:rsidRPr="005372B1">
        <w:rPr>
          <w:lang w:val="en-US"/>
        </w:rPr>
        <w:t>foaf</w:t>
      </w:r>
      <w:proofErr w:type="spellEnd"/>
      <w:r w:rsidRPr="005372B1">
        <w:rPr>
          <w:lang w:val="en-US"/>
        </w:rPr>
        <w:t xml:space="preserve">) allows one to describe information about agents: physical and legal entities, software agents. </w:t>
      </w:r>
    </w:p>
    <w:p w:rsidR="00AC6C4B" w:rsidRPr="005372B1" w:rsidRDefault="00AC6C4B" w:rsidP="00FD6008">
      <w:pPr>
        <w:pStyle w:val="IwimNextParagraph"/>
        <w:rPr>
          <w:lang w:val="en-US"/>
        </w:rPr>
      </w:pPr>
      <w:proofErr w:type="spellStart"/>
      <w:proofErr w:type="gramStart"/>
      <w:r w:rsidRPr="005372B1">
        <w:rPr>
          <w:lang w:val="en-US"/>
        </w:rPr>
        <w:t>Provenence</w:t>
      </w:r>
      <w:proofErr w:type="spellEnd"/>
      <w:r w:rsidRPr="005372B1">
        <w:rPr>
          <w:lang w:val="en-US"/>
        </w:rPr>
        <w:t xml:space="preserve"> (</w:t>
      </w:r>
      <w:proofErr w:type="spellStart"/>
      <w:r w:rsidRPr="005372B1">
        <w:rPr>
          <w:lang w:val="en-US"/>
        </w:rPr>
        <w:t>prov</w:t>
      </w:r>
      <w:proofErr w:type="spellEnd"/>
      <w:r w:rsidRPr="005372B1">
        <w:rPr>
          <w:lang w:val="en-US"/>
        </w:rPr>
        <w:t>).</w:t>
      </w:r>
      <w:proofErr w:type="gramEnd"/>
      <w:r w:rsidRPr="005372B1">
        <w:rPr>
          <w:lang w:val="en-US"/>
        </w:rPr>
        <w:t xml:space="preserve"> The </w:t>
      </w:r>
      <w:proofErr w:type="spellStart"/>
      <w:r w:rsidRPr="005372B1">
        <w:rPr>
          <w:lang w:val="en-US"/>
        </w:rPr>
        <w:t>prov</w:t>
      </w:r>
      <w:proofErr w:type="spellEnd"/>
      <w:r w:rsidRPr="005372B1">
        <w:rPr>
          <w:lang w:val="en-US"/>
        </w:rPr>
        <w:t xml:space="preserve"> ontology is the base of description of information flows in documents and their relationships. The </w:t>
      </w:r>
      <w:proofErr w:type="spellStart"/>
      <w:r w:rsidRPr="005372B1">
        <w:rPr>
          <w:lang w:val="en-US"/>
        </w:rPr>
        <w:t>prov</w:t>
      </w:r>
      <w:proofErr w:type="spellEnd"/>
      <w:r w:rsidRPr="005372B1">
        <w:rPr>
          <w:lang w:val="en-US"/>
        </w:rPr>
        <w:t xml:space="preserve"> vocabulary </w:t>
      </w:r>
      <w:proofErr w:type="gramStart"/>
      <w:r w:rsidRPr="005372B1">
        <w:rPr>
          <w:lang w:val="en-US"/>
        </w:rPr>
        <w:t>is used</w:t>
      </w:r>
      <w:proofErr w:type="gramEnd"/>
      <w:r w:rsidRPr="005372B1">
        <w:rPr>
          <w:lang w:val="en-US"/>
        </w:rPr>
        <w:t xml:space="preserve"> to associate the document and owner organization or physical entity.</w:t>
      </w:r>
      <w:r w:rsidR="00526A4B" w:rsidRPr="005372B1">
        <w:rPr>
          <w:lang w:val="en-US"/>
        </w:rPr>
        <w:t xml:space="preserve"> </w:t>
      </w:r>
    </w:p>
    <w:p w:rsidR="005F33DD" w:rsidRPr="005372B1" w:rsidRDefault="00A13040" w:rsidP="00FD6008">
      <w:pPr>
        <w:pStyle w:val="IwimNextParagraph"/>
        <w:rPr>
          <w:lang w:val="en-US"/>
        </w:rPr>
      </w:pPr>
      <w:r w:rsidRPr="005372B1">
        <w:rPr>
          <w:lang w:val="en-US"/>
        </w:rPr>
        <w:t>In annotation, Dublin Core (dc) repr</w:t>
      </w:r>
      <w:r w:rsidRPr="005372B1">
        <w:rPr>
          <w:lang w:val="en-US"/>
        </w:rPr>
        <w:t>e</w:t>
      </w:r>
      <w:r w:rsidRPr="005372B1">
        <w:rPr>
          <w:lang w:val="en-US"/>
        </w:rPr>
        <w:t xml:space="preserve">sents </w:t>
      </w:r>
      <w:proofErr w:type="spellStart"/>
      <w:r w:rsidRPr="005372B1">
        <w:rPr>
          <w:lang w:val="en-US"/>
        </w:rPr>
        <w:t>metainformation</w:t>
      </w:r>
      <w:proofErr w:type="spellEnd"/>
      <w:r w:rsidRPr="005372B1">
        <w:rPr>
          <w:lang w:val="en-US"/>
        </w:rPr>
        <w:t xml:space="preserve"> about the creative work:  authors, format, contents, description, etc.</w:t>
      </w:r>
    </w:p>
    <w:p w:rsidR="00AC6C4B" w:rsidRPr="005372B1" w:rsidRDefault="005F33DD" w:rsidP="00FD6008">
      <w:pPr>
        <w:pStyle w:val="IwimNextParagraph"/>
        <w:rPr>
          <w:lang w:val="en-US"/>
        </w:rPr>
      </w:pPr>
      <w:proofErr w:type="spellStart"/>
      <w:r w:rsidRPr="005372B1">
        <w:rPr>
          <w:lang w:val="en-US"/>
        </w:rPr>
        <w:t>DBPedia</w:t>
      </w:r>
      <w:proofErr w:type="spellEnd"/>
      <w:r w:rsidRPr="005372B1">
        <w:rPr>
          <w:lang w:val="en-US"/>
        </w:rPr>
        <w:t xml:space="preserve"> resource (</w:t>
      </w:r>
      <w:proofErr w:type="spellStart"/>
      <w:r w:rsidRPr="005372B1">
        <w:rPr>
          <w:lang w:val="en-US"/>
        </w:rPr>
        <w:t>dbr</w:t>
      </w:r>
      <w:proofErr w:type="spellEnd"/>
      <w:r w:rsidRPr="005372B1">
        <w:rPr>
          <w:lang w:val="en-US"/>
        </w:rPr>
        <w:t>) is the namespace of the objects (resources) of Wi</w:t>
      </w:r>
      <w:r w:rsidRPr="005372B1">
        <w:rPr>
          <w:lang w:val="en-US"/>
        </w:rPr>
        <w:t>k</w:t>
      </w:r>
      <w:r w:rsidRPr="005372B1">
        <w:rPr>
          <w:lang w:val="en-US"/>
        </w:rPr>
        <w:t xml:space="preserve">ipedia. The </w:t>
      </w:r>
      <w:proofErr w:type="spellStart"/>
      <w:r w:rsidRPr="005372B1">
        <w:rPr>
          <w:lang w:val="en-US"/>
        </w:rPr>
        <w:t>dbr</w:t>
      </w:r>
      <w:proofErr w:type="spellEnd"/>
      <w:r w:rsidRPr="005372B1">
        <w:rPr>
          <w:lang w:val="en-US"/>
        </w:rPr>
        <w:t xml:space="preserve"> ontology </w:t>
      </w:r>
      <w:proofErr w:type="gramStart"/>
      <w:r w:rsidRPr="005372B1">
        <w:rPr>
          <w:lang w:val="en-US"/>
        </w:rPr>
        <w:t>is used</w:t>
      </w:r>
      <w:proofErr w:type="gramEnd"/>
      <w:r w:rsidRPr="005372B1">
        <w:rPr>
          <w:lang w:val="en-US"/>
        </w:rPr>
        <w:t xml:space="preserve"> to refer to a specific entity, geographical names, etc.</w:t>
      </w:r>
    </w:p>
    <w:p w:rsidR="00A13040" w:rsidRPr="005372B1" w:rsidRDefault="00A13040" w:rsidP="00FD6008">
      <w:pPr>
        <w:pStyle w:val="IwimNextParagraph"/>
        <w:rPr>
          <w:lang w:val="en-US"/>
        </w:rPr>
      </w:pPr>
      <w:r w:rsidRPr="005372B1">
        <w:rPr>
          <w:lang w:val="en-US"/>
        </w:rPr>
        <w:t>Schema.org (schema) represents the o</w:t>
      </w:r>
      <w:r w:rsidRPr="005372B1">
        <w:rPr>
          <w:lang w:val="en-US"/>
        </w:rPr>
        <w:t>b</w:t>
      </w:r>
      <w:r w:rsidRPr="005372B1">
        <w:rPr>
          <w:lang w:val="en-US"/>
        </w:rPr>
        <w:t xml:space="preserve">jects that are recognized by the crawlers of Google, </w:t>
      </w:r>
      <w:proofErr w:type="spellStart"/>
      <w:r w:rsidRPr="005372B1">
        <w:rPr>
          <w:lang w:val="en-US"/>
        </w:rPr>
        <w:t>Yandex</w:t>
      </w:r>
      <w:proofErr w:type="spellEnd"/>
      <w:r w:rsidRPr="005372B1">
        <w:rPr>
          <w:lang w:val="en-US"/>
        </w:rPr>
        <w:t xml:space="preserve">, </w:t>
      </w:r>
      <w:proofErr w:type="gramStart"/>
      <w:r w:rsidRPr="005372B1">
        <w:rPr>
          <w:lang w:val="en-US"/>
        </w:rPr>
        <w:t>Yahoo</w:t>
      </w:r>
      <w:proofErr w:type="gramEnd"/>
      <w:r w:rsidRPr="005372B1">
        <w:rPr>
          <w:lang w:val="en-US"/>
        </w:rPr>
        <w:t xml:space="preserve"> etc. </w:t>
      </w:r>
    </w:p>
    <w:p w:rsidR="00526A4B" w:rsidRPr="005372B1" w:rsidRDefault="00AC6C4B" w:rsidP="00FD6008">
      <w:pPr>
        <w:pStyle w:val="IwimNextParagraph"/>
        <w:rPr>
          <w:lang w:val="en-US"/>
        </w:rPr>
      </w:pPr>
      <w:r w:rsidRPr="005372B1">
        <w:rPr>
          <w:lang w:val="en-US"/>
        </w:rPr>
        <w:t xml:space="preserve">In addition to these </w:t>
      </w:r>
      <w:r w:rsidR="005372B1" w:rsidRPr="005372B1">
        <w:rPr>
          <w:lang w:val="en-US"/>
        </w:rPr>
        <w:t>ontologies,</w:t>
      </w:r>
      <w:r w:rsidRPr="005372B1">
        <w:rPr>
          <w:lang w:val="en-US"/>
        </w:rPr>
        <w:t xml:space="preserve"> we use standard ontologies (RDF, RDFs, </w:t>
      </w:r>
      <w:proofErr w:type="spellStart"/>
      <w:r w:rsidRPr="005372B1">
        <w:rPr>
          <w:lang w:val="en-US"/>
        </w:rPr>
        <w:t>RDFa</w:t>
      </w:r>
      <w:proofErr w:type="spellEnd"/>
      <w:r w:rsidRPr="005372B1">
        <w:rPr>
          <w:lang w:val="en-US"/>
        </w:rPr>
        <w:t xml:space="preserve">, </w:t>
      </w:r>
      <w:proofErr w:type="gramStart"/>
      <w:r w:rsidRPr="005372B1">
        <w:rPr>
          <w:lang w:val="en-US"/>
        </w:rPr>
        <w:t>XSD</w:t>
      </w:r>
      <w:proofErr w:type="gramEnd"/>
      <w:r w:rsidRPr="005372B1">
        <w:rPr>
          <w:lang w:val="en-US"/>
        </w:rPr>
        <w:t>) and ontologies from the NEPOMUK project (https://userbase.kde.org/Nepomuk) to describe objects stored in the full-text indexes of digital archives.</w:t>
      </w:r>
      <w:hyperlink r:id="rId8" w:history="1"/>
      <w:r w:rsidR="00176C90" w:rsidRPr="005372B1">
        <w:rPr>
          <w:lang w:val="en-US"/>
        </w:rPr>
        <w:t xml:space="preserve"> </w:t>
      </w:r>
    </w:p>
    <w:p w:rsidR="00763327" w:rsidRPr="005372B1" w:rsidRDefault="004614F7" w:rsidP="00FD6008">
      <w:pPr>
        <w:pStyle w:val="IwimSection"/>
      </w:pPr>
      <w:r w:rsidRPr="005372B1">
        <w:t>Component of content analysis</w:t>
      </w:r>
    </w:p>
    <w:p w:rsidR="004614F7" w:rsidRPr="005372B1" w:rsidRDefault="004614F7" w:rsidP="00FD6008">
      <w:pPr>
        <w:pStyle w:val="IwimNextParagraph"/>
        <w:rPr>
          <w:lang w:val="en-US"/>
        </w:rPr>
      </w:pPr>
      <w:r w:rsidRPr="005372B1">
        <w:rPr>
          <w:lang w:val="en-US"/>
        </w:rPr>
        <w:t xml:space="preserve">Meta-information about the content </w:t>
      </w:r>
      <w:proofErr w:type="gramStart"/>
      <w:r w:rsidRPr="005372B1">
        <w:rPr>
          <w:lang w:val="en-US"/>
        </w:rPr>
        <w:t>is enriched</w:t>
      </w:r>
      <w:proofErr w:type="gramEnd"/>
      <w:r w:rsidRPr="005372B1">
        <w:rPr>
          <w:lang w:val="en-US"/>
        </w:rPr>
        <w:t xml:space="preserve"> with results of the analysis by so-called extractors. The extractors analyze the content and try to acquire information about text content, author, time of content creation, format, etc. Extractors </w:t>
      </w:r>
      <w:proofErr w:type="gramStart"/>
      <w:r w:rsidRPr="005372B1">
        <w:rPr>
          <w:lang w:val="en-US"/>
        </w:rPr>
        <w:t>are implemented</w:t>
      </w:r>
      <w:proofErr w:type="gramEnd"/>
      <w:r w:rsidRPr="005372B1">
        <w:rPr>
          <w:lang w:val="en-US"/>
        </w:rPr>
        <w:t xml:space="preserve"> </w:t>
      </w:r>
      <w:r w:rsidR="00FD38DB" w:rsidRPr="007628B8">
        <w:rPr>
          <w:lang w:val="en-US"/>
        </w:rPr>
        <w:t>with</w:t>
      </w:r>
      <w:r w:rsidRPr="005372B1">
        <w:rPr>
          <w:lang w:val="en-US"/>
        </w:rPr>
        <w:t xml:space="preserve"> the utilities</w:t>
      </w:r>
      <w:r w:rsidR="00FD38DB" w:rsidRPr="007628B8">
        <w:rPr>
          <w:lang w:val="en-US"/>
        </w:rPr>
        <w:t xml:space="preserve"> such as</w:t>
      </w:r>
      <w:r w:rsidRPr="005372B1">
        <w:rPr>
          <w:lang w:val="en-US"/>
        </w:rPr>
        <w:t xml:space="preserve"> file, extract (</w:t>
      </w:r>
      <w:proofErr w:type="spellStart"/>
      <w:r w:rsidRPr="005372B1">
        <w:rPr>
          <w:lang w:val="en-US"/>
        </w:rPr>
        <w:t>libextract</w:t>
      </w:r>
      <w:proofErr w:type="spellEnd"/>
      <w:r w:rsidRPr="005372B1">
        <w:rPr>
          <w:lang w:val="en-US"/>
        </w:rPr>
        <w:t xml:space="preserve">), tracker and </w:t>
      </w:r>
      <w:proofErr w:type="spellStart"/>
      <w:r w:rsidRPr="005372B1">
        <w:rPr>
          <w:lang w:val="en-US"/>
        </w:rPr>
        <w:t>recoll</w:t>
      </w:r>
      <w:proofErr w:type="spellEnd"/>
      <w:r w:rsidRPr="005372B1">
        <w:rPr>
          <w:lang w:val="en-US"/>
        </w:rPr>
        <w:t xml:space="preserve">. All these utilities are free software and integrated with the component as external processes. </w:t>
      </w:r>
    </w:p>
    <w:p w:rsidR="004614F7" w:rsidRPr="005372B1" w:rsidRDefault="004614F7" w:rsidP="00FD6008">
      <w:pPr>
        <w:pStyle w:val="IwimNextParagraph"/>
        <w:rPr>
          <w:lang w:val="en-US"/>
        </w:rPr>
      </w:pPr>
      <w:r w:rsidRPr="005372B1">
        <w:rPr>
          <w:lang w:val="en-US"/>
        </w:rPr>
        <w:t xml:space="preserve">The results of the extractor analysis </w:t>
      </w:r>
      <w:proofErr w:type="gramStart"/>
      <w:r w:rsidRPr="005372B1">
        <w:rPr>
          <w:lang w:val="en-US"/>
        </w:rPr>
        <w:t>are presented</w:t>
      </w:r>
      <w:proofErr w:type="gramEnd"/>
      <w:r w:rsidRPr="005372B1">
        <w:rPr>
          <w:lang w:val="en-US"/>
        </w:rPr>
        <w:t xml:space="preserve"> as a subgraph </w:t>
      </w:r>
      <w:proofErr w:type="spellStart"/>
      <w:r w:rsidRPr="005372B1">
        <w:rPr>
          <w:lang w:val="en-US"/>
        </w:rPr>
        <w:t>oa</w:t>
      </w:r>
      <w:proofErr w:type="spellEnd"/>
      <w:r w:rsidRPr="005372B1">
        <w:rPr>
          <w:lang w:val="en-US"/>
        </w:rPr>
        <w:t>, associated with the source content and stores in a metadata repos</w:t>
      </w:r>
      <w:r w:rsidRPr="005372B1">
        <w:rPr>
          <w:lang w:val="en-US"/>
        </w:rPr>
        <w:t>i</w:t>
      </w:r>
      <w:r w:rsidRPr="005372B1">
        <w:rPr>
          <w:lang w:val="en-US"/>
        </w:rPr>
        <w:t>tory of LOD.</w:t>
      </w:r>
    </w:p>
    <w:p w:rsidR="00B63225" w:rsidRPr="005372B1" w:rsidRDefault="00B63225" w:rsidP="00FD6008">
      <w:pPr>
        <w:pStyle w:val="IwimSection"/>
      </w:pPr>
      <w:r w:rsidRPr="005372B1">
        <w:t>The metadata store</w:t>
      </w:r>
      <w:r w:rsidR="00DC2496" w:rsidRPr="005372B1">
        <w:t xml:space="preserve"> </w:t>
      </w:r>
    </w:p>
    <w:p w:rsidR="00B63225" w:rsidRPr="005372B1" w:rsidRDefault="00B63225" w:rsidP="00FD6008">
      <w:pPr>
        <w:pStyle w:val="IwimNextParagraph"/>
        <w:rPr>
          <w:lang w:val="en-US"/>
        </w:rPr>
      </w:pPr>
      <w:r w:rsidRPr="005372B1">
        <w:rPr>
          <w:lang w:val="en-US"/>
        </w:rPr>
        <w:lastRenderedPageBreak/>
        <w:t xml:space="preserve">The implementation of metadata LOD graph storage </w:t>
      </w:r>
      <w:proofErr w:type="gramStart"/>
      <w:r w:rsidRPr="005372B1">
        <w:rPr>
          <w:lang w:val="en-US"/>
        </w:rPr>
        <w:t>is realized</w:t>
      </w:r>
      <w:proofErr w:type="gramEnd"/>
      <w:r w:rsidRPr="005372B1">
        <w:rPr>
          <w:lang w:val="en-US"/>
        </w:rPr>
        <w:t xml:space="preserve"> using </w:t>
      </w:r>
      <w:proofErr w:type="spellStart"/>
      <w:r w:rsidRPr="005372B1">
        <w:rPr>
          <w:lang w:val="en-US"/>
        </w:rPr>
        <w:t>ClioPatria</w:t>
      </w:r>
      <w:proofErr w:type="spellEnd"/>
      <w:r w:rsidRPr="005372B1">
        <w:rPr>
          <w:lang w:val="en-US"/>
        </w:rPr>
        <w:t xml:space="preserve"> [8] ontology server. The </w:t>
      </w:r>
      <w:proofErr w:type="spellStart"/>
      <w:r w:rsidRPr="005372B1">
        <w:rPr>
          <w:lang w:val="en-US"/>
        </w:rPr>
        <w:t>ClioPatria</w:t>
      </w:r>
      <w:proofErr w:type="spellEnd"/>
      <w:r w:rsidRPr="005372B1">
        <w:rPr>
          <w:lang w:val="en-US"/>
        </w:rPr>
        <w:t xml:space="preserve"> system </w:t>
      </w:r>
      <w:proofErr w:type="gramStart"/>
      <w:r w:rsidRPr="005372B1">
        <w:rPr>
          <w:lang w:val="en-US"/>
        </w:rPr>
        <w:t>is i</w:t>
      </w:r>
      <w:r w:rsidRPr="005372B1">
        <w:rPr>
          <w:lang w:val="en-US"/>
        </w:rPr>
        <w:t>m</w:t>
      </w:r>
      <w:r w:rsidRPr="005372B1">
        <w:rPr>
          <w:lang w:val="en-US"/>
        </w:rPr>
        <w:t>plemented</w:t>
      </w:r>
      <w:proofErr w:type="gramEnd"/>
      <w:r w:rsidRPr="005372B1">
        <w:rPr>
          <w:lang w:val="en-US"/>
        </w:rPr>
        <w:t xml:space="preserve"> in the SWI-Prolog programming environment. The project is under active deve</w:t>
      </w:r>
      <w:r w:rsidRPr="005372B1">
        <w:rPr>
          <w:lang w:val="en-US"/>
        </w:rPr>
        <w:t>l</w:t>
      </w:r>
      <w:r w:rsidRPr="005372B1">
        <w:rPr>
          <w:lang w:val="en-US"/>
        </w:rPr>
        <w:t>opment and aims to create a LO</w:t>
      </w:r>
      <w:r w:rsidR="00FD38DB" w:rsidRPr="00C72ADF">
        <w:rPr>
          <w:lang w:val="en-US"/>
        </w:rPr>
        <w:t>D</w:t>
      </w:r>
      <w:r w:rsidRPr="005372B1">
        <w:rPr>
          <w:lang w:val="en-US"/>
        </w:rPr>
        <w:t xml:space="preserve"> graph sto</w:t>
      </w:r>
      <w:r w:rsidRPr="005372B1">
        <w:rPr>
          <w:lang w:val="en-US"/>
        </w:rPr>
        <w:t>r</w:t>
      </w:r>
      <w:r w:rsidRPr="005372B1">
        <w:rPr>
          <w:lang w:val="en-US"/>
        </w:rPr>
        <w:t xml:space="preserve">age service, implementing all the standards of storage and access, together with tight </w:t>
      </w:r>
      <w:r w:rsidR="00FD38DB" w:rsidRPr="00C72ADF">
        <w:rPr>
          <w:lang w:val="en-US"/>
        </w:rPr>
        <w:t xml:space="preserve">Prolog interpreter </w:t>
      </w:r>
      <w:r w:rsidRPr="005372B1">
        <w:rPr>
          <w:lang w:val="en-US"/>
        </w:rPr>
        <w:t xml:space="preserve">integration. </w:t>
      </w:r>
    </w:p>
    <w:p w:rsidR="00B63225" w:rsidRPr="005372B1" w:rsidRDefault="00B63225" w:rsidP="00FD6008">
      <w:pPr>
        <w:pStyle w:val="IwimNextParagraph"/>
        <w:rPr>
          <w:lang w:val="en-US"/>
        </w:rPr>
      </w:pPr>
      <w:r w:rsidRPr="005372B1">
        <w:rPr>
          <w:lang w:val="en-US"/>
        </w:rPr>
        <w:t xml:space="preserve">The system storage tier </w:t>
      </w:r>
      <w:proofErr w:type="gramStart"/>
      <w:r w:rsidRPr="005372B1">
        <w:rPr>
          <w:lang w:val="en-US"/>
        </w:rPr>
        <w:t>is implemented</w:t>
      </w:r>
      <w:proofErr w:type="gramEnd"/>
      <w:r w:rsidRPr="005372B1">
        <w:rPr>
          <w:lang w:val="en-US"/>
        </w:rPr>
        <w:t xml:space="preserve"> in C</w:t>
      </w:r>
      <w:ins w:id="8" w:author="Viacheslav Paramonov" w:date="2018-11-06T15:17:00Z">
        <w:r w:rsidR="002D5DFF">
          <w:rPr>
            <w:lang w:val="en-US"/>
          </w:rPr>
          <w:t xml:space="preserve"> program</w:t>
        </w:r>
      </w:ins>
      <w:r w:rsidR="004E0E6D">
        <w:rPr>
          <w:lang w:val="en-US"/>
        </w:rPr>
        <w:t>ming</w:t>
      </w:r>
      <w:ins w:id="9" w:author="Viacheslav Paramonov" w:date="2018-11-06T15:17:00Z">
        <w:r w:rsidR="002D5DFF">
          <w:rPr>
            <w:lang w:val="en-US"/>
          </w:rPr>
          <w:t xml:space="preserve"> language</w:t>
        </w:r>
      </w:ins>
      <w:r w:rsidRPr="005372B1">
        <w:rPr>
          <w:lang w:val="en-US"/>
        </w:rPr>
        <w:t>. The store uses compact data structures to represent triples in RAM and on hard disk</w:t>
      </w:r>
      <w:r w:rsidR="00FD38DB">
        <w:rPr>
          <w:lang w:val="en-US"/>
        </w:rPr>
        <w:t>. A special feature of the stor</w:t>
      </w:r>
      <w:r w:rsidR="00FD38DB" w:rsidRPr="007628B8">
        <w:rPr>
          <w:lang w:val="en-US"/>
        </w:rPr>
        <w:t>age</w:t>
      </w:r>
      <w:r w:rsidRPr="005372B1">
        <w:rPr>
          <w:lang w:val="en-US"/>
        </w:rPr>
        <w:t xml:space="preserve"> is the fact that all triples are stored d</w:t>
      </w:r>
      <w:r w:rsidRPr="005372B1">
        <w:rPr>
          <w:lang w:val="en-US"/>
        </w:rPr>
        <w:t>i</w:t>
      </w:r>
      <w:r w:rsidRPr="005372B1">
        <w:rPr>
          <w:lang w:val="en-US"/>
        </w:rPr>
        <w:t xml:space="preserve">rectly in RAM, as </w:t>
      </w:r>
      <w:r w:rsidR="00FD38DB" w:rsidRPr="007628B8">
        <w:rPr>
          <w:lang w:val="en-US"/>
        </w:rPr>
        <w:t>the service</w:t>
      </w:r>
      <w:r w:rsidRPr="005372B1">
        <w:rPr>
          <w:lang w:val="en-US"/>
        </w:rPr>
        <w:t xml:space="preserve"> has no special assumptions about the structure of queries, which </w:t>
      </w:r>
      <w:proofErr w:type="gramStart"/>
      <w:r w:rsidRPr="005372B1">
        <w:rPr>
          <w:lang w:val="en-US"/>
        </w:rPr>
        <w:t>can be issued</w:t>
      </w:r>
      <w:proofErr w:type="gramEnd"/>
      <w:r w:rsidRPr="005372B1">
        <w:rPr>
          <w:lang w:val="en-US"/>
        </w:rPr>
        <w:t xml:space="preserve"> by adjacent software.  Thus, server memory space is a critical r</w:t>
      </w:r>
      <w:r w:rsidRPr="005372B1">
        <w:rPr>
          <w:lang w:val="en-US"/>
        </w:rPr>
        <w:t>e</w:t>
      </w:r>
      <w:r w:rsidRPr="005372B1">
        <w:rPr>
          <w:lang w:val="en-US"/>
        </w:rPr>
        <w:t>source of the repository.</w:t>
      </w:r>
    </w:p>
    <w:p w:rsidR="003B171A" w:rsidRPr="005372B1" w:rsidRDefault="003B171A" w:rsidP="00FD6008">
      <w:pPr>
        <w:pStyle w:val="IwimNextParagraph"/>
        <w:rPr>
          <w:lang w:val="en-US"/>
        </w:rPr>
      </w:pPr>
      <w:proofErr w:type="spellStart"/>
      <w:r w:rsidRPr="005372B1">
        <w:rPr>
          <w:lang w:val="en-US"/>
        </w:rPr>
        <w:t>ClioPatria</w:t>
      </w:r>
      <w:proofErr w:type="spellEnd"/>
      <w:r w:rsidRPr="005372B1">
        <w:rPr>
          <w:lang w:val="en-US"/>
        </w:rPr>
        <w:t xml:space="preserve"> developers implemented r</w:t>
      </w:r>
      <w:r w:rsidRPr="005372B1">
        <w:rPr>
          <w:lang w:val="en-US"/>
        </w:rPr>
        <w:t>e</w:t>
      </w:r>
      <w:r w:rsidRPr="005372B1">
        <w:rPr>
          <w:lang w:val="en-US"/>
        </w:rPr>
        <w:t>pository accessing in several ways: the SPARQL queries according to a standard pr</w:t>
      </w:r>
      <w:r w:rsidRPr="005372B1">
        <w:rPr>
          <w:lang w:val="en-US"/>
        </w:rPr>
        <w:t>o</w:t>
      </w:r>
      <w:r w:rsidRPr="005372B1">
        <w:rPr>
          <w:lang w:val="en-US"/>
        </w:rPr>
        <w:t xml:space="preserve">tocol, direct queries to the </w:t>
      </w:r>
      <w:proofErr w:type="spellStart"/>
      <w:r w:rsidRPr="005372B1">
        <w:rPr>
          <w:lang w:val="en-US"/>
        </w:rPr>
        <w:t>ClioPatria</w:t>
      </w:r>
      <w:proofErr w:type="spellEnd"/>
      <w:r w:rsidRPr="005372B1">
        <w:rPr>
          <w:lang w:val="en-US"/>
        </w:rPr>
        <w:t xml:space="preserve"> Prolog subsystem using </w:t>
      </w:r>
      <w:proofErr w:type="spellStart"/>
      <w:r w:rsidRPr="005372B1">
        <w:rPr>
          <w:lang w:val="en-US"/>
        </w:rPr>
        <w:t>Pengines</w:t>
      </w:r>
      <w:proofErr w:type="spellEnd"/>
      <w:r w:rsidRPr="005372B1">
        <w:rPr>
          <w:lang w:val="en-US"/>
        </w:rPr>
        <w:t xml:space="preserve"> Protocol [9]</w:t>
      </w:r>
      <w:r w:rsidR="00ED1074" w:rsidRPr="007628B8">
        <w:rPr>
          <w:lang w:val="en-US"/>
        </w:rPr>
        <w:t>.</w:t>
      </w:r>
      <w:r w:rsidRPr="005372B1">
        <w:rPr>
          <w:lang w:val="en-US"/>
        </w:rPr>
        <w:t xml:space="preserve"> For the </w:t>
      </w:r>
      <w:proofErr w:type="spellStart"/>
      <w:r w:rsidRPr="005372B1">
        <w:rPr>
          <w:lang w:val="en-US"/>
        </w:rPr>
        <w:t>Pengines</w:t>
      </w:r>
      <w:proofErr w:type="spellEnd"/>
      <w:r w:rsidRPr="005372B1">
        <w:rPr>
          <w:lang w:val="en-US"/>
        </w:rPr>
        <w:t xml:space="preserve"> </w:t>
      </w:r>
      <w:proofErr w:type="gramStart"/>
      <w:r w:rsidRPr="005372B1">
        <w:rPr>
          <w:lang w:val="en-US"/>
        </w:rPr>
        <w:t>protocols</w:t>
      </w:r>
      <w:proofErr w:type="gramEnd"/>
      <w:r w:rsidRPr="005372B1">
        <w:rPr>
          <w:lang w:val="en-US"/>
        </w:rPr>
        <w:t xml:space="preserve"> a number of APIs has been created for object-oriented programming la</w:t>
      </w:r>
      <w:r w:rsidRPr="005372B1">
        <w:rPr>
          <w:lang w:val="en-US"/>
        </w:rPr>
        <w:t>n</w:t>
      </w:r>
      <w:r w:rsidRPr="005372B1">
        <w:rPr>
          <w:lang w:val="en-US"/>
        </w:rPr>
        <w:t xml:space="preserve">guages such as </w:t>
      </w:r>
      <w:proofErr w:type="spellStart"/>
      <w:r w:rsidRPr="005372B1">
        <w:rPr>
          <w:lang w:val="en-US"/>
        </w:rPr>
        <w:t>JavsScript</w:t>
      </w:r>
      <w:proofErr w:type="spellEnd"/>
      <w:r w:rsidRPr="005372B1">
        <w:rPr>
          <w:lang w:val="en-US"/>
        </w:rPr>
        <w:t>, Java, Python. Usin</w:t>
      </w:r>
      <w:r w:rsidR="00ED1074">
        <w:rPr>
          <w:lang w:val="en-US"/>
        </w:rPr>
        <w:t xml:space="preserve">g </w:t>
      </w:r>
      <w:r w:rsidR="00ED1074" w:rsidRPr="00C72ADF">
        <w:rPr>
          <w:lang w:val="en-US"/>
        </w:rPr>
        <w:t>API</w:t>
      </w:r>
      <w:r w:rsidRPr="005372B1">
        <w:rPr>
          <w:lang w:val="en-US"/>
        </w:rPr>
        <w:t xml:space="preserve"> classes</w:t>
      </w:r>
      <w:r w:rsidR="00ED1074" w:rsidRPr="00C72ADF">
        <w:rPr>
          <w:lang w:val="en-US"/>
        </w:rPr>
        <w:t>,</w:t>
      </w:r>
      <w:r w:rsidRPr="005372B1">
        <w:rPr>
          <w:lang w:val="en-US"/>
        </w:rPr>
        <w:t xml:space="preserve"> application developers and sof</w:t>
      </w:r>
      <w:r w:rsidRPr="005372B1">
        <w:rPr>
          <w:lang w:val="en-US"/>
        </w:rPr>
        <w:t>t</w:t>
      </w:r>
      <w:r w:rsidRPr="005372B1">
        <w:rPr>
          <w:lang w:val="en-US"/>
        </w:rPr>
        <w:t xml:space="preserve">ware agents are able to interact with the logic inference engine of the </w:t>
      </w:r>
      <w:proofErr w:type="spellStart"/>
      <w:r w:rsidRPr="005372B1">
        <w:rPr>
          <w:lang w:val="en-US"/>
        </w:rPr>
        <w:t>ClioPatria</w:t>
      </w:r>
      <w:proofErr w:type="spellEnd"/>
      <w:r w:rsidRPr="005372B1">
        <w:rPr>
          <w:lang w:val="en-US"/>
        </w:rPr>
        <w:t xml:space="preserve"> server.</w:t>
      </w:r>
      <w:r w:rsidR="00DC2496" w:rsidRPr="005372B1">
        <w:rPr>
          <w:lang w:val="en-US"/>
        </w:rPr>
        <w:t xml:space="preserve"> </w:t>
      </w:r>
    </w:p>
    <w:p w:rsidR="002A06D1" w:rsidRPr="005372B1" w:rsidRDefault="002A06D1" w:rsidP="00FD6008">
      <w:pPr>
        <w:pStyle w:val="IwimSection"/>
      </w:pPr>
      <w:r w:rsidRPr="005372B1">
        <w:t>The inference machine</w:t>
      </w:r>
    </w:p>
    <w:p w:rsidR="002A06D1" w:rsidRPr="005372B1" w:rsidRDefault="002A06D1" w:rsidP="00FD6008">
      <w:pPr>
        <w:pStyle w:val="IwimNextParagraph"/>
        <w:rPr>
          <w:lang w:val="en-US"/>
        </w:rPr>
      </w:pPr>
      <w:r w:rsidRPr="005372B1">
        <w:rPr>
          <w:lang w:val="en-US"/>
        </w:rPr>
        <w:t xml:space="preserve">Availability of </w:t>
      </w:r>
      <w:proofErr w:type="spellStart"/>
      <w:r w:rsidRPr="005372B1">
        <w:rPr>
          <w:lang w:val="en-US"/>
        </w:rPr>
        <w:t>ClioPatria's</w:t>
      </w:r>
      <w:proofErr w:type="spellEnd"/>
      <w:r w:rsidRPr="005372B1">
        <w:rPr>
          <w:lang w:val="en-US"/>
        </w:rPr>
        <w:t xml:space="preserve"> embedded programming system of SWI-Prolog [10] and the integration with </w:t>
      </w:r>
      <w:proofErr w:type="spellStart"/>
      <w:r w:rsidRPr="005372B1">
        <w:rPr>
          <w:lang w:val="en-US"/>
        </w:rPr>
        <w:t>RDFa</w:t>
      </w:r>
      <w:proofErr w:type="spellEnd"/>
      <w:r w:rsidRPr="005372B1">
        <w:rPr>
          <w:lang w:val="en-US"/>
        </w:rPr>
        <w:t xml:space="preserve"> allow one to process the marked-up digital information stored in the archive on the base of logical inference. Prolog allows us to make queries in SPARQL and </w:t>
      </w:r>
      <w:proofErr w:type="spellStart"/>
      <w:r w:rsidRPr="005372B1">
        <w:rPr>
          <w:lang w:val="en-US"/>
        </w:rPr>
        <w:t>Datalog</w:t>
      </w:r>
      <w:proofErr w:type="spellEnd"/>
      <w:r w:rsidRPr="005372B1">
        <w:rPr>
          <w:lang w:val="en-US"/>
        </w:rPr>
        <w:t xml:space="preserve"> formats, as well as to build a knowledge system to process the received data.</w:t>
      </w:r>
    </w:p>
    <w:p w:rsidR="002A06D1" w:rsidRPr="005372B1" w:rsidRDefault="00A01965" w:rsidP="00FD6008">
      <w:pPr>
        <w:pStyle w:val="IwimNextParagraph"/>
        <w:rPr>
          <w:lang w:val="en-US"/>
        </w:rPr>
      </w:pPr>
      <w:r w:rsidRPr="005372B1">
        <w:rPr>
          <w:lang w:val="en-US"/>
        </w:rPr>
        <w:t xml:space="preserve">As experiment, in a very short time, we managed to integrate well-known Turbo Prolog 2.0 example of a natural-language interface to a database on the US geography with </w:t>
      </w:r>
      <w:proofErr w:type="spellStart"/>
      <w:r w:rsidRPr="005372B1">
        <w:rPr>
          <w:lang w:val="en-US"/>
        </w:rPr>
        <w:t>ClioPatria's</w:t>
      </w:r>
      <w:proofErr w:type="spellEnd"/>
      <w:r w:rsidRPr="005372B1">
        <w:rPr>
          <w:lang w:val="en-US"/>
        </w:rPr>
        <w:t xml:space="preserve"> built-in SWI-Prolog RDF support system. As a result, we developed a prototype with similar interface to a database of active faults of Sib</w:t>
      </w:r>
      <w:r w:rsidRPr="005372B1">
        <w:rPr>
          <w:lang w:val="en-US"/>
        </w:rPr>
        <w:t>e</w:t>
      </w:r>
      <w:r w:rsidRPr="005372B1">
        <w:rPr>
          <w:lang w:val="en-US"/>
        </w:rPr>
        <w:t>ria, aggregated at the Institute of earth crust SB RAS.</w:t>
      </w:r>
    </w:p>
    <w:p w:rsidR="006E0329" w:rsidRPr="005372B1" w:rsidRDefault="006E0329" w:rsidP="00FD6008">
      <w:pPr>
        <w:pStyle w:val="IwimNextParagraph"/>
        <w:rPr>
          <w:lang w:val="en-US"/>
        </w:rPr>
      </w:pPr>
      <w:r w:rsidRPr="00ED1074">
        <w:rPr>
          <w:highlight w:val="yellow"/>
          <w:lang w:val="en-US"/>
        </w:rPr>
        <w:t>Another proof-of-concept application of the logical inference at the server site is the support of the development of a recommender system [11</w:t>
      </w:r>
      <w:proofErr w:type="gramStart"/>
      <w:r w:rsidRPr="00ED1074">
        <w:rPr>
          <w:highlight w:val="yellow"/>
          <w:lang w:val="en-US"/>
        </w:rPr>
        <w:t>,12</w:t>
      </w:r>
      <w:proofErr w:type="gramEnd"/>
      <w:r w:rsidRPr="00ED1074">
        <w:rPr>
          <w:highlight w:val="yellow"/>
          <w:lang w:val="en-US"/>
        </w:rPr>
        <w:t>], based on the ontological d</w:t>
      </w:r>
      <w:r w:rsidRPr="00ED1074">
        <w:rPr>
          <w:highlight w:val="yellow"/>
          <w:lang w:val="en-US"/>
        </w:rPr>
        <w:t>e</w:t>
      </w:r>
      <w:r w:rsidRPr="00ED1074">
        <w:rPr>
          <w:highlight w:val="yellow"/>
          <w:lang w:val="en-US"/>
        </w:rPr>
        <w:t>scription of the set of characteristics of the re</w:t>
      </w:r>
      <w:r w:rsidRPr="00ED1074">
        <w:rPr>
          <w:highlight w:val="yellow"/>
          <w:lang w:val="en-US"/>
        </w:rPr>
        <w:t>c</w:t>
      </w:r>
      <w:r w:rsidRPr="00ED1074">
        <w:rPr>
          <w:highlight w:val="yellow"/>
          <w:lang w:val="en-US"/>
        </w:rPr>
        <w:lastRenderedPageBreak/>
        <w:t>ommended object and the user characteristics. (FIXME: DID NOT IMPLEMENTED AT ALL</w:t>
      </w:r>
      <w:r w:rsidR="00ED1074" w:rsidRPr="007628B8">
        <w:rPr>
          <w:highlight w:val="yellow"/>
          <w:lang w:val="en-US"/>
        </w:rPr>
        <w:t xml:space="preserve"> and never be</w:t>
      </w:r>
      <w:r w:rsidRPr="00ED1074">
        <w:rPr>
          <w:highlight w:val="yellow"/>
          <w:lang w:val="en-US"/>
        </w:rPr>
        <w:t xml:space="preserve">) The </w:t>
      </w:r>
      <w:r w:rsidRPr="006370DE">
        <w:rPr>
          <w:color w:val="FF0000"/>
          <w:highlight w:val="yellow"/>
          <w:lang w:val="en-US"/>
          <w:rPrChange w:id="10" w:author="Viacheslav Paramonov" w:date="2018-11-06T15:27:00Z">
            <w:rPr>
              <w:highlight w:val="yellow"/>
              <w:lang w:val="en-US"/>
            </w:rPr>
          </w:rPrChange>
        </w:rPr>
        <w:t>main problem to be solved</w:t>
      </w:r>
      <w:r w:rsidRPr="00ED1074">
        <w:rPr>
          <w:highlight w:val="yellow"/>
          <w:lang w:val="en-US"/>
        </w:rPr>
        <w:t xml:space="preserve"> in such systems is the generalization of stored data that allows </w:t>
      </w:r>
      <w:proofErr w:type="gramStart"/>
      <w:r w:rsidRPr="00ED1074">
        <w:rPr>
          <w:highlight w:val="yellow"/>
          <w:lang w:val="en-US"/>
        </w:rPr>
        <w:t>to extend</w:t>
      </w:r>
      <w:proofErr w:type="gramEnd"/>
      <w:r w:rsidRPr="00ED1074">
        <w:rPr>
          <w:highlight w:val="yellow"/>
          <w:lang w:val="en-US"/>
        </w:rPr>
        <w:t xml:space="preserve"> the set of d</w:t>
      </w:r>
      <w:r w:rsidRPr="00ED1074">
        <w:rPr>
          <w:highlight w:val="yellow"/>
          <w:lang w:val="en-US"/>
        </w:rPr>
        <w:t>e</w:t>
      </w:r>
      <w:r w:rsidRPr="00ED1074">
        <w:rPr>
          <w:highlight w:val="yellow"/>
          <w:lang w:val="en-US"/>
        </w:rPr>
        <w:t>rived recommendations with equivalent terms in the same general category, as well as the narrowing the retrieval result number by r</w:t>
      </w:r>
      <w:r w:rsidRPr="00ED1074">
        <w:rPr>
          <w:highlight w:val="yellow"/>
          <w:lang w:val="en-US"/>
        </w:rPr>
        <w:t>e</w:t>
      </w:r>
      <w:r w:rsidRPr="00ED1074">
        <w:rPr>
          <w:highlight w:val="yellow"/>
          <w:lang w:val="en-US"/>
        </w:rPr>
        <w:t>placing general term with specialized ones more relevant to the search query.</w:t>
      </w:r>
    </w:p>
    <w:p w:rsidR="00DC2496" w:rsidRPr="005372B1" w:rsidRDefault="00DC2496" w:rsidP="00FD6008">
      <w:pPr>
        <w:pStyle w:val="IwimSection"/>
      </w:pPr>
      <w:r w:rsidRPr="005372B1">
        <w:t>Full-text search</w:t>
      </w:r>
    </w:p>
    <w:p w:rsidR="001F23EC" w:rsidRPr="005372B1" w:rsidRDefault="00911670" w:rsidP="00FD6008">
      <w:pPr>
        <w:pStyle w:val="IwimNextParagraph"/>
        <w:rPr>
          <w:lang w:val="en-US"/>
        </w:rPr>
      </w:pPr>
      <w:r w:rsidRPr="005372B1">
        <w:rPr>
          <w:lang w:val="en-US"/>
        </w:rPr>
        <w:t xml:space="preserve">The </w:t>
      </w:r>
      <w:proofErr w:type="spellStart"/>
      <w:r w:rsidRPr="005372B1">
        <w:rPr>
          <w:lang w:val="en-US"/>
        </w:rPr>
        <w:t>ClioPatria</w:t>
      </w:r>
      <w:proofErr w:type="spellEnd"/>
      <w:r w:rsidRPr="005372B1">
        <w:rPr>
          <w:lang w:val="en-US"/>
        </w:rPr>
        <w:t xml:space="preserve"> system has </w:t>
      </w:r>
      <w:r w:rsidR="00ED1074" w:rsidRPr="007628B8">
        <w:rPr>
          <w:lang w:val="en-US"/>
        </w:rPr>
        <w:t>instruments</w:t>
      </w:r>
      <w:r w:rsidRPr="005372B1">
        <w:rPr>
          <w:lang w:val="en-US"/>
        </w:rPr>
        <w:t xml:space="preserve"> of searching the text information for </w:t>
      </w:r>
      <w:proofErr w:type="gramStart"/>
      <w:r w:rsidRPr="005372B1">
        <w:rPr>
          <w:lang w:val="en-US"/>
        </w:rPr>
        <w:t>keywords,</w:t>
      </w:r>
      <w:proofErr w:type="gramEnd"/>
      <w:r w:rsidRPr="005372B1">
        <w:rPr>
          <w:lang w:val="en-US"/>
        </w:rPr>
        <w:t xml:space="preserve"> however, it is advisable to use a more powerful system of a full-text index, for example, </w:t>
      </w:r>
      <w:proofErr w:type="spellStart"/>
      <w:r w:rsidRPr="005372B1">
        <w:rPr>
          <w:lang w:val="en-US"/>
        </w:rPr>
        <w:t>Ela</w:t>
      </w:r>
      <w:r w:rsidRPr="005372B1">
        <w:rPr>
          <w:lang w:val="en-US"/>
        </w:rPr>
        <w:t>s</w:t>
      </w:r>
      <w:r w:rsidRPr="005372B1">
        <w:rPr>
          <w:lang w:val="en-US"/>
        </w:rPr>
        <w:t>ticsearch</w:t>
      </w:r>
      <w:proofErr w:type="spellEnd"/>
      <w:r w:rsidRPr="005372B1">
        <w:rPr>
          <w:lang w:val="en-US"/>
        </w:rPr>
        <w:t xml:space="preserve"> [13]. </w:t>
      </w:r>
      <w:proofErr w:type="gramStart"/>
      <w:r w:rsidRPr="005372B1">
        <w:rPr>
          <w:lang w:val="en-US"/>
        </w:rPr>
        <w:t xml:space="preserve">Implementation and integration of this service is quite simple, since every RDF graph is representable as JSON (JSON-LD), while JSON is the primary format for storing the indexed information in the </w:t>
      </w:r>
      <w:proofErr w:type="spellStart"/>
      <w:r w:rsidRPr="005372B1">
        <w:rPr>
          <w:lang w:val="en-US"/>
        </w:rPr>
        <w:t>ElasticSearch</w:t>
      </w:r>
      <w:proofErr w:type="spellEnd"/>
      <w:r w:rsidRPr="005372B1">
        <w:rPr>
          <w:lang w:val="en-US"/>
        </w:rPr>
        <w:t xml:space="preserve"> search engine; it is only necessary to separate a particular triples on the server, which are r</w:t>
      </w:r>
      <w:r w:rsidRPr="005372B1">
        <w:rPr>
          <w:lang w:val="en-US"/>
        </w:rPr>
        <w:t>e</w:t>
      </w:r>
      <w:r w:rsidRPr="005372B1">
        <w:rPr>
          <w:lang w:val="en-US"/>
        </w:rPr>
        <w:t>sponsible for the representation of the resource to the user in the search results.</w:t>
      </w:r>
      <w:proofErr w:type="gramEnd"/>
      <w:r w:rsidRPr="005372B1">
        <w:rPr>
          <w:lang w:val="en-US"/>
        </w:rPr>
        <w:t xml:space="preserve"> </w:t>
      </w:r>
      <w:proofErr w:type="spellStart"/>
      <w:r w:rsidRPr="005372B1">
        <w:rPr>
          <w:lang w:val="en-US"/>
        </w:rPr>
        <w:t>Elasticsearch</w:t>
      </w:r>
      <w:proofErr w:type="spellEnd"/>
      <w:r w:rsidRPr="005372B1">
        <w:rPr>
          <w:lang w:val="en-US"/>
        </w:rPr>
        <w:t xml:space="preserve"> has the means of fuzzy comparison of terms that allows </w:t>
      </w:r>
      <w:r w:rsidR="00ED1074" w:rsidRPr="005372B1">
        <w:rPr>
          <w:lang w:val="en-US"/>
        </w:rPr>
        <w:t>developing</w:t>
      </w:r>
      <w:r w:rsidRPr="005372B1">
        <w:rPr>
          <w:lang w:val="en-US"/>
        </w:rPr>
        <w:t xml:space="preserve"> search</w:t>
      </w:r>
      <w:r w:rsidR="00ED1074" w:rsidRPr="007628B8">
        <w:rPr>
          <w:lang w:val="en-US"/>
        </w:rPr>
        <w:t xml:space="preserve"> subsystems</w:t>
      </w:r>
      <w:r w:rsidRPr="005372B1">
        <w:rPr>
          <w:lang w:val="en-US"/>
        </w:rPr>
        <w:t xml:space="preserve"> </w:t>
      </w:r>
      <w:r w:rsidR="00ED1074" w:rsidRPr="007628B8">
        <w:rPr>
          <w:lang w:val="en-US"/>
        </w:rPr>
        <w:t>r</w:t>
      </w:r>
      <w:r w:rsidR="00ED1074" w:rsidRPr="007628B8">
        <w:rPr>
          <w:lang w:val="en-US"/>
        </w:rPr>
        <w:t>e</w:t>
      </w:r>
      <w:r w:rsidR="00ED1074" w:rsidRPr="007628B8">
        <w:rPr>
          <w:lang w:val="en-US"/>
        </w:rPr>
        <w:t>trieving</w:t>
      </w:r>
      <w:r w:rsidRPr="005372B1">
        <w:rPr>
          <w:lang w:val="en-US"/>
        </w:rPr>
        <w:t xml:space="preserve"> relevant information. The main aspects of modules' function </w:t>
      </w:r>
      <w:proofErr w:type="gramStart"/>
      <w:r w:rsidRPr="005372B1">
        <w:rPr>
          <w:lang w:val="en-US"/>
        </w:rPr>
        <w:t>are discussed</w:t>
      </w:r>
      <w:proofErr w:type="gramEnd"/>
      <w:r w:rsidRPr="005372B1">
        <w:rPr>
          <w:lang w:val="en-US"/>
        </w:rPr>
        <w:t xml:space="preserve"> later in the article in the application section.</w:t>
      </w:r>
    </w:p>
    <w:p w:rsidR="005623A1" w:rsidRPr="005372B1" w:rsidRDefault="005623A1" w:rsidP="00FD6008">
      <w:pPr>
        <w:pStyle w:val="IwimSection"/>
      </w:pPr>
      <w:r w:rsidRPr="005372B1">
        <w:t>Application of the technologies</w:t>
      </w:r>
    </w:p>
    <w:p w:rsidR="005623A1" w:rsidRPr="005372B1" w:rsidRDefault="00E31452" w:rsidP="00FD6008">
      <w:pPr>
        <w:pStyle w:val="IwimNextParagraph"/>
        <w:rPr>
          <w:lang w:val="en-US"/>
        </w:rPr>
      </w:pPr>
      <w:r w:rsidRPr="005372B1">
        <w:rPr>
          <w:lang w:val="en-US"/>
        </w:rPr>
        <w:t>The designed tools used in so</w:t>
      </w:r>
      <w:r w:rsidR="00ED1074">
        <w:rPr>
          <w:lang w:val="en-US"/>
        </w:rPr>
        <w:t>lving a number of applied tasks</w:t>
      </w:r>
      <w:r w:rsidR="00ED1074" w:rsidRPr="00C72ADF">
        <w:rPr>
          <w:lang w:val="en-US"/>
        </w:rPr>
        <w:t xml:space="preserve"> built out of</w:t>
      </w:r>
      <w:r w:rsidRPr="005372B1">
        <w:rPr>
          <w:lang w:val="en-US"/>
        </w:rPr>
        <w:t xml:space="preserve"> digital </w:t>
      </w:r>
      <w:r w:rsidRPr="003A40F8">
        <w:rPr>
          <w:color w:val="FF0000"/>
          <w:lang w:val="en-US"/>
        </w:rPr>
        <w:t>a</w:t>
      </w:r>
      <w:r w:rsidRPr="003A40F8">
        <w:rPr>
          <w:color w:val="FF0000"/>
          <w:lang w:val="en-US"/>
        </w:rPr>
        <w:t>r</w:t>
      </w:r>
      <w:r w:rsidRPr="003A40F8">
        <w:rPr>
          <w:color w:val="FF0000"/>
          <w:lang w:val="en-US"/>
        </w:rPr>
        <w:t>chive services, LOD and archive components</w:t>
      </w:r>
      <w:r w:rsidRPr="005372B1">
        <w:rPr>
          <w:lang w:val="en-US"/>
        </w:rPr>
        <w:t>.</w:t>
      </w:r>
    </w:p>
    <w:p w:rsidR="00E31452" w:rsidRPr="005372B1" w:rsidRDefault="00E31452" w:rsidP="00FD6008">
      <w:pPr>
        <w:pStyle w:val="IwimNextParagraph"/>
        <w:rPr>
          <w:lang w:val="en-US"/>
        </w:rPr>
      </w:pPr>
      <w:r w:rsidRPr="005372B1">
        <w:rPr>
          <w:lang w:val="en-US"/>
        </w:rPr>
        <w:t>The Ministry of education and science of the Russian Federation after a series of e</w:t>
      </w:r>
      <w:r w:rsidRPr="005372B1">
        <w:rPr>
          <w:lang w:val="en-US"/>
        </w:rPr>
        <w:t>x</w:t>
      </w:r>
      <w:r w:rsidRPr="005372B1">
        <w:rPr>
          <w:lang w:val="en-US"/>
        </w:rPr>
        <w:t>periments switched to the large-scale incorp</w:t>
      </w:r>
      <w:r w:rsidRPr="005372B1">
        <w:rPr>
          <w:lang w:val="en-US"/>
        </w:rPr>
        <w:t>o</w:t>
      </w:r>
      <w:r w:rsidRPr="005372B1">
        <w:rPr>
          <w:lang w:val="en-US"/>
        </w:rPr>
        <w:t>ration of the Bologna process in the educational environment of the Russian Federation. One of the tasks solved in the framework of this intr</w:t>
      </w:r>
      <w:r w:rsidRPr="005372B1">
        <w:rPr>
          <w:lang w:val="en-US"/>
        </w:rPr>
        <w:t>o</w:t>
      </w:r>
      <w:r w:rsidRPr="005372B1">
        <w:rPr>
          <w:lang w:val="en-US"/>
        </w:rPr>
        <w:t>duction is the transition to competence-oriented representation of the requirements to the ped</w:t>
      </w:r>
      <w:r w:rsidRPr="005372B1">
        <w:rPr>
          <w:lang w:val="en-US"/>
        </w:rPr>
        <w:t>a</w:t>
      </w:r>
      <w:r w:rsidRPr="005372B1">
        <w:rPr>
          <w:lang w:val="en-US"/>
        </w:rPr>
        <w:t xml:space="preserve">gogical process. </w:t>
      </w:r>
      <w:proofErr w:type="gramStart"/>
      <w:r w:rsidRPr="005372B1">
        <w:rPr>
          <w:lang w:val="en-US"/>
        </w:rPr>
        <w:t>The reform affects all aspects of the process, including the system of classif</w:t>
      </w:r>
      <w:r w:rsidRPr="005372B1">
        <w:rPr>
          <w:lang w:val="en-US"/>
        </w:rPr>
        <w:t>i</w:t>
      </w:r>
      <w:r w:rsidRPr="005372B1">
        <w:rPr>
          <w:lang w:val="en-US"/>
        </w:rPr>
        <w:t>cation of specialties (introducing programs and directions, specialization according to skill le</w:t>
      </w:r>
      <w:r w:rsidRPr="005372B1">
        <w:rPr>
          <w:lang w:val="en-US"/>
        </w:rPr>
        <w:t>v</w:t>
      </w:r>
      <w:r w:rsidRPr="005372B1">
        <w:rPr>
          <w:lang w:val="en-US"/>
        </w:rPr>
        <w:t>els (bachelor, master degrees, etc.), introdu</w:t>
      </w:r>
      <w:r w:rsidRPr="005372B1">
        <w:rPr>
          <w:lang w:val="en-US"/>
        </w:rPr>
        <w:t>c</w:t>
      </w:r>
      <w:r w:rsidRPr="005372B1">
        <w:rPr>
          <w:lang w:val="en-US"/>
        </w:rPr>
        <w:t>tion of applied bachelor degree, list of courses, aims and objectives of the courses (negotiation with the competencies specified in the Federal standard)</w:t>
      </w:r>
      <w:r w:rsidR="00ED1074">
        <w:rPr>
          <w:lang w:val="en-US"/>
        </w:rPr>
        <w:t xml:space="preserve">, forms of conducting classes </w:t>
      </w:r>
      <w:r w:rsidR="00ED1074" w:rsidRPr="007628B8">
        <w:rPr>
          <w:lang w:val="en-US"/>
        </w:rPr>
        <w:t>in</w:t>
      </w:r>
      <w:r w:rsidRPr="005372B1">
        <w:rPr>
          <w:lang w:val="en-US"/>
        </w:rPr>
        <w:t xml:space="preserve"> </w:t>
      </w:r>
      <w:r w:rsidR="00ED1074" w:rsidRPr="007628B8">
        <w:rPr>
          <w:lang w:val="en-US"/>
        </w:rPr>
        <w:t>u</w:t>
      </w:r>
      <w:r w:rsidRPr="005372B1">
        <w:rPr>
          <w:lang w:val="en-US"/>
        </w:rPr>
        <w:t>n</w:t>
      </w:r>
      <w:r w:rsidRPr="005372B1">
        <w:rPr>
          <w:lang w:val="en-US"/>
        </w:rPr>
        <w:t>i</w:t>
      </w:r>
      <w:r w:rsidRPr="005372B1">
        <w:rPr>
          <w:lang w:val="en-US"/>
        </w:rPr>
        <w:t>versities (introduction of interactive forms of learning), the distribution of lectures and pra</w:t>
      </w:r>
      <w:r w:rsidRPr="005372B1">
        <w:rPr>
          <w:lang w:val="en-US"/>
        </w:rPr>
        <w:t>c</w:t>
      </w:r>
      <w:r w:rsidRPr="005372B1">
        <w:rPr>
          <w:lang w:val="en-US"/>
        </w:rPr>
        <w:t>tical sessions, etc.</w:t>
      </w:r>
      <w:proofErr w:type="gramEnd"/>
      <w:r w:rsidRPr="005372B1">
        <w:rPr>
          <w:lang w:val="en-US"/>
        </w:rPr>
        <w:t xml:space="preserve"> </w:t>
      </w:r>
      <w:proofErr w:type="gramStart"/>
      <w:r w:rsidRPr="005372B1">
        <w:rPr>
          <w:lang w:val="en-US"/>
        </w:rPr>
        <w:t xml:space="preserve">The existing documentation </w:t>
      </w:r>
      <w:r w:rsidRPr="005372B1">
        <w:rPr>
          <w:lang w:val="en-US"/>
        </w:rPr>
        <w:lastRenderedPageBreak/>
        <w:t>is supplemented by new forms of mandatory documents</w:t>
      </w:r>
      <w:proofErr w:type="gramEnd"/>
      <w:r w:rsidRPr="005372B1">
        <w:rPr>
          <w:lang w:val="en-US"/>
        </w:rPr>
        <w:t xml:space="preserve">: the Fund of </w:t>
      </w:r>
      <w:r w:rsidR="00ED1074" w:rsidRPr="007628B8">
        <w:rPr>
          <w:lang w:val="en-US"/>
        </w:rPr>
        <w:t>A</w:t>
      </w:r>
      <w:r w:rsidR="00ED1074">
        <w:rPr>
          <w:lang w:val="en-US"/>
        </w:rPr>
        <w:t xml:space="preserve">ssessment </w:t>
      </w:r>
      <w:r w:rsidR="00ED1074" w:rsidRPr="007628B8">
        <w:rPr>
          <w:lang w:val="en-US"/>
        </w:rPr>
        <w:t>Means</w:t>
      </w:r>
      <w:r w:rsidRPr="005372B1">
        <w:rPr>
          <w:lang w:val="en-US"/>
        </w:rPr>
        <w:t xml:space="preserve"> (F</w:t>
      </w:r>
      <w:r w:rsidR="00ED1074" w:rsidRPr="007628B8">
        <w:rPr>
          <w:lang w:val="en-US"/>
        </w:rPr>
        <w:t>AM</w:t>
      </w:r>
      <w:r w:rsidRPr="005372B1">
        <w:rPr>
          <w:lang w:val="en-US"/>
        </w:rPr>
        <w:t xml:space="preserve">), annotations of courses. In addition to this, the </w:t>
      </w:r>
      <w:r w:rsidR="00ED1074" w:rsidRPr="00C72ADF">
        <w:rPr>
          <w:lang w:val="en-US"/>
        </w:rPr>
        <w:t>u</w:t>
      </w:r>
      <w:r w:rsidRPr="005372B1">
        <w:rPr>
          <w:lang w:val="en-US"/>
        </w:rPr>
        <w:t>niversity management with the aim of improving the quality of educational services introduced its own additions to the form, co</w:t>
      </w:r>
      <w:r w:rsidRPr="005372B1">
        <w:rPr>
          <w:lang w:val="en-US"/>
        </w:rPr>
        <w:t>n</w:t>
      </w:r>
      <w:r w:rsidRPr="005372B1">
        <w:rPr>
          <w:lang w:val="en-US"/>
        </w:rPr>
        <w:t>tent and requirements to the design document</w:t>
      </w:r>
      <w:r w:rsidRPr="005372B1">
        <w:rPr>
          <w:lang w:val="en-US"/>
        </w:rPr>
        <w:t>a</w:t>
      </w:r>
      <w:r w:rsidRPr="005372B1">
        <w:rPr>
          <w:lang w:val="en-US"/>
        </w:rPr>
        <w:t>tion, in particular, to the quality of the conve</w:t>
      </w:r>
      <w:r w:rsidRPr="005372B1">
        <w:rPr>
          <w:lang w:val="en-US"/>
        </w:rPr>
        <w:t>r</w:t>
      </w:r>
      <w:r w:rsidRPr="005372B1">
        <w:rPr>
          <w:lang w:val="en-US"/>
        </w:rPr>
        <w:t xml:space="preserve">sion to HTML for publication on the website of the </w:t>
      </w:r>
      <w:r w:rsidR="00ED1074" w:rsidRPr="00C72ADF">
        <w:rPr>
          <w:lang w:val="en-US"/>
        </w:rPr>
        <w:t>u</w:t>
      </w:r>
      <w:r w:rsidRPr="005372B1">
        <w:rPr>
          <w:lang w:val="en-US"/>
        </w:rPr>
        <w:t>niversity.</w:t>
      </w:r>
      <w:r w:rsidR="00010210" w:rsidRPr="005372B1">
        <w:rPr>
          <w:lang w:val="en-US"/>
        </w:rPr>
        <w:t xml:space="preserve"> </w:t>
      </w:r>
    </w:p>
    <w:p w:rsidR="006D2A16" w:rsidRPr="007628B8" w:rsidRDefault="00010210" w:rsidP="00FD6008">
      <w:pPr>
        <w:pStyle w:val="IwimNextParagraph"/>
        <w:rPr>
          <w:lang w:val="en-US"/>
        </w:rPr>
      </w:pPr>
      <w:r w:rsidRPr="005372B1">
        <w:rPr>
          <w:lang w:val="en-US"/>
        </w:rPr>
        <w:t>For the minimum requirements fulfil</w:t>
      </w:r>
      <w:r w:rsidRPr="005372B1">
        <w:rPr>
          <w:lang w:val="en-US"/>
        </w:rPr>
        <w:t>l</w:t>
      </w:r>
      <w:r w:rsidRPr="005372B1">
        <w:rPr>
          <w:lang w:val="en-US"/>
        </w:rPr>
        <w:t>ment of the management of the universities for each course, the instructor is required to pr</w:t>
      </w:r>
      <w:r w:rsidRPr="005372B1">
        <w:rPr>
          <w:lang w:val="en-US"/>
        </w:rPr>
        <w:t>e</w:t>
      </w:r>
      <w:r w:rsidRPr="005372B1">
        <w:rPr>
          <w:lang w:val="en-US"/>
        </w:rPr>
        <w:t>pare at least three documents: the working pr</w:t>
      </w:r>
      <w:r w:rsidRPr="005372B1">
        <w:rPr>
          <w:lang w:val="en-US"/>
        </w:rPr>
        <w:t>o</w:t>
      </w:r>
      <w:r w:rsidRPr="005372B1">
        <w:rPr>
          <w:lang w:val="en-US"/>
        </w:rPr>
        <w:t>gram of the course, the summary annotation, and the F</w:t>
      </w:r>
      <w:r w:rsidR="00ED1074" w:rsidRPr="007628B8">
        <w:rPr>
          <w:lang w:val="en-US"/>
        </w:rPr>
        <w:t>AM</w:t>
      </w:r>
      <w:r w:rsidRPr="005372B1">
        <w:rPr>
          <w:lang w:val="en-US"/>
        </w:rPr>
        <w:t>. This set is realized for each po</w:t>
      </w:r>
      <w:r w:rsidRPr="005372B1">
        <w:rPr>
          <w:lang w:val="en-US"/>
        </w:rPr>
        <w:t>s</w:t>
      </w:r>
      <w:r w:rsidRPr="005372B1">
        <w:rPr>
          <w:lang w:val="en-US"/>
        </w:rPr>
        <w:t>si</w:t>
      </w:r>
      <w:r w:rsidR="00ED1074">
        <w:rPr>
          <w:lang w:val="en-US"/>
        </w:rPr>
        <w:t xml:space="preserve">ble </w:t>
      </w:r>
      <w:r w:rsidR="00ED1074" w:rsidRPr="007628B8">
        <w:rPr>
          <w:lang w:val="en-US"/>
        </w:rPr>
        <w:t xml:space="preserve">parameters </w:t>
      </w:r>
      <w:r w:rsidR="00ED1074">
        <w:rPr>
          <w:lang w:val="en-US"/>
        </w:rPr>
        <w:t>combination of</w:t>
      </w:r>
      <w:r w:rsidR="00ED1074" w:rsidRPr="007628B8">
        <w:rPr>
          <w:lang w:val="en-US"/>
        </w:rPr>
        <w:t xml:space="preserve"> a</w:t>
      </w:r>
      <w:r w:rsidR="00ED1074">
        <w:rPr>
          <w:lang w:val="en-US"/>
        </w:rPr>
        <w:t xml:space="preserve"> </w:t>
      </w:r>
      <w:r w:rsidRPr="005372B1">
        <w:rPr>
          <w:lang w:val="en-US"/>
        </w:rPr>
        <w:t xml:space="preserve">course: the university, the department, specialty, direction (profile), </w:t>
      </w:r>
      <w:proofErr w:type="spellStart"/>
      <w:r w:rsidRPr="005372B1">
        <w:rPr>
          <w:lang w:val="en-US"/>
        </w:rPr>
        <w:t>programme</w:t>
      </w:r>
      <w:proofErr w:type="spellEnd"/>
      <w:r w:rsidRPr="005372B1">
        <w:rPr>
          <w:lang w:val="en-US"/>
        </w:rPr>
        <w:t xml:space="preserve">, qualification (bachelor, specialist, </w:t>
      </w:r>
      <w:proofErr w:type="gramStart"/>
      <w:r w:rsidRPr="005372B1">
        <w:rPr>
          <w:lang w:val="en-US"/>
        </w:rPr>
        <w:t>undergraduate</w:t>
      </w:r>
      <w:proofErr w:type="gramEnd"/>
      <w:r w:rsidRPr="005372B1">
        <w:rPr>
          <w:lang w:val="en-US"/>
        </w:rPr>
        <w:t xml:space="preserve">, graduate), academic or applied version of the qualification, form of study (full-time, part-time, evening, etc.). Each combination </w:t>
      </w:r>
      <w:proofErr w:type="gramStart"/>
      <w:r w:rsidRPr="005372B1">
        <w:rPr>
          <w:lang w:val="en-US"/>
        </w:rPr>
        <w:t>is reflected</w:t>
      </w:r>
      <w:proofErr w:type="gramEnd"/>
      <w:r w:rsidRPr="005372B1">
        <w:rPr>
          <w:lang w:val="en-US"/>
        </w:rPr>
        <w:t xml:space="preserve"> in the curriculum of the university from which data is annually or twice a year should be actualized in the work </w:t>
      </w:r>
      <w:proofErr w:type="spellStart"/>
      <w:r w:rsidRPr="005372B1">
        <w:rPr>
          <w:lang w:val="en-US"/>
        </w:rPr>
        <w:t>programmes</w:t>
      </w:r>
      <w:proofErr w:type="spellEnd"/>
      <w:r w:rsidRPr="005372B1">
        <w:rPr>
          <w:lang w:val="en-US"/>
        </w:rPr>
        <w:t xml:space="preserve">. </w:t>
      </w:r>
    </w:p>
    <w:p w:rsidR="00010210" w:rsidRPr="005372B1" w:rsidRDefault="00010210" w:rsidP="00FD6008">
      <w:pPr>
        <w:pStyle w:val="IwimNextParagraph"/>
        <w:rPr>
          <w:lang w:val="en-US"/>
        </w:rPr>
      </w:pPr>
      <w:r w:rsidRPr="005372B1">
        <w:rPr>
          <w:lang w:val="en-US"/>
        </w:rPr>
        <w:t>The last five years showed the level of maturity of decisions made by the managers of the Ministry in terms of requirements to the presentation of the course - four generations of the standards (1,</w:t>
      </w:r>
      <w:ins w:id="11" w:author="Viacheslav Paramonov" w:date="2018-11-06T15:36:00Z">
        <w:r w:rsidR="0067299B">
          <w:rPr>
            <w:lang w:val="en-US"/>
          </w:rPr>
          <w:t xml:space="preserve"> </w:t>
        </w:r>
      </w:ins>
      <w:r w:rsidRPr="005372B1">
        <w:rPr>
          <w:lang w:val="en-US"/>
        </w:rPr>
        <w:t>2,</w:t>
      </w:r>
      <w:ins w:id="12" w:author="Viacheslav Paramonov" w:date="2018-11-06T15:36:00Z">
        <w:r w:rsidR="0067299B">
          <w:rPr>
            <w:lang w:val="en-US"/>
          </w:rPr>
          <w:t xml:space="preserve"> </w:t>
        </w:r>
      </w:ins>
      <w:r w:rsidRPr="005372B1">
        <w:rPr>
          <w:lang w:val="en-US"/>
        </w:rPr>
        <w:t xml:space="preserve">3 and 3+) </w:t>
      </w:r>
      <w:proofErr w:type="gramStart"/>
      <w:r w:rsidRPr="005372B1">
        <w:rPr>
          <w:lang w:val="en-US"/>
        </w:rPr>
        <w:t>are developed</w:t>
      </w:r>
      <w:proofErr w:type="gramEnd"/>
      <w:r w:rsidRPr="005372B1">
        <w:rPr>
          <w:lang w:val="en-US"/>
        </w:rPr>
        <w:t xml:space="preserve"> – for which it was required to resubmit doc</w:t>
      </w:r>
      <w:r w:rsidRPr="005372B1">
        <w:rPr>
          <w:lang w:val="en-US"/>
        </w:rPr>
        <w:t>u</w:t>
      </w:r>
      <w:r w:rsidRPr="005372B1">
        <w:rPr>
          <w:lang w:val="en-US"/>
        </w:rPr>
        <w:t>ments in the appropriate updated form. The task of developing the new textbooks now seem more simple than before as compared to the fulfillment the course documentation r</w:t>
      </w:r>
      <w:r w:rsidRPr="005372B1">
        <w:rPr>
          <w:lang w:val="en-US"/>
        </w:rPr>
        <w:t>e</w:t>
      </w:r>
      <w:r w:rsidRPr="005372B1">
        <w:rPr>
          <w:lang w:val="en-US"/>
        </w:rPr>
        <w:t>quirements. Experience shows that most i</w:t>
      </w:r>
      <w:r w:rsidRPr="005372B1">
        <w:rPr>
          <w:lang w:val="en-US"/>
        </w:rPr>
        <w:t>n</w:t>
      </w:r>
      <w:r w:rsidRPr="005372B1">
        <w:rPr>
          <w:lang w:val="en-US"/>
        </w:rPr>
        <w:t xml:space="preserve">structors are not able to cope with high-quality paperwork in the given time constraints, thus requiring the </w:t>
      </w:r>
      <w:r w:rsidRPr="003A40F8">
        <w:rPr>
          <w:color w:val="92D050"/>
          <w:lang w:val="en-US"/>
        </w:rPr>
        <w:t>departments to hire a secretary, whose function is to bring</w:t>
      </w:r>
      <w:r w:rsidRPr="005372B1">
        <w:rPr>
          <w:lang w:val="en-US"/>
        </w:rPr>
        <w:t xml:space="preserve"> documentation to the required quality level.</w:t>
      </w:r>
      <w:r w:rsidR="00377E3D" w:rsidRPr="005372B1">
        <w:rPr>
          <w:lang w:val="en-US"/>
        </w:rPr>
        <w:t xml:space="preserve"> </w:t>
      </w:r>
    </w:p>
    <w:p w:rsidR="00377E3D" w:rsidRPr="005372B1" w:rsidRDefault="00377E3D" w:rsidP="00FD6008">
      <w:pPr>
        <w:pStyle w:val="IwimNextParagraph"/>
        <w:rPr>
          <w:lang w:val="en-US"/>
        </w:rPr>
      </w:pPr>
      <w:r w:rsidRPr="005372B1">
        <w:rPr>
          <w:lang w:val="en-US"/>
        </w:rPr>
        <w:t>The solution to this problem lies in d</w:t>
      </w:r>
      <w:r w:rsidRPr="005372B1">
        <w:rPr>
          <w:lang w:val="en-US"/>
        </w:rPr>
        <w:t>e</w:t>
      </w:r>
      <w:r w:rsidRPr="005372B1">
        <w:rPr>
          <w:lang w:val="en-US"/>
        </w:rPr>
        <w:t>veloping a software system that allows instru</w:t>
      </w:r>
      <w:r w:rsidRPr="005372B1">
        <w:rPr>
          <w:lang w:val="en-US"/>
        </w:rPr>
        <w:t>c</w:t>
      </w:r>
      <w:r w:rsidRPr="005372B1">
        <w:rPr>
          <w:lang w:val="en-US"/>
        </w:rPr>
        <w:t xml:space="preserve">tors to collect the texts of the work </w:t>
      </w:r>
      <w:proofErr w:type="spellStart"/>
      <w:r w:rsidRPr="005372B1">
        <w:rPr>
          <w:lang w:val="en-US"/>
        </w:rPr>
        <w:t>pr</w:t>
      </w:r>
      <w:r w:rsidRPr="005372B1">
        <w:rPr>
          <w:lang w:val="en-US"/>
        </w:rPr>
        <w:t>o</w:t>
      </w:r>
      <w:r w:rsidRPr="005372B1">
        <w:rPr>
          <w:lang w:val="en-US"/>
        </w:rPr>
        <w:t>grammes</w:t>
      </w:r>
      <w:proofErr w:type="spellEnd"/>
      <w:r w:rsidRPr="005372B1">
        <w:rPr>
          <w:lang w:val="en-US"/>
        </w:rPr>
        <w:t>, abstracts and F</w:t>
      </w:r>
      <w:r w:rsidR="006D2A16" w:rsidRPr="007628B8">
        <w:rPr>
          <w:lang w:val="en-US"/>
        </w:rPr>
        <w:t>AMs</w:t>
      </w:r>
      <w:r w:rsidRPr="005372B1">
        <w:rPr>
          <w:lang w:val="en-US"/>
        </w:rPr>
        <w:t xml:space="preserve"> from separate parts: a list of competencies and curriculum</w:t>
      </w:r>
      <w:proofErr w:type="gramStart"/>
      <w:r w:rsidRPr="005372B1">
        <w:rPr>
          <w:lang w:val="en-US"/>
        </w:rPr>
        <w:t>;</w:t>
      </w:r>
      <w:proofErr w:type="gramEnd"/>
      <w:r w:rsidRPr="005372B1">
        <w:rPr>
          <w:lang w:val="en-US"/>
        </w:rPr>
        <w:t xml:space="preserve"> contents (subjects</w:t>
      </w:r>
      <w:r w:rsidR="006D2A16">
        <w:rPr>
          <w:lang w:val="en-US"/>
        </w:rPr>
        <w:t xml:space="preserve"> of taught module/course) and F</w:t>
      </w:r>
      <w:r w:rsidR="006D2A16" w:rsidRPr="007628B8">
        <w:rPr>
          <w:lang w:val="en-US"/>
        </w:rPr>
        <w:t>AM</w:t>
      </w:r>
      <w:r w:rsidRPr="005372B1">
        <w:rPr>
          <w:lang w:val="en-US"/>
        </w:rPr>
        <w:t>, which are shared between different ve</w:t>
      </w:r>
      <w:r w:rsidRPr="005372B1">
        <w:rPr>
          <w:lang w:val="en-US"/>
        </w:rPr>
        <w:t>r</w:t>
      </w:r>
      <w:r w:rsidRPr="005372B1">
        <w:rPr>
          <w:lang w:val="en-US"/>
        </w:rPr>
        <w:t xml:space="preserve">sions of documents. The title pages </w:t>
      </w:r>
      <w:proofErr w:type="gramStart"/>
      <w:r w:rsidRPr="005372B1">
        <w:rPr>
          <w:lang w:val="en-US"/>
        </w:rPr>
        <w:t>are gene</w:t>
      </w:r>
      <w:r w:rsidRPr="005372B1">
        <w:rPr>
          <w:lang w:val="en-US"/>
        </w:rPr>
        <w:t>r</w:t>
      </w:r>
      <w:r w:rsidRPr="005372B1">
        <w:rPr>
          <w:lang w:val="en-US"/>
        </w:rPr>
        <w:t>ated</w:t>
      </w:r>
      <w:proofErr w:type="gramEnd"/>
      <w:r w:rsidRPr="005372B1">
        <w:rPr>
          <w:lang w:val="en-US"/>
        </w:rPr>
        <w:t xml:space="preserve"> also from data of curriculum and templates set by the management. Microsoft Word and Excel </w:t>
      </w:r>
      <w:proofErr w:type="gramStart"/>
      <w:r w:rsidRPr="005372B1">
        <w:rPr>
          <w:lang w:val="en-US"/>
        </w:rPr>
        <w:t xml:space="preserve">means, that are commonly used for this </w:t>
      </w:r>
      <w:r w:rsidRPr="005372B1">
        <w:rPr>
          <w:lang w:val="en-US"/>
        </w:rPr>
        <w:lastRenderedPageBreak/>
        <w:t xml:space="preserve">task </w:t>
      </w:r>
      <w:r w:rsidR="006D2A16" w:rsidRPr="007628B8">
        <w:rPr>
          <w:lang w:val="en-US"/>
        </w:rPr>
        <w:t>including</w:t>
      </w:r>
      <w:r w:rsidRPr="005372B1">
        <w:rPr>
          <w:lang w:val="en-US"/>
        </w:rPr>
        <w:t xml:space="preserve"> built-in VBA,</w:t>
      </w:r>
      <w:proofErr w:type="gramEnd"/>
      <w:r w:rsidRPr="005372B1">
        <w:rPr>
          <w:lang w:val="en-US"/>
        </w:rPr>
        <w:t xml:space="preserve"> are clearly not enough</w:t>
      </w:r>
      <w:r w:rsidR="006D2A16" w:rsidRPr="007628B8">
        <w:rPr>
          <w:lang w:val="en-US"/>
        </w:rPr>
        <w:t xml:space="preserve"> to support problem solution</w:t>
      </w:r>
      <w:r w:rsidRPr="005372B1">
        <w:rPr>
          <w:lang w:val="en-US"/>
        </w:rPr>
        <w:t>.</w:t>
      </w:r>
      <w:r w:rsidR="00326780" w:rsidRPr="005372B1">
        <w:rPr>
          <w:lang w:val="en-US"/>
        </w:rPr>
        <w:t xml:space="preserve"> </w:t>
      </w:r>
    </w:p>
    <w:p w:rsidR="009A339D" w:rsidRPr="005372B1" w:rsidRDefault="00D44EBF" w:rsidP="00FD6008">
      <w:pPr>
        <w:pStyle w:val="IwimNextParagraph"/>
        <w:rPr>
          <w:lang w:val="en-US"/>
        </w:rPr>
      </w:pPr>
      <w:r w:rsidRPr="005372B1">
        <w:rPr>
          <w:lang w:val="en-US"/>
        </w:rPr>
        <w:t xml:space="preserve">Consider the scheme of </w:t>
      </w:r>
      <w:r w:rsidR="006D2A16" w:rsidRPr="007628B8">
        <w:rPr>
          <w:lang w:val="en-US"/>
        </w:rPr>
        <w:t>construction</w:t>
      </w:r>
      <w:r w:rsidRPr="005372B1">
        <w:rPr>
          <w:lang w:val="en-US"/>
        </w:rPr>
        <w:t xml:space="preserve"> of marked-up work program in the proposed sy</w:t>
      </w:r>
      <w:r w:rsidRPr="005372B1">
        <w:rPr>
          <w:lang w:val="en-US"/>
        </w:rPr>
        <w:t>s</w:t>
      </w:r>
      <w:r w:rsidRPr="005372B1">
        <w:rPr>
          <w:lang w:val="en-US"/>
        </w:rPr>
        <w:t>tem. The presentation format is based on the results in [14</w:t>
      </w:r>
      <w:proofErr w:type="gramStart"/>
      <w:r w:rsidRPr="005372B1">
        <w:rPr>
          <w:lang w:val="en-US"/>
        </w:rPr>
        <w:t>,15</w:t>
      </w:r>
      <w:proofErr w:type="gramEnd"/>
      <w:r w:rsidRPr="005372B1">
        <w:rPr>
          <w:lang w:val="en-US"/>
        </w:rPr>
        <w:t>].</w:t>
      </w:r>
      <w:r w:rsidR="008105EA" w:rsidRPr="005372B1">
        <w:rPr>
          <w:lang w:val="en-US"/>
        </w:rPr>
        <w:t xml:space="preserve"> </w:t>
      </w:r>
    </w:p>
    <w:p w:rsidR="009A339D" w:rsidRPr="005372B1" w:rsidRDefault="000753AD" w:rsidP="00637681">
      <w:pPr>
        <w:pStyle w:val="IwimNextParagraph"/>
        <w:ind w:firstLine="0"/>
        <w:jc w:val="left"/>
        <w:rPr>
          <w:rFonts w:ascii="Courier New" w:hAnsi="Courier New"/>
          <w:sz w:val="18"/>
          <w:szCs w:val="18"/>
          <w:lang w:val="en-US"/>
        </w:rPr>
      </w:pPr>
      <w:proofErr w:type="gramStart"/>
      <w:r w:rsidRPr="005372B1">
        <w:rPr>
          <w:rFonts w:ascii="Courier New" w:hAnsi="Courier New"/>
          <w:sz w:val="18"/>
          <w:szCs w:val="18"/>
          <w:lang w:val="en-US"/>
        </w:rPr>
        <w:t>&lt;!DOCTYPE html PUBLIC "-//W3C//DTD XHTML 1.0 Transitional//EN"        "http://www.w3.org/TR/xhtml1/DTD/xhtml1-transitional.dtd"&gt;</w:t>
      </w:r>
      <w:r w:rsidR="00A21B61" w:rsidRPr="005372B1">
        <w:rPr>
          <w:rFonts w:ascii="Courier New" w:hAnsi="Courier New"/>
          <w:sz w:val="18"/>
          <w:szCs w:val="18"/>
          <w:lang w:val="en-US"/>
        </w:rPr>
        <w:br/>
        <w:t xml:space="preserve"> </w:t>
      </w:r>
      <w:r w:rsidRPr="005372B1">
        <w:rPr>
          <w:rFonts w:ascii="Courier New" w:hAnsi="Courier New"/>
          <w:sz w:val="18"/>
          <w:szCs w:val="18"/>
          <w:lang w:val="en-US"/>
        </w:rPr>
        <w:t xml:space="preserve">&lt;html </w:t>
      </w:r>
      <w:proofErr w:type="spellStart"/>
      <w:r w:rsidRPr="005372B1">
        <w:rPr>
          <w:rFonts w:ascii="Courier New" w:hAnsi="Courier New"/>
          <w:sz w:val="18"/>
          <w:szCs w:val="18"/>
          <w:lang w:val="en-US"/>
        </w:rPr>
        <w:t>lang</w:t>
      </w:r>
      <w:proofErr w:type="spellEnd"/>
      <w:r w:rsidRPr="005372B1">
        <w:rPr>
          <w:rFonts w:ascii="Courier New" w:hAnsi="Courier New"/>
          <w:sz w:val="18"/>
          <w:szCs w:val="18"/>
          <w:lang w:val="en-US"/>
        </w:rPr>
        <w:t>="</w:t>
      </w:r>
      <w:proofErr w:type="spellStart"/>
      <w:r w:rsidRPr="005372B1">
        <w:rPr>
          <w:rFonts w:ascii="Courier New" w:hAnsi="Courier New"/>
          <w:sz w:val="18"/>
          <w:szCs w:val="18"/>
          <w:lang w:val="en-US"/>
        </w:rPr>
        <w:t>ru</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xmlns</w:t>
      </w:r>
      <w:proofErr w:type="spellEnd"/>
      <w:r w:rsidRPr="005372B1">
        <w:rPr>
          <w:rFonts w:ascii="Courier New" w:hAnsi="Courier New"/>
          <w:sz w:val="18"/>
          <w:szCs w:val="18"/>
          <w:lang w:val="en-US"/>
        </w:rPr>
        <w:t>=http://www.w3.org/1999/xhtml</w:t>
      </w:r>
      <w:hyperlink r:id="rId9" w:history="1"/>
      <w:r w:rsidR="003A33F2" w:rsidRPr="005372B1">
        <w:rPr>
          <w:rFonts w:ascii="Courier New" w:hAnsi="Courier New"/>
          <w:sz w:val="18"/>
          <w:szCs w:val="18"/>
          <w:lang w:val="en-US"/>
        </w:rPr>
        <w:br/>
      </w:r>
      <w:proofErr w:type="spellStart"/>
      <w:r w:rsidRPr="005372B1">
        <w:rPr>
          <w:rFonts w:ascii="Courier New" w:hAnsi="Courier New"/>
          <w:b/>
          <w:sz w:val="18"/>
          <w:szCs w:val="18"/>
          <w:lang w:val="en-US"/>
        </w:rPr>
        <w:t>xmlns:taa</w:t>
      </w:r>
      <w:proofErr w:type="spellEnd"/>
      <w:r w:rsidRPr="005372B1">
        <w:rPr>
          <w:rFonts w:ascii="Courier New" w:hAnsi="Courier New"/>
          <w:b/>
          <w:sz w:val="18"/>
          <w:szCs w:val="18"/>
          <w:lang w:val="en-US"/>
        </w:rPr>
        <w:t>=http://irnok.net/engine/rdfa-manipulation</w:t>
      </w:r>
      <w:hyperlink r:id="rId10" w:history="1"/>
      <w:r w:rsidR="003A33F2" w:rsidRPr="005372B1">
        <w:rPr>
          <w:rFonts w:ascii="Courier New" w:hAnsi="Courier New"/>
          <w:b/>
          <w:sz w:val="18"/>
          <w:szCs w:val="18"/>
          <w:lang w:val="en-US"/>
        </w:rPr>
        <w:br/>
      </w:r>
      <w:r w:rsidRPr="005372B1">
        <w:rPr>
          <w:rFonts w:ascii="Courier New" w:hAnsi="Courier New"/>
          <w:sz w:val="18"/>
          <w:szCs w:val="18"/>
          <w:lang w:val="en-US"/>
        </w:rPr>
        <w:t xml:space="preserve">  </w:t>
      </w:r>
      <w:proofErr w:type="spellStart"/>
      <w:r w:rsidR="00D44EBF" w:rsidRPr="005372B1">
        <w:rPr>
          <w:rFonts w:ascii="Courier New" w:hAnsi="Courier New"/>
          <w:sz w:val="18"/>
          <w:szCs w:val="18"/>
          <w:lang w:val="en-US"/>
        </w:rPr>
        <w:t>xml:lang</w:t>
      </w:r>
      <w:proofErr w:type="spellEnd"/>
      <w:r w:rsidR="00D44EBF" w:rsidRPr="005372B1">
        <w:rPr>
          <w:rFonts w:ascii="Courier New" w:hAnsi="Courier New"/>
          <w:sz w:val="18"/>
          <w:szCs w:val="18"/>
          <w:lang w:val="en-US"/>
        </w:rPr>
        <w:t>="</w:t>
      </w:r>
      <w:proofErr w:type="spellStart"/>
      <w:r w:rsidR="00D44EBF" w:rsidRPr="005372B1">
        <w:rPr>
          <w:rFonts w:ascii="Courier New" w:hAnsi="Courier New"/>
          <w:sz w:val="18"/>
          <w:szCs w:val="18"/>
          <w:lang w:val="en-US"/>
        </w:rPr>
        <w:t>ru</w:t>
      </w:r>
      <w:proofErr w:type="spellEnd"/>
      <w:r w:rsidR="00D44EBF" w:rsidRPr="005372B1">
        <w:rPr>
          <w:rFonts w:ascii="Courier New" w:hAnsi="Courier New"/>
          <w:sz w:val="18"/>
          <w:szCs w:val="18"/>
          <w:lang w:val="en-US"/>
        </w:rPr>
        <w:t xml:space="preserve">" </w:t>
      </w:r>
      <w:proofErr w:type="spellStart"/>
      <w:r w:rsidR="00D44EBF" w:rsidRPr="005372B1">
        <w:rPr>
          <w:rFonts w:ascii="Courier New" w:hAnsi="Courier New"/>
          <w:sz w:val="18"/>
          <w:szCs w:val="18"/>
          <w:lang w:val="en-US"/>
        </w:rPr>
        <w:t>metal:define-macro</w:t>
      </w:r>
      <w:proofErr w:type="spellEnd"/>
      <w:r w:rsidR="00D44EBF" w:rsidRPr="005372B1">
        <w:rPr>
          <w:rFonts w:ascii="Courier New" w:hAnsi="Courier New"/>
          <w:sz w:val="18"/>
          <w:szCs w:val="18"/>
          <w:lang w:val="en-US"/>
        </w:rPr>
        <w:t>="page"&gt;</w:t>
      </w:r>
      <w:r w:rsidR="003A33F2" w:rsidRPr="005372B1">
        <w:rPr>
          <w:rFonts w:ascii="Courier New" w:hAnsi="Courier New"/>
          <w:sz w:val="18"/>
          <w:szCs w:val="18"/>
          <w:lang w:val="en-US"/>
        </w:rPr>
        <w:br/>
      </w:r>
      <w:r w:rsidRPr="005372B1">
        <w:rPr>
          <w:rFonts w:ascii="Courier New" w:hAnsi="Courier New"/>
          <w:sz w:val="18"/>
          <w:szCs w:val="18"/>
          <w:lang w:val="en-US"/>
        </w:rPr>
        <w:t xml:space="preserve"> &lt;head&gt; &lt;!-- Connecting stylesheets and modules --&gt;</w:t>
      </w:r>
      <w:r w:rsidR="003A33F2" w:rsidRPr="005372B1">
        <w:rPr>
          <w:rFonts w:ascii="Courier New" w:hAnsi="Courier New"/>
          <w:sz w:val="18"/>
          <w:szCs w:val="18"/>
          <w:lang w:val="en-US"/>
        </w:rPr>
        <w:br/>
        <w:t xml:space="preserve"> </w:t>
      </w:r>
      <w:r w:rsidRPr="005372B1">
        <w:rPr>
          <w:rFonts w:ascii="Courier New" w:hAnsi="Courier New"/>
          <w:sz w:val="18"/>
          <w:szCs w:val="18"/>
          <w:lang w:val="en-US"/>
        </w:rPr>
        <w:t>&lt;/head&gt;</w:t>
      </w:r>
      <w:r w:rsidR="003A33F2" w:rsidRPr="005372B1">
        <w:rPr>
          <w:rFonts w:ascii="Courier New" w:hAnsi="Courier New"/>
          <w:sz w:val="18"/>
          <w:szCs w:val="18"/>
          <w:lang w:val="en-US"/>
        </w:rPr>
        <w:br/>
        <w:t xml:space="preserve"> </w:t>
      </w:r>
      <w:r w:rsidRPr="005372B1">
        <w:rPr>
          <w:rFonts w:ascii="Courier New" w:hAnsi="Courier New"/>
          <w:sz w:val="18"/>
          <w:szCs w:val="18"/>
          <w:lang w:val="en-US"/>
        </w:rPr>
        <w:t>&lt;body prefix="</w:t>
      </w:r>
      <w:proofErr w:type="spellStart"/>
      <w:r w:rsidRPr="005372B1">
        <w:rPr>
          <w:rFonts w:ascii="Courier New" w:hAnsi="Courier New"/>
          <w:sz w:val="18"/>
          <w:szCs w:val="18"/>
          <w:lang w:val="en-US"/>
        </w:rPr>
        <w:t>rdf</w:t>
      </w:r>
      <w:proofErr w:type="spellEnd"/>
      <w:r w:rsidRPr="005372B1">
        <w:rPr>
          <w:rFonts w:ascii="Courier New" w:hAnsi="Courier New"/>
          <w:sz w:val="18"/>
          <w:szCs w:val="18"/>
          <w:lang w:val="en-US"/>
        </w:rPr>
        <w:t xml:space="preserve">: http://www.w3.org/1999/02/22-rdf-syntax-ns# ... </w:t>
      </w:r>
      <w:proofErr w:type="spellStart"/>
      <w:r w:rsidRPr="005372B1">
        <w:rPr>
          <w:rFonts w:ascii="Courier New" w:hAnsi="Courier New"/>
          <w:sz w:val="18"/>
          <w:szCs w:val="18"/>
          <w:lang w:val="en-US"/>
        </w:rPr>
        <w:t>foaf</w:t>
      </w:r>
      <w:proofErr w:type="spellEnd"/>
      <w:r w:rsidRPr="005372B1">
        <w:rPr>
          <w:rFonts w:ascii="Courier New" w:hAnsi="Courier New"/>
          <w:sz w:val="18"/>
          <w:szCs w:val="18"/>
          <w:lang w:val="en-US"/>
        </w:rPr>
        <w:t xml:space="preserve">: http://xmlns.com/foaf/0.1/ </w:t>
      </w:r>
      <w:proofErr w:type="spellStart"/>
      <w:r w:rsidRPr="005372B1">
        <w:rPr>
          <w:rFonts w:ascii="Courier New" w:hAnsi="Courier New"/>
          <w:sz w:val="18"/>
          <w:szCs w:val="18"/>
          <w:lang w:val="en-US"/>
        </w:rPr>
        <w:t>imei</w:t>
      </w:r>
      <w:proofErr w:type="spellEnd"/>
      <w:r w:rsidRPr="005372B1">
        <w:rPr>
          <w:rFonts w:ascii="Courier New" w:hAnsi="Courier New"/>
          <w:sz w:val="18"/>
          <w:szCs w:val="18"/>
          <w:lang w:val="en-US"/>
        </w:rPr>
        <w:t>: imei.html#</w:t>
      </w:r>
      <w:hyperlink r:id="rId11" w:history="1"/>
      <w:r w:rsidRPr="005372B1">
        <w:rPr>
          <w:rFonts w:ascii="Courier New" w:hAnsi="Courier New"/>
          <w:sz w:val="18"/>
          <w:szCs w:val="18"/>
          <w:lang w:val="en-US"/>
        </w:rPr>
        <w:t xml:space="preserve"> </w:t>
      </w:r>
      <w:r w:rsidR="00777931" w:rsidRPr="005372B1">
        <w:rPr>
          <w:rFonts w:ascii="Courier New" w:hAnsi="Courier New"/>
          <w:sz w:val="18"/>
          <w:szCs w:val="18"/>
          <w:lang w:val="en-US"/>
        </w:rPr>
        <w:br/>
      </w:r>
      <w:r w:rsidRPr="005372B1">
        <w:rPr>
          <w:rFonts w:ascii="Courier New" w:hAnsi="Courier New"/>
          <w:sz w:val="18"/>
          <w:szCs w:val="18"/>
          <w:lang w:val="en-US"/>
        </w:rPr>
        <w:t>course: https://irnok.net/college/plan/01.03.02-16-1234-2461_1%D0%BA_PB-SM.plm.xml.xlsx-%D0%911.%D</w:t>
      </w:r>
      <w:proofErr w:type="gramEnd"/>
      <w:r w:rsidRPr="005372B1">
        <w:rPr>
          <w:rFonts w:ascii="Courier New" w:hAnsi="Courier New"/>
          <w:sz w:val="18"/>
          <w:szCs w:val="18"/>
          <w:lang w:val="en-US"/>
        </w:rPr>
        <w:t>0%92</w:t>
      </w:r>
      <w:proofErr w:type="gramStart"/>
      <w:r w:rsidRPr="005372B1">
        <w:rPr>
          <w:rFonts w:ascii="Courier New" w:hAnsi="Courier New"/>
          <w:sz w:val="18"/>
          <w:szCs w:val="18"/>
          <w:lang w:val="en-US"/>
        </w:rPr>
        <w:t>.%</w:t>
      </w:r>
      <w:proofErr w:type="gramEnd"/>
      <w:r w:rsidRPr="005372B1">
        <w:rPr>
          <w:rFonts w:ascii="Courier New" w:hAnsi="Courier New"/>
          <w:sz w:val="18"/>
          <w:szCs w:val="18"/>
          <w:lang w:val="en-US"/>
        </w:rPr>
        <w:t>D0%94%D0%92.3.1.html#"</w:t>
      </w:r>
      <w:r w:rsidR="003A33F2" w:rsidRPr="005372B1">
        <w:rPr>
          <w:rFonts w:ascii="Courier New" w:hAnsi="Courier New"/>
          <w:sz w:val="18"/>
          <w:szCs w:val="18"/>
          <w:lang w:val="en-US"/>
        </w:rPr>
        <w:br/>
      </w:r>
      <w:r w:rsidRPr="005372B1">
        <w:rPr>
          <w:rFonts w:ascii="Courier New" w:hAnsi="Courier New"/>
          <w:sz w:val="18"/>
          <w:szCs w:val="18"/>
          <w:lang w:val="en-US"/>
        </w:rPr>
        <w:t xml:space="preserve">  resource="#post" </w:t>
      </w:r>
      <w:proofErr w:type="spellStart"/>
      <w:r w:rsidRPr="005372B1">
        <w:rPr>
          <w:rFonts w:ascii="Courier New" w:hAnsi="Courier New"/>
          <w:sz w:val="18"/>
          <w:szCs w:val="18"/>
          <w:lang w:val="en-US"/>
        </w:rPr>
        <w:t>typeof</w:t>
      </w:r>
      <w:proofErr w:type="spellEnd"/>
      <w:r w:rsidRPr="005372B1">
        <w:rPr>
          <w:rFonts w:ascii="Courier New" w:hAnsi="Courier New"/>
          <w:sz w:val="18"/>
          <w:szCs w:val="18"/>
          <w:lang w:val="en-US"/>
        </w:rPr>
        <w:t>="</w:t>
      </w:r>
      <w:proofErr w:type="spellStart"/>
      <w:r w:rsidRPr="005372B1">
        <w:rPr>
          <w:rFonts w:ascii="Courier New" w:hAnsi="Courier New"/>
          <w:sz w:val="18"/>
          <w:szCs w:val="18"/>
          <w:lang w:val="en-US"/>
        </w:rPr>
        <w:t>schema:CreativeWork</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sioc:Post</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prov:Entity</w:t>
      </w:r>
      <w:proofErr w:type="spellEnd"/>
      <w:r w:rsidRPr="005372B1">
        <w:rPr>
          <w:rFonts w:ascii="Courier New" w:hAnsi="Courier New"/>
          <w:sz w:val="18"/>
          <w:szCs w:val="18"/>
          <w:lang w:val="en-US"/>
        </w:rPr>
        <w:t>"&gt;</w:t>
      </w:r>
      <w:r w:rsidR="00A21B61" w:rsidRPr="005372B1">
        <w:rPr>
          <w:rFonts w:ascii="Courier New" w:hAnsi="Courier New"/>
          <w:sz w:val="18"/>
          <w:szCs w:val="18"/>
          <w:lang w:val="en-US"/>
        </w:rPr>
        <w:br/>
      </w:r>
      <w:r w:rsidRPr="005372B1">
        <w:rPr>
          <w:rFonts w:ascii="Courier New" w:hAnsi="Courier New"/>
          <w:sz w:val="18"/>
          <w:szCs w:val="18"/>
          <w:lang w:val="en-US"/>
        </w:rPr>
        <w:t>&lt;!-- The application control panel --&gt;</w:t>
      </w:r>
      <w:r w:rsidR="003A33F2" w:rsidRPr="005372B1">
        <w:rPr>
          <w:rFonts w:ascii="Courier New" w:hAnsi="Courier New"/>
          <w:sz w:val="18"/>
          <w:szCs w:val="18"/>
          <w:lang w:val="en-US"/>
        </w:rPr>
        <w:br/>
      </w:r>
      <w:r w:rsidRPr="005372B1">
        <w:rPr>
          <w:rFonts w:ascii="Courier New" w:hAnsi="Courier New"/>
          <w:sz w:val="18"/>
          <w:szCs w:val="18"/>
          <w:lang w:val="en-US"/>
        </w:rPr>
        <w:t xml:space="preserve"> &lt;main </w:t>
      </w:r>
      <w:proofErr w:type="spellStart"/>
      <w:r w:rsidRPr="005372B1">
        <w:rPr>
          <w:rFonts w:ascii="Courier New" w:hAnsi="Courier New"/>
          <w:sz w:val="18"/>
          <w:szCs w:val="18"/>
          <w:lang w:val="en-US"/>
        </w:rPr>
        <w:t>lang</w:t>
      </w:r>
      <w:proofErr w:type="spellEnd"/>
      <w:r w:rsidRPr="005372B1">
        <w:rPr>
          <w:rFonts w:ascii="Courier New" w:hAnsi="Courier New"/>
          <w:sz w:val="18"/>
          <w:szCs w:val="18"/>
          <w:lang w:val="en-US"/>
        </w:rPr>
        <w:t>="</w:t>
      </w:r>
      <w:proofErr w:type="spellStart"/>
      <w:r w:rsidRPr="005372B1">
        <w:rPr>
          <w:rFonts w:ascii="Courier New" w:hAnsi="Courier New"/>
          <w:sz w:val="18"/>
          <w:szCs w:val="18"/>
          <w:lang w:val="en-US"/>
        </w:rPr>
        <w:t>ru</w:t>
      </w:r>
      <w:proofErr w:type="spellEnd"/>
      <w:r w:rsidRPr="005372B1">
        <w:rPr>
          <w:rFonts w:ascii="Courier New" w:hAnsi="Courier New"/>
          <w:sz w:val="18"/>
          <w:szCs w:val="18"/>
          <w:lang w:val="en-US"/>
        </w:rPr>
        <w:t>" r</w:t>
      </w:r>
      <w:r w:rsidRPr="005372B1">
        <w:rPr>
          <w:rFonts w:ascii="Courier New" w:hAnsi="Courier New"/>
          <w:sz w:val="18"/>
          <w:szCs w:val="18"/>
          <w:lang w:val="en-US"/>
        </w:rPr>
        <w:t>e</w:t>
      </w:r>
      <w:r w:rsidRPr="005372B1">
        <w:rPr>
          <w:rFonts w:ascii="Courier New" w:hAnsi="Courier New"/>
          <w:sz w:val="18"/>
          <w:szCs w:val="18"/>
          <w:lang w:val="en-US"/>
        </w:rPr>
        <w:t xml:space="preserve">source="#annotation" </w:t>
      </w:r>
      <w:proofErr w:type="spellStart"/>
      <w:r w:rsidRPr="005372B1">
        <w:rPr>
          <w:rFonts w:ascii="Courier New" w:hAnsi="Courier New"/>
          <w:sz w:val="18"/>
          <w:szCs w:val="18"/>
          <w:lang w:val="en-US"/>
        </w:rPr>
        <w:t>typeof</w:t>
      </w:r>
      <w:proofErr w:type="spellEnd"/>
      <w:r w:rsidRPr="005372B1">
        <w:rPr>
          <w:rFonts w:ascii="Courier New" w:hAnsi="Courier New"/>
          <w:sz w:val="18"/>
          <w:szCs w:val="18"/>
          <w:lang w:val="en-US"/>
        </w:rPr>
        <w:t>="</w:t>
      </w:r>
      <w:proofErr w:type="spellStart"/>
      <w:r w:rsidRPr="005372B1">
        <w:rPr>
          <w:rFonts w:ascii="Courier New" w:hAnsi="Courier New"/>
          <w:sz w:val="18"/>
          <w:szCs w:val="18"/>
          <w:lang w:val="en-US"/>
        </w:rPr>
        <w:t>oa:Annotation</w:t>
      </w:r>
      <w:proofErr w:type="spellEnd"/>
      <w:r w:rsidRPr="005372B1">
        <w:rPr>
          <w:rFonts w:ascii="Courier New" w:hAnsi="Courier New"/>
          <w:sz w:val="18"/>
          <w:szCs w:val="18"/>
          <w:lang w:val="en-US"/>
        </w:rPr>
        <w:t>"</w:t>
      </w:r>
      <w:r w:rsidR="003A33F2" w:rsidRPr="005372B1">
        <w:rPr>
          <w:rFonts w:ascii="Courier New" w:hAnsi="Courier New"/>
          <w:b/>
          <w:sz w:val="18"/>
          <w:szCs w:val="18"/>
          <w:lang w:val="en-US"/>
        </w:rPr>
        <w:br/>
      </w:r>
      <w:r w:rsidR="003A33F2" w:rsidRPr="005372B1">
        <w:rPr>
          <w:rFonts w:ascii="Courier New" w:hAnsi="Courier New"/>
          <w:sz w:val="18"/>
          <w:szCs w:val="18"/>
          <w:lang w:val="en-US"/>
        </w:rPr>
        <w:t xml:space="preserve"> </w:t>
      </w:r>
      <w:r w:rsidRPr="005372B1">
        <w:rPr>
          <w:rFonts w:ascii="Courier New" w:hAnsi="Courier New"/>
          <w:sz w:val="18"/>
          <w:szCs w:val="18"/>
          <w:lang w:val="en-US"/>
        </w:rPr>
        <w:t xml:space="preserve"> id="main-document-container"&gt;&lt;div property="</w:t>
      </w:r>
      <w:proofErr w:type="spellStart"/>
      <w:r w:rsidRPr="005372B1">
        <w:rPr>
          <w:rFonts w:ascii="Courier New" w:hAnsi="Courier New"/>
          <w:sz w:val="18"/>
          <w:szCs w:val="18"/>
          <w:lang w:val="en-US"/>
        </w:rPr>
        <w:t>oa:hasTarget</w:t>
      </w:r>
      <w:proofErr w:type="spellEnd"/>
      <w:r w:rsidRPr="005372B1">
        <w:rPr>
          <w:rFonts w:ascii="Courier New" w:hAnsi="Courier New"/>
          <w:sz w:val="18"/>
          <w:szCs w:val="18"/>
          <w:lang w:val="en-US"/>
        </w:rPr>
        <w:t>"</w:t>
      </w:r>
      <w:r w:rsidRPr="005372B1">
        <w:rPr>
          <w:rFonts w:ascii="Courier New" w:hAnsi="Courier New"/>
          <w:b/>
          <w:sz w:val="18"/>
          <w:szCs w:val="18"/>
          <w:lang w:val="en-US"/>
        </w:rPr>
        <w:t xml:space="preserve"> </w:t>
      </w:r>
      <w:r w:rsidR="00D44EBF" w:rsidRPr="005372B1">
        <w:rPr>
          <w:rFonts w:ascii="Courier New" w:hAnsi="Courier New"/>
          <w:b/>
          <w:sz w:val="18"/>
          <w:szCs w:val="18"/>
          <w:lang w:val="en-US"/>
        </w:rPr>
        <w:br/>
        <w:t xml:space="preserve">   </w:t>
      </w:r>
      <w:r w:rsidRPr="005372B1">
        <w:rPr>
          <w:rFonts w:ascii="Courier New" w:hAnsi="Courier New"/>
          <w:b/>
          <w:sz w:val="18"/>
          <w:szCs w:val="18"/>
          <w:lang w:val="en-US"/>
        </w:rPr>
        <w:t>resource="#course-work-program"&gt;&lt;/div&gt;</w:t>
      </w:r>
      <w:r w:rsidR="003A33F2" w:rsidRPr="005372B1">
        <w:rPr>
          <w:rFonts w:ascii="Courier New" w:hAnsi="Courier New"/>
          <w:sz w:val="18"/>
          <w:szCs w:val="18"/>
          <w:lang w:val="en-US"/>
        </w:rPr>
        <w:br/>
      </w:r>
      <w:r w:rsidRPr="005372B1">
        <w:rPr>
          <w:rFonts w:ascii="Courier New" w:hAnsi="Courier New"/>
          <w:sz w:val="18"/>
          <w:szCs w:val="18"/>
          <w:lang w:val="en-US"/>
        </w:rPr>
        <w:t xml:space="preserve">  &lt;article property="</w:t>
      </w:r>
      <w:proofErr w:type="spellStart"/>
      <w:r w:rsidRPr="005372B1">
        <w:rPr>
          <w:rFonts w:ascii="Courier New" w:hAnsi="Courier New"/>
          <w:sz w:val="18"/>
          <w:szCs w:val="18"/>
          <w:lang w:val="en-US"/>
        </w:rPr>
        <w:t>oa:hasBody</w:t>
      </w:r>
      <w:proofErr w:type="spellEnd"/>
      <w:r w:rsidRPr="005372B1">
        <w:rPr>
          <w:rFonts w:ascii="Courier New" w:hAnsi="Courier New"/>
          <w:sz w:val="18"/>
          <w:szCs w:val="18"/>
          <w:lang w:val="en-US"/>
        </w:rPr>
        <w:t xml:space="preserve">" </w:t>
      </w:r>
      <w:r w:rsidR="00D44EBF" w:rsidRPr="005372B1">
        <w:rPr>
          <w:rFonts w:ascii="Courier New" w:hAnsi="Courier New"/>
          <w:sz w:val="18"/>
          <w:szCs w:val="18"/>
          <w:lang w:val="en-US"/>
        </w:rPr>
        <w:br/>
      </w:r>
      <w:proofErr w:type="spellStart"/>
      <w:r w:rsidRPr="005372B1">
        <w:rPr>
          <w:rFonts w:ascii="Courier New" w:hAnsi="Courier New"/>
          <w:sz w:val="18"/>
          <w:szCs w:val="18"/>
          <w:lang w:val="en-US"/>
        </w:rPr>
        <w:t>typeof</w:t>
      </w:r>
      <w:proofErr w:type="spellEnd"/>
      <w:r w:rsidRPr="005372B1">
        <w:rPr>
          <w:rFonts w:ascii="Courier New" w:hAnsi="Courier New"/>
          <w:sz w:val="18"/>
          <w:szCs w:val="18"/>
          <w:lang w:val="en-US"/>
        </w:rPr>
        <w:t>="</w:t>
      </w:r>
      <w:proofErr w:type="spellStart"/>
      <w:r w:rsidRPr="005372B1">
        <w:rPr>
          <w:rFonts w:ascii="Courier New" w:hAnsi="Courier New"/>
          <w:sz w:val="18"/>
          <w:szCs w:val="18"/>
          <w:lang w:val="en-US"/>
        </w:rPr>
        <w:t>schema:Article</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foaf:Document</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curr:WorkingProgram</w:t>
      </w:r>
      <w:proofErr w:type="spellEnd"/>
      <w:r w:rsidRPr="005372B1">
        <w:rPr>
          <w:rFonts w:ascii="Courier New" w:hAnsi="Courier New"/>
          <w:sz w:val="18"/>
          <w:szCs w:val="18"/>
          <w:lang w:val="en-US"/>
        </w:rPr>
        <w:t>"</w:t>
      </w:r>
      <w:r w:rsidR="00D44EBF" w:rsidRPr="005372B1">
        <w:rPr>
          <w:rFonts w:ascii="Courier New" w:hAnsi="Courier New"/>
          <w:sz w:val="18"/>
          <w:szCs w:val="18"/>
          <w:lang w:val="en-US"/>
        </w:rPr>
        <w:br/>
        <w:t xml:space="preserve">   </w:t>
      </w:r>
      <w:r w:rsidRPr="005372B1">
        <w:rPr>
          <w:rFonts w:ascii="Courier New" w:hAnsi="Courier New"/>
          <w:sz w:val="18"/>
          <w:szCs w:val="18"/>
          <w:lang w:val="en-US"/>
        </w:rPr>
        <w:t>resource="#course-work-program" id="main-document"&gt;</w:t>
      </w:r>
      <w:r w:rsidR="003A33F2" w:rsidRPr="005372B1">
        <w:rPr>
          <w:rFonts w:ascii="Courier New" w:hAnsi="Courier New"/>
          <w:sz w:val="18"/>
          <w:szCs w:val="18"/>
          <w:lang w:val="en-US"/>
        </w:rPr>
        <w:br/>
        <w:t xml:space="preserve"> </w:t>
      </w:r>
      <w:r w:rsidRPr="005372B1">
        <w:rPr>
          <w:rFonts w:ascii="Courier New" w:hAnsi="Courier New"/>
          <w:sz w:val="18"/>
          <w:szCs w:val="18"/>
          <w:lang w:val="en-US"/>
        </w:rPr>
        <w:t xml:space="preserve">  &lt;div </w:t>
      </w:r>
      <w:proofErr w:type="spellStart"/>
      <w:r w:rsidRPr="005372B1">
        <w:rPr>
          <w:rFonts w:ascii="Courier New" w:hAnsi="Courier New"/>
          <w:sz w:val="18"/>
          <w:szCs w:val="18"/>
          <w:lang w:val="en-US"/>
        </w:rPr>
        <w:t>taa:content</w:t>
      </w:r>
      <w:proofErr w:type="spellEnd"/>
      <w:r w:rsidRPr="005372B1">
        <w:rPr>
          <w:rFonts w:ascii="Courier New" w:hAnsi="Courier New"/>
          <w:sz w:val="18"/>
          <w:szCs w:val="18"/>
          <w:lang w:val="en-US"/>
        </w:rPr>
        <w:t>="</w:t>
      </w:r>
      <w:proofErr w:type="spellStart"/>
      <w:r w:rsidRPr="005372B1">
        <w:rPr>
          <w:rFonts w:ascii="Courier New" w:hAnsi="Courier New"/>
          <w:sz w:val="18"/>
          <w:szCs w:val="18"/>
          <w:lang w:val="en-US"/>
        </w:rPr>
        <w:t>imei:title-page</w:t>
      </w:r>
      <w:proofErr w:type="spellEnd"/>
      <w:r w:rsidRPr="005372B1">
        <w:rPr>
          <w:rFonts w:ascii="Courier New" w:hAnsi="Courier New"/>
          <w:sz w:val="18"/>
          <w:szCs w:val="18"/>
          <w:lang w:val="en-US"/>
        </w:rPr>
        <w:t>"&gt;&lt;/div&gt; &lt;!--</w:t>
      </w:r>
      <w:proofErr w:type="spellStart"/>
      <w:r w:rsidRPr="005372B1">
        <w:rPr>
          <w:rFonts w:ascii="Courier New" w:hAnsi="Courier New"/>
          <w:sz w:val="18"/>
          <w:szCs w:val="18"/>
          <w:lang w:val="en-US"/>
        </w:rPr>
        <w:t>Титульный</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лист</w:t>
      </w:r>
      <w:proofErr w:type="spellEnd"/>
      <w:r w:rsidRPr="005372B1">
        <w:rPr>
          <w:rFonts w:ascii="Courier New" w:hAnsi="Courier New"/>
          <w:sz w:val="18"/>
          <w:szCs w:val="18"/>
          <w:lang w:val="en-US"/>
        </w:rPr>
        <w:t>.. --&gt;</w:t>
      </w:r>
      <w:r w:rsidR="003A33F2" w:rsidRPr="005372B1">
        <w:rPr>
          <w:rFonts w:ascii="Courier New" w:hAnsi="Courier New"/>
          <w:sz w:val="18"/>
          <w:szCs w:val="18"/>
          <w:lang w:val="en-US"/>
        </w:rPr>
        <w:br/>
        <w:t xml:space="preserve">   </w:t>
      </w:r>
      <w:r w:rsidRPr="005372B1">
        <w:rPr>
          <w:rFonts w:ascii="Courier New" w:hAnsi="Courier New"/>
          <w:sz w:val="18"/>
          <w:szCs w:val="18"/>
          <w:lang w:val="en-US"/>
        </w:rPr>
        <w:t xml:space="preserve">&lt;div </w:t>
      </w:r>
      <w:proofErr w:type="spellStart"/>
      <w:r w:rsidRPr="005372B1">
        <w:rPr>
          <w:rFonts w:ascii="Courier New" w:hAnsi="Courier New"/>
          <w:sz w:val="18"/>
          <w:szCs w:val="18"/>
          <w:lang w:val="en-US"/>
        </w:rPr>
        <w:t>taa</w:t>
      </w:r>
      <w:proofErr w:type="gramStart"/>
      <w:r w:rsidRPr="005372B1">
        <w:rPr>
          <w:rFonts w:ascii="Courier New" w:hAnsi="Courier New"/>
          <w:sz w:val="18"/>
          <w:szCs w:val="18"/>
          <w:lang w:val="en-US"/>
        </w:rPr>
        <w:t>:content</w:t>
      </w:r>
      <w:proofErr w:type="spellEnd"/>
      <w:proofErr w:type="gramEnd"/>
      <w:r w:rsidRPr="005372B1">
        <w:rPr>
          <w:rFonts w:ascii="Courier New" w:hAnsi="Courier New"/>
          <w:sz w:val="18"/>
          <w:szCs w:val="18"/>
          <w:lang w:val="en-US"/>
        </w:rPr>
        <w:t>="</w:t>
      </w:r>
      <w:proofErr w:type="spellStart"/>
      <w:r w:rsidRPr="005372B1">
        <w:rPr>
          <w:rFonts w:ascii="Courier New" w:hAnsi="Courier New"/>
          <w:sz w:val="18"/>
          <w:szCs w:val="18"/>
          <w:lang w:val="en-US"/>
        </w:rPr>
        <w:t>imei:neg-UMK</w:t>
      </w:r>
      <w:proofErr w:type="spellEnd"/>
      <w:r w:rsidRPr="005372B1">
        <w:rPr>
          <w:rFonts w:ascii="Courier New" w:hAnsi="Courier New"/>
          <w:sz w:val="18"/>
          <w:szCs w:val="18"/>
          <w:lang w:val="en-US"/>
        </w:rPr>
        <w:t>"&gt;&lt;/div&gt; &lt;!--Approval sheet..</w:t>
      </w:r>
      <w:proofErr w:type="gramStart"/>
      <w:r w:rsidRPr="005372B1">
        <w:rPr>
          <w:rFonts w:ascii="Courier New" w:hAnsi="Courier New"/>
          <w:sz w:val="18"/>
          <w:szCs w:val="18"/>
          <w:lang w:val="en-US"/>
        </w:rPr>
        <w:t>--&gt;</w:t>
      </w:r>
      <w:r w:rsidR="003A33F2" w:rsidRPr="005372B1">
        <w:rPr>
          <w:rFonts w:ascii="Courier New" w:hAnsi="Courier New"/>
          <w:sz w:val="18"/>
          <w:szCs w:val="18"/>
          <w:lang w:val="en-US"/>
        </w:rPr>
        <w:br/>
        <w:t xml:space="preserve"> </w:t>
      </w:r>
      <w:r w:rsidRPr="005372B1">
        <w:rPr>
          <w:rFonts w:ascii="Courier New" w:hAnsi="Courier New"/>
          <w:sz w:val="18"/>
          <w:szCs w:val="18"/>
          <w:lang w:val="en-US"/>
        </w:rPr>
        <w:t xml:space="preserve">  &lt;section id="contents" class="break-after"&gt; &lt;h2 class="</w:t>
      </w:r>
      <w:proofErr w:type="spellStart"/>
      <w:r w:rsidRPr="005372B1">
        <w:rPr>
          <w:rFonts w:ascii="Courier New" w:hAnsi="Courier New"/>
          <w:sz w:val="18"/>
          <w:szCs w:val="18"/>
          <w:lang w:val="en-US"/>
        </w:rPr>
        <w:t>nocount</w:t>
      </w:r>
      <w:proofErr w:type="spellEnd"/>
      <w:r w:rsidRPr="005372B1">
        <w:rPr>
          <w:rFonts w:ascii="Courier New" w:hAnsi="Courier New"/>
          <w:sz w:val="18"/>
          <w:szCs w:val="18"/>
          <w:lang w:val="en-US"/>
        </w:rPr>
        <w:t xml:space="preserve"> c"&gt;Table of Co</w:t>
      </w:r>
      <w:r w:rsidRPr="005372B1">
        <w:rPr>
          <w:rFonts w:ascii="Courier New" w:hAnsi="Courier New"/>
          <w:sz w:val="18"/>
          <w:szCs w:val="18"/>
          <w:lang w:val="en-US"/>
        </w:rPr>
        <w:t>n</w:t>
      </w:r>
      <w:r w:rsidRPr="005372B1">
        <w:rPr>
          <w:rFonts w:ascii="Courier New" w:hAnsi="Courier New"/>
          <w:sz w:val="18"/>
          <w:szCs w:val="18"/>
          <w:lang w:val="en-US"/>
        </w:rPr>
        <w:t>tents&lt;/h2&gt;</w:t>
      </w:r>
      <w:r w:rsidR="003A33F2" w:rsidRPr="005372B1">
        <w:rPr>
          <w:rFonts w:ascii="Courier New" w:hAnsi="Courier New"/>
          <w:sz w:val="18"/>
          <w:szCs w:val="18"/>
          <w:lang w:val="en-US"/>
        </w:rPr>
        <w:br/>
      </w:r>
      <w:r w:rsidRPr="005372B1">
        <w:rPr>
          <w:rFonts w:ascii="Courier New" w:hAnsi="Courier New"/>
          <w:sz w:val="18"/>
          <w:szCs w:val="18"/>
          <w:lang w:val="en-US"/>
        </w:rPr>
        <w:t xml:space="preserve">    &lt;div id="</w:t>
      </w:r>
      <w:proofErr w:type="spellStart"/>
      <w:r w:rsidRPr="005372B1">
        <w:rPr>
          <w:rFonts w:ascii="Courier New" w:hAnsi="Courier New"/>
          <w:sz w:val="18"/>
          <w:szCs w:val="18"/>
          <w:lang w:val="en-US"/>
        </w:rPr>
        <w:t>tableOfContents</w:t>
      </w:r>
      <w:proofErr w:type="spellEnd"/>
      <w:r w:rsidRPr="005372B1">
        <w:rPr>
          <w:rFonts w:ascii="Courier New" w:hAnsi="Courier New"/>
          <w:sz w:val="18"/>
          <w:szCs w:val="18"/>
          <w:lang w:val="en-US"/>
        </w:rPr>
        <w:t>"&gt;&lt;/div&gt;</w:t>
      </w:r>
      <w:r w:rsidR="003A33F2" w:rsidRPr="005372B1">
        <w:rPr>
          <w:rFonts w:ascii="Courier New" w:hAnsi="Courier New"/>
          <w:sz w:val="18"/>
          <w:szCs w:val="18"/>
          <w:lang w:val="en-US"/>
        </w:rPr>
        <w:br/>
      </w:r>
      <w:r w:rsidRPr="005372B1">
        <w:rPr>
          <w:rFonts w:ascii="Courier New" w:hAnsi="Courier New"/>
          <w:sz w:val="18"/>
          <w:szCs w:val="18"/>
          <w:lang w:val="en-US"/>
        </w:rPr>
        <w:t xml:space="preserve">   &lt;/section&gt;</w:t>
      </w:r>
      <w:r w:rsidR="003A33F2" w:rsidRPr="005372B1">
        <w:rPr>
          <w:rFonts w:ascii="Courier New" w:hAnsi="Courier New"/>
          <w:sz w:val="18"/>
          <w:szCs w:val="18"/>
          <w:lang w:val="en-US"/>
        </w:rPr>
        <w:br/>
      </w:r>
      <w:r w:rsidRPr="005372B1">
        <w:rPr>
          <w:rFonts w:ascii="Courier New" w:hAnsi="Courier New"/>
          <w:sz w:val="18"/>
          <w:szCs w:val="18"/>
          <w:lang w:val="en-US"/>
        </w:rPr>
        <w:t xml:space="preserve">   </w:t>
      </w:r>
      <w:r w:rsidR="00D44EBF" w:rsidRPr="005372B1">
        <w:rPr>
          <w:rFonts w:ascii="Courier New" w:hAnsi="Courier New"/>
          <w:sz w:val="18"/>
          <w:szCs w:val="18"/>
          <w:lang w:val="en-US"/>
        </w:rPr>
        <w:t>&lt;section id="course-description" resource="#description"</w:t>
      </w:r>
      <w:r w:rsidR="003A33F2" w:rsidRPr="005372B1">
        <w:rPr>
          <w:rFonts w:ascii="Courier New" w:hAnsi="Courier New"/>
          <w:sz w:val="18"/>
          <w:szCs w:val="18"/>
          <w:lang w:val="en-US"/>
        </w:rPr>
        <w:br/>
      </w:r>
      <w:r w:rsidRPr="005372B1">
        <w:rPr>
          <w:rFonts w:ascii="Courier New" w:hAnsi="Courier New"/>
          <w:b/>
          <w:sz w:val="18"/>
          <w:szCs w:val="18"/>
          <w:lang w:val="en-US"/>
        </w:rPr>
        <w:t>property="</w:t>
      </w:r>
      <w:proofErr w:type="spellStart"/>
      <w:r w:rsidRPr="005372B1">
        <w:rPr>
          <w:rFonts w:ascii="Courier New" w:hAnsi="Courier New"/>
          <w:b/>
          <w:sz w:val="18"/>
          <w:szCs w:val="18"/>
          <w:lang w:val="en-US"/>
        </w:rPr>
        <w:t>schema:hasPart</w:t>
      </w:r>
      <w:proofErr w:type="spellEnd"/>
      <w:r w:rsidRPr="005372B1">
        <w:rPr>
          <w:rFonts w:ascii="Courier New" w:hAnsi="Courier New"/>
          <w:b/>
          <w:sz w:val="18"/>
          <w:szCs w:val="18"/>
          <w:lang w:val="en-US"/>
        </w:rPr>
        <w:t xml:space="preserve">" </w:t>
      </w:r>
      <w:proofErr w:type="spellStart"/>
      <w:r w:rsidRPr="005372B1">
        <w:rPr>
          <w:rFonts w:ascii="Courier New" w:hAnsi="Courier New"/>
          <w:b/>
          <w:sz w:val="18"/>
          <w:szCs w:val="18"/>
          <w:lang w:val="en-US"/>
        </w:rPr>
        <w:t>typeof</w:t>
      </w:r>
      <w:proofErr w:type="spellEnd"/>
      <w:r w:rsidRPr="005372B1">
        <w:rPr>
          <w:rFonts w:ascii="Courier New" w:hAnsi="Courier New"/>
          <w:b/>
          <w:sz w:val="18"/>
          <w:szCs w:val="18"/>
          <w:lang w:val="en-US"/>
        </w:rPr>
        <w:t>="</w:t>
      </w:r>
      <w:proofErr w:type="spellStart"/>
      <w:r w:rsidRPr="005372B1">
        <w:rPr>
          <w:rFonts w:ascii="Courier New" w:hAnsi="Courier New"/>
          <w:b/>
          <w:sz w:val="18"/>
          <w:szCs w:val="18"/>
          <w:lang w:val="en-US"/>
        </w:rPr>
        <w:t>schema:CreativeWork</w:t>
      </w:r>
      <w:proofErr w:type="spellEnd"/>
      <w:r w:rsidRPr="005372B1">
        <w:rPr>
          <w:rFonts w:ascii="Courier New" w:hAnsi="Courier New"/>
          <w:b/>
          <w:sz w:val="18"/>
          <w:szCs w:val="18"/>
          <w:lang w:val="en-US"/>
        </w:rPr>
        <w:t>"&gt;</w:t>
      </w:r>
      <w:r w:rsidR="003A33F2" w:rsidRPr="005372B1">
        <w:rPr>
          <w:rFonts w:ascii="Courier New" w:hAnsi="Courier New"/>
          <w:sz w:val="18"/>
          <w:szCs w:val="18"/>
          <w:lang w:val="en-US"/>
        </w:rPr>
        <w:br/>
      </w:r>
      <w:r w:rsidRPr="005372B1">
        <w:rPr>
          <w:rFonts w:ascii="Courier New" w:hAnsi="Courier New"/>
          <w:sz w:val="18"/>
          <w:szCs w:val="18"/>
          <w:lang w:val="en-US"/>
        </w:rPr>
        <w:t xml:space="preserve">   &lt;div property="</w:t>
      </w:r>
      <w:proofErr w:type="spellStart"/>
      <w:r w:rsidRPr="005372B1">
        <w:rPr>
          <w:rFonts w:ascii="Courier New" w:hAnsi="Courier New"/>
          <w:sz w:val="18"/>
          <w:szCs w:val="18"/>
          <w:lang w:val="en-US"/>
        </w:rPr>
        <w:t>schema:hasPart</w:t>
      </w:r>
      <w:proofErr w:type="spellEnd"/>
      <w:r w:rsidRPr="005372B1">
        <w:rPr>
          <w:rFonts w:ascii="Courier New" w:hAnsi="Courier New"/>
          <w:sz w:val="18"/>
          <w:szCs w:val="18"/>
          <w:lang w:val="en-US"/>
        </w:rPr>
        <w:t>" r</w:t>
      </w:r>
      <w:r w:rsidRPr="005372B1">
        <w:rPr>
          <w:rFonts w:ascii="Courier New" w:hAnsi="Courier New"/>
          <w:sz w:val="18"/>
          <w:szCs w:val="18"/>
          <w:lang w:val="en-US"/>
        </w:rPr>
        <w:t>e</w:t>
      </w:r>
      <w:r w:rsidRPr="005372B1">
        <w:rPr>
          <w:rFonts w:ascii="Courier New" w:hAnsi="Courier New"/>
          <w:sz w:val="18"/>
          <w:szCs w:val="18"/>
          <w:lang w:val="en-US"/>
        </w:rPr>
        <w:t>source="#purpose"</w:t>
      </w:r>
      <w:r w:rsidR="00D44EBF" w:rsidRPr="005372B1">
        <w:rPr>
          <w:rFonts w:ascii="Courier New" w:hAnsi="Courier New"/>
          <w:sz w:val="18"/>
          <w:szCs w:val="18"/>
          <w:lang w:val="en-US"/>
        </w:rPr>
        <w:br/>
      </w:r>
      <w:proofErr w:type="spellStart"/>
      <w:r w:rsidRPr="005372B1">
        <w:rPr>
          <w:rFonts w:ascii="Courier New" w:hAnsi="Courier New"/>
          <w:b/>
          <w:sz w:val="18"/>
          <w:szCs w:val="18"/>
          <w:lang w:val="en-US"/>
        </w:rPr>
        <w:t>typeof</w:t>
      </w:r>
      <w:proofErr w:type="spellEnd"/>
      <w:r w:rsidRPr="005372B1">
        <w:rPr>
          <w:rFonts w:ascii="Courier New" w:hAnsi="Courier New"/>
          <w:b/>
          <w:sz w:val="18"/>
          <w:szCs w:val="18"/>
          <w:lang w:val="en-US"/>
        </w:rPr>
        <w:t>="</w:t>
      </w:r>
      <w:proofErr w:type="spellStart"/>
      <w:r w:rsidRPr="005372B1">
        <w:rPr>
          <w:rFonts w:ascii="Courier New" w:hAnsi="Courier New"/>
          <w:b/>
          <w:sz w:val="18"/>
          <w:szCs w:val="18"/>
          <w:lang w:val="en-US"/>
        </w:rPr>
        <w:t>dc:Text</w:t>
      </w:r>
      <w:proofErr w:type="spellEnd"/>
      <w:r w:rsidRPr="005372B1">
        <w:rPr>
          <w:rFonts w:ascii="Courier New" w:hAnsi="Courier New"/>
          <w:b/>
          <w:sz w:val="18"/>
          <w:szCs w:val="18"/>
          <w:lang w:val="en-US"/>
        </w:rPr>
        <w:t xml:space="preserve"> </w:t>
      </w:r>
      <w:proofErr w:type="spellStart"/>
      <w:r w:rsidRPr="005372B1">
        <w:rPr>
          <w:rFonts w:ascii="Courier New" w:hAnsi="Courier New"/>
          <w:b/>
          <w:sz w:val="18"/>
          <w:szCs w:val="18"/>
          <w:lang w:val="en-US"/>
        </w:rPr>
        <w:t>cnt:ContentAsText</w:t>
      </w:r>
      <w:proofErr w:type="spellEnd"/>
      <w:r w:rsidRPr="005372B1">
        <w:rPr>
          <w:rFonts w:ascii="Courier New" w:hAnsi="Courier New"/>
          <w:b/>
          <w:sz w:val="18"/>
          <w:szCs w:val="18"/>
          <w:lang w:val="en-US"/>
        </w:rPr>
        <w:t>" &gt;</w:t>
      </w:r>
      <w:r w:rsidR="003A33F2" w:rsidRPr="005372B1">
        <w:rPr>
          <w:rFonts w:ascii="Courier New" w:hAnsi="Courier New"/>
          <w:sz w:val="18"/>
          <w:szCs w:val="18"/>
          <w:lang w:val="en-US"/>
        </w:rPr>
        <w:br/>
      </w:r>
      <w:r w:rsidRPr="005372B1">
        <w:rPr>
          <w:rFonts w:ascii="Courier New" w:hAnsi="Courier New"/>
          <w:sz w:val="18"/>
          <w:szCs w:val="18"/>
          <w:lang w:val="en-US"/>
        </w:rPr>
        <w:t xml:space="preserve">   &lt;div property="</w:t>
      </w:r>
      <w:proofErr w:type="spellStart"/>
      <w:r w:rsidRPr="005372B1">
        <w:rPr>
          <w:rFonts w:ascii="Courier New" w:hAnsi="Courier New"/>
          <w:sz w:val="18"/>
          <w:szCs w:val="18"/>
          <w:lang w:val="en-US"/>
        </w:rPr>
        <w:t>cnt:chars</w:t>
      </w:r>
      <w:proofErr w:type="spellEnd"/>
      <w:r w:rsidRPr="005372B1">
        <w:rPr>
          <w:rFonts w:ascii="Courier New" w:hAnsi="Courier New"/>
          <w:sz w:val="18"/>
          <w:szCs w:val="18"/>
          <w:lang w:val="en-US"/>
        </w:rPr>
        <w:t>" datatype="</w:t>
      </w:r>
      <w:proofErr w:type="spellStart"/>
      <w:r w:rsidRPr="005372B1">
        <w:rPr>
          <w:rFonts w:ascii="Courier New" w:hAnsi="Courier New"/>
          <w:sz w:val="18"/>
          <w:szCs w:val="18"/>
          <w:lang w:val="en-US"/>
        </w:rPr>
        <w:t>xsd:string</w:t>
      </w:r>
      <w:proofErr w:type="spellEnd"/>
      <w:r w:rsidRPr="005372B1">
        <w:rPr>
          <w:rFonts w:ascii="Courier New" w:hAnsi="Courier New"/>
          <w:sz w:val="18"/>
          <w:szCs w:val="18"/>
          <w:lang w:val="en-US"/>
        </w:rPr>
        <w:t>"&gt;</w:t>
      </w:r>
      <w:r w:rsidR="003A33F2" w:rsidRPr="005372B1">
        <w:rPr>
          <w:rFonts w:ascii="Courier New" w:hAnsi="Courier New"/>
          <w:sz w:val="18"/>
          <w:szCs w:val="18"/>
          <w:lang w:val="en-US"/>
        </w:rPr>
        <w:br/>
      </w:r>
      <w:r w:rsidRPr="005372B1">
        <w:rPr>
          <w:rFonts w:ascii="Courier New" w:hAnsi="Courier New"/>
          <w:sz w:val="18"/>
          <w:szCs w:val="18"/>
          <w:lang w:val="en-US"/>
        </w:rPr>
        <w:lastRenderedPageBreak/>
        <w:t xml:space="preserve">   &lt;h2 property="</w:t>
      </w:r>
      <w:proofErr w:type="spellStart"/>
      <w:r w:rsidRPr="005372B1">
        <w:rPr>
          <w:rFonts w:ascii="Courier New" w:hAnsi="Courier New"/>
          <w:sz w:val="18"/>
          <w:szCs w:val="18"/>
          <w:lang w:val="en-US"/>
        </w:rPr>
        <w:t>dc:title</w:t>
      </w:r>
      <w:proofErr w:type="spellEnd"/>
      <w:r w:rsidRPr="005372B1">
        <w:rPr>
          <w:rFonts w:ascii="Courier New" w:hAnsi="Courier New"/>
          <w:sz w:val="18"/>
          <w:szCs w:val="18"/>
          <w:lang w:val="en-US"/>
        </w:rPr>
        <w:t>" datatype="</w:t>
      </w:r>
      <w:proofErr w:type="spellStart"/>
      <w:r w:rsidRPr="005372B1">
        <w:rPr>
          <w:rFonts w:ascii="Courier New" w:hAnsi="Courier New"/>
          <w:sz w:val="18"/>
          <w:szCs w:val="18"/>
          <w:lang w:val="en-US"/>
        </w:rPr>
        <w:t>xsd:string</w:t>
      </w:r>
      <w:proofErr w:type="spellEnd"/>
      <w:r w:rsidRPr="005372B1">
        <w:rPr>
          <w:rFonts w:ascii="Courier New" w:hAnsi="Courier New"/>
          <w:sz w:val="18"/>
          <w:szCs w:val="18"/>
          <w:lang w:val="en-US"/>
        </w:rPr>
        <w:t>"&gt;Aims and obje</w:t>
      </w:r>
      <w:r w:rsidRPr="005372B1">
        <w:rPr>
          <w:rFonts w:ascii="Courier New" w:hAnsi="Courier New"/>
          <w:sz w:val="18"/>
          <w:szCs w:val="18"/>
          <w:lang w:val="en-US"/>
        </w:rPr>
        <w:t>c</w:t>
      </w:r>
      <w:r w:rsidRPr="005372B1">
        <w:rPr>
          <w:rFonts w:ascii="Courier New" w:hAnsi="Courier New"/>
          <w:sz w:val="18"/>
          <w:szCs w:val="18"/>
          <w:lang w:val="en-US"/>
        </w:rPr>
        <w:t>tives of the discipline (module)&lt;/h2&gt;</w:t>
      </w:r>
      <w:r w:rsidR="003A33F2" w:rsidRPr="005372B1">
        <w:rPr>
          <w:rFonts w:ascii="Courier New" w:hAnsi="Courier New"/>
          <w:sz w:val="18"/>
          <w:szCs w:val="18"/>
          <w:lang w:val="en-US"/>
        </w:rPr>
        <w:br/>
      </w:r>
      <w:r w:rsidRPr="005372B1">
        <w:rPr>
          <w:rFonts w:ascii="Courier New" w:hAnsi="Courier New"/>
          <w:sz w:val="18"/>
          <w:szCs w:val="18"/>
          <w:lang w:val="en-US"/>
        </w:rPr>
        <w:t xml:space="preserve">   &lt;p&gt;The aim of teaching the disc</w:t>
      </w:r>
      <w:r w:rsidRPr="005372B1">
        <w:rPr>
          <w:rFonts w:ascii="Courier New" w:hAnsi="Courier New"/>
          <w:sz w:val="18"/>
          <w:szCs w:val="18"/>
          <w:lang w:val="en-US"/>
        </w:rPr>
        <w:t>i</w:t>
      </w:r>
      <w:r w:rsidRPr="005372B1">
        <w:rPr>
          <w:rFonts w:ascii="Courier New" w:hAnsi="Courier New"/>
          <w:sz w:val="18"/>
          <w:szCs w:val="18"/>
          <w:lang w:val="en-US"/>
        </w:rPr>
        <w:t>pline "Technologies of programming" is the development of the following skills ...&lt;/p&gt;</w:t>
      </w:r>
      <w:r w:rsidR="003A33F2" w:rsidRPr="005372B1">
        <w:rPr>
          <w:rFonts w:ascii="Courier New" w:hAnsi="Courier New"/>
          <w:sz w:val="18"/>
          <w:szCs w:val="18"/>
          <w:lang w:val="en-US"/>
        </w:rPr>
        <w:br/>
      </w:r>
      <w:r w:rsidRPr="005372B1">
        <w:rPr>
          <w:rFonts w:ascii="Courier New" w:hAnsi="Courier New"/>
          <w:sz w:val="18"/>
          <w:szCs w:val="18"/>
          <w:lang w:val="en-US"/>
        </w:rPr>
        <w:t xml:space="preserve">   &lt;/div&gt;</w:t>
      </w:r>
      <w:r w:rsidR="003A33F2" w:rsidRPr="005372B1">
        <w:rPr>
          <w:rFonts w:ascii="Courier New" w:hAnsi="Courier New"/>
          <w:sz w:val="18"/>
          <w:szCs w:val="18"/>
          <w:lang w:val="en-US"/>
        </w:rPr>
        <w:br/>
      </w:r>
      <w:r w:rsidRPr="005372B1">
        <w:rPr>
          <w:rFonts w:ascii="Courier New" w:hAnsi="Courier New"/>
          <w:sz w:val="18"/>
          <w:szCs w:val="18"/>
          <w:lang w:val="en-US"/>
        </w:rPr>
        <w:t xml:space="preserve">  &lt;/div&gt;</w:t>
      </w:r>
      <w:r w:rsidR="003A33F2" w:rsidRPr="005372B1">
        <w:rPr>
          <w:rFonts w:ascii="Courier New" w:hAnsi="Courier New"/>
          <w:sz w:val="18"/>
          <w:szCs w:val="18"/>
          <w:lang w:val="en-US"/>
        </w:rPr>
        <w:br/>
      </w:r>
      <w:r w:rsidRPr="005372B1">
        <w:rPr>
          <w:rFonts w:ascii="Courier New" w:hAnsi="Courier New"/>
          <w:sz w:val="18"/>
          <w:szCs w:val="18"/>
          <w:lang w:val="en-US"/>
        </w:rPr>
        <w:t>. . . . . . . .</w:t>
      </w:r>
      <w:r w:rsidR="003A33F2" w:rsidRPr="005372B1">
        <w:rPr>
          <w:rFonts w:ascii="Courier New" w:hAnsi="Courier New"/>
          <w:sz w:val="18"/>
          <w:szCs w:val="18"/>
          <w:lang w:val="en-US"/>
        </w:rPr>
        <w:br/>
      </w:r>
      <w:proofErr w:type="gramEnd"/>
      <w:r w:rsidRPr="005372B1">
        <w:rPr>
          <w:rFonts w:ascii="Courier New" w:hAnsi="Courier New"/>
          <w:sz w:val="18"/>
          <w:szCs w:val="18"/>
          <w:lang w:val="en-US"/>
        </w:rPr>
        <w:t xml:space="preserve">  &lt;div property="</w:t>
      </w:r>
      <w:proofErr w:type="spellStart"/>
      <w:r w:rsidRPr="005372B1">
        <w:rPr>
          <w:rFonts w:ascii="Courier New" w:hAnsi="Courier New"/>
          <w:sz w:val="18"/>
          <w:szCs w:val="18"/>
          <w:lang w:val="en-US"/>
        </w:rPr>
        <w:t>schema:hasPart</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typeof</w:t>
      </w:r>
      <w:proofErr w:type="spellEnd"/>
      <w:r w:rsidRPr="005372B1">
        <w:rPr>
          <w:rFonts w:ascii="Courier New" w:hAnsi="Courier New"/>
          <w:sz w:val="18"/>
          <w:szCs w:val="18"/>
          <w:lang w:val="en-US"/>
        </w:rPr>
        <w:t>="</w:t>
      </w:r>
      <w:proofErr w:type="spellStart"/>
      <w:r w:rsidRPr="005372B1">
        <w:rPr>
          <w:rFonts w:ascii="Courier New" w:hAnsi="Courier New"/>
          <w:sz w:val="18"/>
          <w:szCs w:val="18"/>
          <w:lang w:val="en-US"/>
        </w:rPr>
        <w:t>dc:Text</w:t>
      </w:r>
      <w:proofErr w:type="spellEnd"/>
      <w:r w:rsidR="00D44EBF" w:rsidRPr="005372B1">
        <w:rPr>
          <w:rFonts w:ascii="Courier New" w:hAnsi="Courier New"/>
          <w:sz w:val="18"/>
          <w:szCs w:val="18"/>
          <w:lang w:val="en-US"/>
        </w:rPr>
        <w:br/>
      </w:r>
      <w:proofErr w:type="spellStart"/>
      <w:r w:rsidRPr="005372B1">
        <w:rPr>
          <w:rFonts w:ascii="Courier New" w:hAnsi="Courier New"/>
          <w:sz w:val="18"/>
          <w:szCs w:val="18"/>
          <w:lang w:val="en-US"/>
        </w:rPr>
        <w:t>cnt:ContentAsText</w:t>
      </w:r>
      <w:proofErr w:type="spellEnd"/>
      <w:r w:rsidRPr="005372B1">
        <w:rPr>
          <w:rFonts w:ascii="Courier New" w:hAnsi="Courier New"/>
          <w:sz w:val="18"/>
          <w:szCs w:val="18"/>
          <w:lang w:val="en-US"/>
        </w:rPr>
        <w:t>" resource="#volume"&gt;</w:t>
      </w:r>
      <w:r w:rsidR="003A33F2" w:rsidRPr="005372B1">
        <w:rPr>
          <w:rFonts w:ascii="Courier New" w:hAnsi="Courier New"/>
          <w:sz w:val="18"/>
          <w:szCs w:val="18"/>
          <w:lang w:val="en-US"/>
        </w:rPr>
        <w:br/>
      </w:r>
      <w:r w:rsidRPr="005372B1">
        <w:rPr>
          <w:rFonts w:ascii="Courier New" w:hAnsi="Courier New"/>
          <w:sz w:val="18"/>
          <w:szCs w:val="18"/>
          <w:lang w:val="en-US"/>
        </w:rPr>
        <w:t xml:space="preserve">   &lt;div property="</w:t>
      </w:r>
      <w:proofErr w:type="spellStart"/>
      <w:r w:rsidRPr="005372B1">
        <w:rPr>
          <w:rFonts w:ascii="Courier New" w:hAnsi="Courier New"/>
          <w:sz w:val="18"/>
          <w:szCs w:val="18"/>
          <w:lang w:val="en-US"/>
        </w:rPr>
        <w:t>cnt:chars</w:t>
      </w:r>
      <w:proofErr w:type="spellEnd"/>
      <w:r w:rsidRPr="005372B1">
        <w:rPr>
          <w:rFonts w:ascii="Courier New" w:hAnsi="Courier New"/>
          <w:sz w:val="18"/>
          <w:szCs w:val="18"/>
          <w:lang w:val="en-US"/>
        </w:rPr>
        <w:t>" datatype="</w:t>
      </w:r>
      <w:proofErr w:type="spellStart"/>
      <w:r w:rsidRPr="005372B1">
        <w:rPr>
          <w:rFonts w:ascii="Courier New" w:hAnsi="Courier New"/>
          <w:sz w:val="18"/>
          <w:szCs w:val="18"/>
          <w:lang w:val="en-US"/>
        </w:rPr>
        <w:t>xsd:string</w:t>
      </w:r>
      <w:proofErr w:type="spellEnd"/>
      <w:r w:rsidRPr="005372B1">
        <w:rPr>
          <w:rFonts w:ascii="Courier New" w:hAnsi="Courier New"/>
          <w:sz w:val="18"/>
          <w:szCs w:val="18"/>
          <w:lang w:val="en-US"/>
        </w:rPr>
        <w:t>"&gt;</w:t>
      </w:r>
      <w:r w:rsidR="00911670" w:rsidRPr="005372B1">
        <w:rPr>
          <w:rFonts w:ascii="Courier New" w:hAnsi="Courier New"/>
          <w:sz w:val="18"/>
          <w:szCs w:val="18"/>
          <w:lang w:val="en-US"/>
        </w:rPr>
        <w:br/>
        <w:t xml:space="preserve">    </w:t>
      </w:r>
      <w:r w:rsidRPr="005372B1">
        <w:rPr>
          <w:rFonts w:ascii="Courier New" w:hAnsi="Courier New"/>
          <w:sz w:val="18"/>
          <w:szCs w:val="18"/>
          <w:lang w:val="en-US"/>
        </w:rPr>
        <w:t>&lt;h2 property="</w:t>
      </w:r>
      <w:proofErr w:type="spellStart"/>
      <w:r w:rsidRPr="005372B1">
        <w:rPr>
          <w:rFonts w:ascii="Courier New" w:hAnsi="Courier New"/>
          <w:sz w:val="18"/>
          <w:szCs w:val="18"/>
          <w:lang w:val="en-US"/>
        </w:rPr>
        <w:t>dc:title</w:t>
      </w:r>
      <w:proofErr w:type="spellEnd"/>
      <w:r w:rsidRPr="005372B1">
        <w:rPr>
          <w:rFonts w:ascii="Courier New" w:hAnsi="Courier New"/>
          <w:sz w:val="18"/>
          <w:szCs w:val="18"/>
          <w:lang w:val="en-US"/>
        </w:rPr>
        <w:t>" datatype="</w:t>
      </w:r>
      <w:proofErr w:type="spellStart"/>
      <w:r w:rsidRPr="005372B1">
        <w:rPr>
          <w:rFonts w:ascii="Courier New" w:hAnsi="Courier New"/>
          <w:sz w:val="18"/>
          <w:szCs w:val="18"/>
          <w:lang w:val="en-US"/>
        </w:rPr>
        <w:t>xsd:string</w:t>
      </w:r>
      <w:proofErr w:type="spellEnd"/>
      <w:r w:rsidRPr="005372B1">
        <w:rPr>
          <w:rFonts w:ascii="Courier New" w:hAnsi="Courier New"/>
          <w:sz w:val="18"/>
          <w:szCs w:val="18"/>
          <w:lang w:val="en-US"/>
        </w:rPr>
        <w:t>"&gt; The volume of the discipline (module) and training activities (divided by type of trai</w:t>
      </w:r>
      <w:r w:rsidRPr="005372B1">
        <w:rPr>
          <w:rFonts w:ascii="Courier New" w:hAnsi="Courier New"/>
          <w:sz w:val="18"/>
          <w:szCs w:val="18"/>
          <w:lang w:val="en-US"/>
        </w:rPr>
        <w:t>n</w:t>
      </w:r>
      <w:r w:rsidRPr="005372B1">
        <w:rPr>
          <w:rFonts w:ascii="Courier New" w:hAnsi="Courier New"/>
          <w:sz w:val="18"/>
          <w:szCs w:val="18"/>
          <w:lang w:val="en-US"/>
        </w:rPr>
        <w:t>ing forms)&lt;/h2&gt;</w:t>
      </w:r>
      <w:r w:rsidR="00911670" w:rsidRPr="005372B1">
        <w:rPr>
          <w:rFonts w:ascii="Courier New" w:hAnsi="Courier New"/>
          <w:sz w:val="18"/>
          <w:szCs w:val="18"/>
          <w:lang w:val="en-US"/>
        </w:rPr>
        <w:br/>
        <w:t xml:space="preserve">  </w:t>
      </w:r>
      <w:r w:rsidRPr="005372B1">
        <w:rPr>
          <w:rFonts w:ascii="Courier New" w:hAnsi="Courier New"/>
          <w:sz w:val="18"/>
          <w:szCs w:val="18"/>
          <w:lang w:val="en-US"/>
        </w:rPr>
        <w:t xml:space="preserve">&lt;div </w:t>
      </w:r>
      <w:proofErr w:type="spellStart"/>
      <w:r w:rsidRPr="005372B1">
        <w:rPr>
          <w:rFonts w:ascii="Courier New" w:hAnsi="Courier New"/>
          <w:sz w:val="18"/>
          <w:szCs w:val="18"/>
          <w:lang w:val="en-US"/>
        </w:rPr>
        <w:t>taa:content</w:t>
      </w:r>
      <w:proofErr w:type="spellEnd"/>
      <w:r w:rsidRPr="005372B1">
        <w:rPr>
          <w:rFonts w:ascii="Courier New" w:hAnsi="Courier New"/>
          <w:sz w:val="18"/>
          <w:szCs w:val="18"/>
          <w:lang w:val="en-US"/>
        </w:rPr>
        <w:t>="</w:t>
      </w:r>
      <w:proofErr w:type="spellStart"/>
      <w:r w:rsidRPr="005372B1">
        <w:rPr>
          <w:rFonts w:ascii="Courier New" w:hAnsi="Courier New"/>
          <w:sz w:val="18"/>
          <w:szCs w:val="18"/>
          <w:lang w:val="en-US"/>
        </w:rPr>
        <w:t>course:time-distrib</w:t>
      </w:r>
      <w:proofErr w:type="spellEnd"/>
      <w:r w:rsidRPr="005372B1">
        <w:rPr>
          <w:rFonts w:ascii="Courier New" w:hAnsi="Courier New"/>
          <w:sz w:val="18"/>
          <w:szCs w:val="18"/>
          <w:lang w:val="en-US"/>
        </w:rPr>
        <w:t>"&gt;&lt;/div&gt;</w:t>
      </w:r>
      <w:r w:rsidR="00911670" w:rsidRPr="005372B1">
        <w:rPr>
          <w:rFonts w:ascii="Courier New" w:hAnsi="Courier New"/>
          <w:sz w:val="18"/>
          <w:szCs w:val="18"/>
          <w:lang w:val="en-US"/>
        </w:rPr>
        <w:br/>
      </w:r>
      <w:r w:rsidRPr="005372B1">
        <w:rPr>
          <w:rFonts w:ascii="Courier New" w:hAnsi="Courier New"/>
          <w:sz w:val="18"/>
          <w:szCs w:val="18"/>
          <w:lang w:val="en-US"/>
        </w:rPr>
        <w:t xml:space="preserve">  &lt;/div&gt;</w:t>
      </w:r>
      <w:r w:rsidR="00911670" w:rsidRPr="005372B1">
        <w:rPr>
          <w:rFonts w:ascii="Courier New" w:hAnsi="Courier New"/>
          <w:sz w:val="18"/>
          <w:szCs w:val="18"/>
          <w:lang w:val="en-US"/>
        </w:rPr>
        <w:br/>
      </w:r>
      <w:r w:rsidRPr="005372B1">
        <w:rPr>
          <w:rFonts w:ascii="Courier New" w:hAnsi="Courier New"/>
          <w:sz w:val="18"/>
          <w:szCs w:val="18"/>
          <w:lang w:val="en-US"/>
        </w:rPr>
        <w:t xml:space="preserve"> &lt;/div&gt;</w:t>
      </w:r>
      <w:r w:rsidR="00911670" w:rsidRPr="005372B1">
        <w:rPr>
          <w:rFonts w:ascii="Courier New" w:hAnsi="Courier New"/>
          <w:sz w:val="18"/>
          <w:szCs w:val="18"/>
          <w:lang w:val="en-US"/>
        </w:rPr>
        <w:br/>
      </w:r>
      <w:r w:rsidRPr="005372B1">
        <w:rPr>
          <w:rFonts w:ascii="Courier New" w:hAnsi="Courier New"/>
          <w:sz w:val="18"/>
          <w:szCs w:val="18"/>
          <w:lang w:val="en-US"/>
        </w:rPr>
        <w:t>. . . . . . . .</w:t>
      </w:r>
    </w:p>
    <w:p w:rsidR="00D44EBF" w:rsidRPr="005372B1" w:rsidRDefault="00EB4FA7" w:rsidP="00FD6008">
      <w:pPr>
        <w:pStyle w:val="IwimNextParagraph"/>
        <w:rPr>
          <w:lang w:val="en-US"/>
        </w:rPr>
      </w:pPr>
      <w:r w:rsidRPr="005372B1">
        <w:rPr>
          <w:lang w:val="en-US"/>
        </w:rPr>
        <w:t xml:space="preserve">In the example, the key structures </w:t>
      </w:r>
      <w:proofErr w:type="gramStart"/>
      <w:r w:rsidRPr="005372B1">
        <w:rPr>
          <w:lang w:val="en-US"/>
        </w:rPr>
        <w:t>are highlighted</w:t>
      </w:r>
      <w:proofErr w:type="gramEnd"/>
      <w:r w:rsidRPr="005372B1">
        <w:rPr>
          <w:lang w:val="en-US"/>
        </w:rPr>
        <w:t xml:space="preserve"> in </w:t>
      </w:r>
      <w:r w:rsidR="006D2A16">
        <w:rPr>
          <w:lang w:val="en-US"/>
        </w:rPr>
        <w:t>bold font</w:t>
      </w:r>
      <w:r w:rsidR="006D2A16" w:rsidRPr="007628B8">
        <w:rPr>
          <w:lang w:val="en-US"/>
        </w:rPr>
        <w:t>.</w:t>
      </w:r>
      <w:r w:rsidRPr="005372B1">
        <w:rPr>
          <w:lang w:val="en-US"/>
        </w:rPr>
        <w:t xml:space="preserve"> </w:t>
      </w:r>
      <w:r w:rsidR="006D2A16" w:rsidRPr="00C72ADF">
        <w:rPr>
          <w:lang w:val="en-US"/>
        </w:rPr>
        <w:t>L</w:t>
      </w:r>
      <w:r w:rsidRPr="005372B1">
        <w:rPr>
          <w:lang w:val="en-US"/>
        </w:rPr>
        <w:t>et us comment the structures.</w:t>
      </w:r>
    </w:p>
    <w:p w:rsidR="00AC76BF" w:rsidRPr="005372B1" w:rsidRDefault="00AC76BF" w:rsidP="00FD6008">
      <w:pPr>
        <w:pStyle w:val="IwimNextParagraph"/>
        <w:rPr>
          <w:lang w:val="en-US"/>
        </w:rPr>
      </w:pPr>
      <w:r w:rsidRPr="005372B1">
        <w:rPr>
          <w:lang w:val="en-US"/>
        </w:rPr>
        <w:t>The page displayed to the user is the a</w:t>
      </w:r>
      <w:r w:rsidRPr="005372B1">
        <w:rPr>
          <w:lang w:val="en-US"/>
        </w:rPr>
        <w:t>b</w:t>
      </w:r>
      <w:r w:rsidRPr="005372B1">
        <w:rPr>
          <w:lang w:val="en-US"/>
        </w:rPr>
        <w:t>stract of the document "#annotation", and both the annotated content and the annotation text is the same at the stage of formation of the doc</w:t>
      </w:r>
      <w:r w:rsidRPr="005372B1">
        <w:rPr>
          <w:lang w:val="en-US"/>
        </w:rPr>
        <w:t>u</w:t>
      </w:r>
      <w:r w:rsidR="006D2A16">
        <w:rPr>
          <w:lang w:val="en-US"/>
        </w:rPr>
        <w:t xml:space="preserve">ment </w:t>
      </w:r>
      <w:r w:rsidR="006D2A16" w:rsidRPr="00C72ADF">
        <w:rPr>
          <w:lang w:val="en-US"/>
        </w:rPr>
        <w:t>–</w:t>
      </w:r>
      <w:r w:rsidRPr="005372B1">
        <w:rPr>
          <w:lang w:val="en-US"/>
        </w:rPr>
        <w:t xml:space="preserve"> resource "#course-work-program". In LOD, all resources are global. </w:t>
      </w:r>
      <w:r w:rsidR="006D2A16" w:rsidRPr="00C72ADF">
        <w:rPr>
          <w:lang w:val="en-US"/>
        </w:rPr>
        <w:t>T</w:t>
      </w:r>
      <w:r w:rsidRPr="005372B1">
        <w:rPr>
          <w:lang w:val="en-US"/>
        </w:rPr>
        <w:t xml:space="preserve">his </w:t>
      </w:r>
      <w:proofErr w:type="gramStart"/>
      <w:r w:rsidRPr="005372B1">
        <w:rPr>
          <w:lang w:val="en-US"/>
        </w:rPr>
        <w:t>is achieved</w:t>
      </w:r>
      <w:proofErr w:type="gramEnd"/>
      <w:r w:rsidRPr="005372B1">
        <w:rPr>
          <w:lang w:val="en-US"/>
        </w:rPr>
        <w:t xml:space="preserve"> by substitution of the default namespace - the full URI of the current page - at the left side of the name of the resource.</w:t>
      </w:r>
      <w:r w:rsidR="009A303E" w:rsidRPr="005372B1">
        <w:rPr>
          <w:lang w:val="en-US"/>
        </w:rPr>
        <w:t xml:space="preserve"> </w:t>
      </w:r>
    </w:p>
    <w:p w:rsidR="00AC76BF" w:rsidRPr="005372B1" w:rsidRDefault="00AC76BF" w:rsidP="00FD6008">
      <w:pPr>
        <w:pStyle w:val="IwimNextParagraph"/>
        <w:rPr>
          <w:lang w:val="en-US"/>
        </w:rPr>
      </w:pPr>
      <w:r w:rsidRPr="005372B1">
        <w:rPr>
          <w:lang w:val="en-US"/>
        </w:rPr>
        <w:t xml:space="preserve">The title page and the approval sheet </w:t>
      </w:r>
      <w:proofErr w:type="gramStart"/>
      <w:r w:rsidRPr="005372B1">
        <w:rPr>
          <w:lang w:val="en-US"/>
        </w:rPr>
        <w:t>are inserted</w:t>
      </w:r>
      <w:proofErr w:type="gramEnd"/>
      <w:r w:rsidRPr="005372B1">
        <w:rPr>
          <w:lang w:val="en-US"/>
        </w:rPr>
        <w:t xml:space="preserve"> from the templates page “imei.html” (information about the </w:t>
      </w:r>
      <w:r w:rsidR="006D2A16" w:rsidRPr="007628B8">
        <w:rPr>
          <w:lang w:val="en-US"/>
        </w:rPr>
        <w:t>I</w:t>
      </w:r>
      <w:r w:rsidRPr="005372B1">
        <w:rPr>
          <w:lang w:val="en-US"/>
        </w:rPr>
        <w:t>nstitute of mathema</w:t>
      </w:r>
      <w:r w:rsidRPr="005372B1">
        <w:rPr>
          <w:lang w:val="en-US"/>
        </w:rPr>
        <w:t>t</w:t>
      </w:r>
      <w:r w:rsidRPr="005372B1">
        <w:rPr>
          <w:lang w:val="en-US"/>
        </w:rPr>
        <w:t>ics, economics and informatics of Irkutsk state university</w:t>
      </w:r>
      <w:ins w:id="13" w:author="Viacheslav Paramonov" w:date="2018-11-06T15:49:00Z">
        <w:r w:rsidR="00F52926">
          <w:rPr>
            <w:lang w:val="en-US"/>
          </w:rPr>
          <w:t xml:space="preserve"> – math.imei.ru</w:t>
        </w:r>
      </w:ins>
      <w:r w:rsidRPr="005372B1">
        <w:rPr>
          <w:lang w:val="en-US"/>
        </w:rPr>
        <w:t xml:space="preserve">). The course data and the name of the specialty </w:t>
      </w:r>
      <w:proofErr w:type="gramStart"/>
      <w:r w:rsidRPr="005372B1">
        <w:rPr>
          <w:lang w:val="en-US"/>
        </w:rPr>
        <w:t>is</w:t>
      </w:r>
      <w:proofErr w:type="gramEnd"/>
      <w:r w:rsidRPr="005372B1">
        <w:rPr>
          <w:lang w:val="en-US"/>
        </w:rPr>
        <w:t xml:space="preserve"> filled in the te</w:t>
      </w:r>
      <w:r w:rsidRPr="005372B1">
        <w:rPr>
          <w:lang w:val="en-US"/>
        </w:rPr>
        <w:t>m</w:t>
      </w:r>
      <w:r w:rsidRPr="005372B1">
        <w:rPr>
          <w:lang w:val="en-US"/>
        </w:rPr>
        <w:t xml:space="preserve">plates from the context of the main document. All the key static templates of courses </w:t>
      </w:r>
      <w:proofErr w:type="gramStart"/>
      <w:r w:rsidRPr="005372B1">
        <w:rPr>
          <w:lang w:val="en-US"/>
        </w:rPr>
        <w:t>can be placed</w:t>
      </w:r>
      <w:proofErr w:type="gramEnd"/>
      <w:r w:rsidRPr="005372B1">
        <w:rPr>
          <w:lang w:val="en-US"/>
        </w:rPr>
        <w:t xml:space="preserve"> in one page of templates.</w:t>
      </w:r>
      <w:r w:rsidR="002E6244" w:rsidRPr="005372B1">
        <w:rPr>
          <w:lang w:val="en-US"/>
        </w:rPr>
        <w:t xml:space="preserve"> </w:t>
      </w:r>
    </w:p>
    <w:p w:rsidR="00AC76BF" w:rsidRPr="005372B1" w:rsidRDefault="00AC76BF" w:rsidP="00FD6008">
      <w:pPr>
        <w:pStyle w:val="IwimNextParagraph"/>
        <w:rPr>
          <w:lang w:val="en-US"/>
        </w:rPr>
      </w:pPr>
      <w:r w:rsidRPr="005372B1">
        <w:rPr>
          <w:lang w:val="en-US"/>
        </w:rPr>
        <w:t>The text is divided into sections, su</w:t>
      </w:r>
      <w:r w:rsidRPr="005372B1">
        <w:rPr>
          <w:lang w:val="en-US"/>
        </w:rPr>
        <w:t>r</w:t>
      </w:r>
      <w:r w:rsidRPr="005372B1">
        <w:rPr>
          <w:lang w:val="en-US"/>
        </w:rPr>
        <w:t xml:space="preserve">rounded by tags &lt;div&gt; and &lt;span&gt; with the </w:t>
      </w:r>
      <w:proofErr w:type="gramStart"/>
      <w:r w:rsidRPr="005372B1">
        <w:rPr>
          <w:lang w:val="en-US"/>
        </w:rPr>
        <w:t xml:space="preserve">relevant  </w:t>
      </w:r>
      <w:proofErr w:type="spellStart"/>
      <w:r w:rsidRPr="005372B1">
        <w:rPr>
          <w:lang w:val="en-US"/>
        </w:rPr>
        <w:t>RDFa</w:t>
      </w:r>
      <w:proofErr w:type="spellEnd"/>
      <w:proofErr w:type="gramEnd"/>
      <w:r w:rsidRPr="005372B1">
        <w:rPr>
          <w:lang w:val="en-US"/>
        </w:rPr>
        <w:t xml:space="preserve"> structures. Analysis of the e</w:t>
      </w:r>
      <w:r w:rsidRPr="005372B1">
        <w:rPr>
          <w:lang w:val="en-US"/>
        </w:rPr>
        <w:t>x</w:t>
      </w:r>
      <w:r w:rsidRPr="005372B1">
        <w:rPr>
          <w:lang w:val="en-US"/>
        </w:rPr>
        <w:t xml:space="preserve">perience of the developers LOD resources has shown that for the formation of the relationship is sufficient to use </w:t>
      </w:r>
      <w:proofErr w:type="spellStart"/>
      <w:r w:rsidRPr="005372B1">
        <w:rPr>
          <w:lang w:val="en-US"/>
        </w:rPr>
        <w:t>RDFa</w:t>
      </w:r>
      <w:proofErr w:type="spellEnd"/>
      <w:r w:rsidRPr="005372B1">
        <w:rPr>
          <w:lang w:val="en-US"/>
        </w:rPr>
        <w:t xml:space="preserve"> tags property, </w:t>
      </w:r>
      <w:proofErr w:type="spellStart"/>
      <w:r w:rsidRPr="005372B1">
        <w:rPr>
          <w:lang w:val="en-US"/>
        </w:rPr>
        <w:t>typeof</w:t>
      </w:r>
      <w:proofErr w:type="spellEnd"/>
      <w:r w:rsidRPr="005372B1">
        <w:rPr>
          <w:lang w:val="en-US"/>
        </w:rPr>
        <w:t xml:space="preserve"> and datatype. The </w:t>
      </w:r>
      <w:proofErr w:type="gramStart"/>
      <w:r w:rsidRPr="005372B1">
        <w:rPr>
          <w:lang w:val="en-US"/>
        </w:rPr>
        <w:t xml:space="preserve">use of </w:t>
      </w:r>
      <w:proofErr w:type="spellStart"/>
      <w:r w:rsidRPr="005372B1">
        <w:rPr>
          <w:lang w:val="en-US"/>
        </w:rPr>
        <w:t>rel</w:t>
      </w:r>
      <w:proofErr w:type="spellEnd"/>
      <w:r w:rsidRPr="005372B1">
        <w:rPr>
          <w:lang w:val="en-US"/>
        </w:rPr>
        <w:t xml:space="preserve"> and about attri</w:t>
      </w:r>
      <w:r w:rsidRPr="005372B1">
        <w:rPr>
          <w:lang w:val="en-US"/>
        </w:rPr>
        <w:t>b</w:t>
      </w:r>
      <w:r w:rsidRPr="005372B1">
        <w:rPr>
          <w:lang w:val="en-US"/>
        </w:rPr>
        <w:t>utes are</w:t>
      </w:r>
      <w:proofErr w:type="gramEnd"/>
      <w:r w:rsidRPr="005372B1">
        <w:rPr>
          <w:lang w:val="en-US"/>
        </w:rPr>
        <w:t xml:space="preserve"> recommended to be abandoned. This makes the structure of semantic markup more </w:t>
      </w:r>
      <w:proofErr w:type="gramStart"/>
      <w:r w:rsidR="006D2A16" w:rsidRPr="007628B8">
        <w:rPr>
          <w:lang w:val="en-US"/>
        </w:rPr>
        <w:t>clean</w:t>
      </w:r>
      <w:proofErr w:type="gramEnd"/>
      <w:r w:rsidRPr="005372B1">
        <w:rPr>
          <w:lang w:val="en-US"/>
        </w:rPr>
        <w:t xml:space="preserve"> by reducing the number of entities used.</w:t>
      </w:r>
    </w:p>
    <w:p w:rsidR="002C1B65" w:rsidRPr="005372B1" w:rsidRDefault="00751A5C" w:rsidP="00FD6008">
      <w:pPr>
        <w:pStyle w:val="IwimNextParagraph"/>
        <w:rPr>
          <w:lang w:val="en-US"/>
        </w:rPr>
      </w:pPr>
      <w:r w:rsidRPr="005372B1">
        <w:rPr>
          <w:lang w:val="en-US"/>
        </w:rPr>
        <w:t xml:space="preserve">Team </w:t>
      </w:r>
      <w:proofErr w:type="spellStart"/>
      <w:r w:rsidRPr="005372B1">
        <w:rPr>
          <w:lang w:val="en-US"/>
        </w:rPr>
        <w:t>taa:content</w:t>
      </w:r>
      <w:proofErr w:type="spellEnd"/>
      <w:r w:rsidRPr="005372B1">
        <w:rPr>
          <w:lang w:val="en-US"/>
        </w:rPr>
        <w:t xml:space="preserve"> adds to the document a text from another HTML page, whose a</w:t>
      </w:r>
      <w:r w:rsidRPr="005372B1">
        <w:rPr>
          <w:lang w:val="en-US"/>
        </w:rPr>
        <w:t>d</w:t>
      </w:r>
      <w:r w:rsidRPr="005372B1">
        <w:rPr>
          <w:lang w:val="en-US"/>
        </w:rPr>
        <w:lastRenderedPageBreak/>
        <w:t>dress is formed by the interpretation of the a</w:t>
      </w:r>
      <w:r w:rsidRPr="005372B1">
        <w:rPr>
          <w:lang w:val="en-US"/>
        </w:rPr>
        <w:t>t</w:t>
      </w:r>
      <w:r w:rsidRPr="005372B1">
        <w:rPr>
          <w:lang w:val="en-US"/>
        </w:rPr>
        <w:t xml:space="preserve">tribute, for example, </w:t>
      </w:r>
      <w:proofErr w:type="spellStart"/>
      <w:r w:rsidRPr="005372B1">
        <w:rPr>
          <w:lang w:val="en-US"/>
        </w:rPr>
        <w:t>taa:content</w:t>
      </w:r>
      <w:proofErr w:type="spellEnd"/>
      <w:r w:rsidRPr="005372B1">
        <w:rPr>
          <w:lang w:val="en-US"/>
        </w:rPr>
        <w:t>="</w:t>
      </w:r>
      <w:proofErr w:type="spellStart"/>
      <w:r w:rsidRPr="005372B1">
        <w:rPr>
          <w:lang w:val="en-US"/>
        </w:rPr>
        <w:t>course:time-distrib</w:t>
      </w:r>
      <w:proofErr w:type="spellEnd"/>
      <w:r w:rsidRPr="005372B1">
        <w:rPr>
          <w:lang w:val="en-US"/>
        </w:rPr>
        <w:t>" loads the text of a page generated by the table of distribution of time spent between the types of classes (lectures, practice, labor</w:t>
      </w:r>
      <w:r w:rsidRPr="005372B1">
        <w:rPr>
          <w:lang w:val="en-US"/>
        </w:rPr>
        <w:t>a</w:t>
      </w:r>
      <w:r w:rsidRPr="005372B1">
        <w:rPr>
          <w:lang w:val="en-US"/>
        </w:rPr>
        <w:t xml:space="preserve">tory, SRS, etc.). To generate such tables, a web server </w:t>
      </w:r>
      <w:proofErr w:type="gramStart"/>
      <w:r w:rsidRPr="005372B1">
        <w:rPr>
          <w:lang w:val="en-US"/>
        </w:rPr>
        <w:t>has been realized</w:t>
      </w:r>
      <w:proofErr w:type="gramEnd"/>
      <w:r w:rsidRPr="005372B1">
        <w:rPr>
          <w:lang w:val="en-US"/>
        </w:rPr>
        <w:t xml:space="preserve"> for serving web pages of these courses. Each page represents a course/module, scheduled in the curriculum. The page content </w:t>
      </w:r>
      <w:proofErr w:type="gramStart"/>
      <w:r w:rsidRPr="005372B1">
        <w:rPr>
          <w:lang w:val="en-US"/>
        </w:rPr>
        <w:t>is encoded by the structure of its URL and rendered at the time of first r</w:t>
      </w:r>
      <w:r w:rsidRPr="005372B1">
        <w:rPr>
          <w:lang w:val="en-US"/>
        </w:rPr>
        <w:t>e</w:t>
      </w:r>
      <w:r w:rsidRPr="005372B1">
        <w:rPr>
          <w:lang w:val="en-US"/>
        </w:rPr>
        <w:t>quest</w:t>
      </w:r>
      <w:proofErr w:type="gramEnd"/>
      <w:r w:rsidRPr="005372B1">
        <w:rPr>
          <w:lang w:val="en-US"/>
        </w:rPr>
        <w:t xml:space="preserve">. Text templates are </w:t>
      </w:r>
      <w:proofErr w:type="spellStart"/>
      <w:r w:rsidR="006D2A16">
        <w:t>identifier</w:t>
      </w:r>
      <w:proofErr w:type="spellEnd"/>
      <w:r w:rsidRPr="005372B1">
        <w:rPr>
          <w:lang w:val="en-US"/>
        </w:rPr>
        <w:t xml:space="preserve"> by the id attribute.</w:t>
      </w:r>
    </w:p>
    <w:p w:rsidR="006F2C2A" w:rsidRPr="005372B1" w:rsidRDefault="004017FA" w:rsidP="00FD6008">
      <w:pPr>
        <w:pStyle w:val="IwimNextParagraph"/>
        <w:rPr>
          <w:lang w:val="en-US"/>
        </w:rPr>
      </w:pPr>
      <w:r w:rsidRPr="005372B1">
        <w:rPr>
          <w:lang w:val="en-US"/>
        </w:rPr>
        <w:t>In edit mode, the work program's tags combination with attributes prope</w:t>
      </w:r>
      <w:r w:rsidRPr="005372B1">
        <w:rPr>
          <w:lang w:val="en-US"/>
        </w:rPr>
        <w:t>r</w:t>
      </w:r>
      <w:r w:rsidRPr="005372B1">
        <w:rPr>
          <w:lang w:val="en-US"/>
        </w:rPr>
        <w:t>ty="</w:t>
      </w:r>
      <w:proofErr w:type="spellStart"/>
      <w:r w:rsidRPr="005372B1">
        <w:rPr>
          <w:lang w:val="en-US"/>
        </w:rPr>
        <w:t>cnt</w:t>
      </w:r>
      <w:proofErr w:type="gramStart"/>
      <w:r w:rsidRPr="005372B1">
        <w:rPr>
          <w:lang w:val="en-US"/>
        </w:rPr>
        <w:t>:chars</w:t>
      </w:r>
      <w:proofErr w:type="spellEnd"/>
      <w:proofErr w:type="gramEnd"/>
      <w:r w:rsidRPr="005372B1">
        <w:rPr>
          <w:lang w:val="en-US"/>
        </w:rPr>
        <w:t>" and datatype="</w:t>
      </w:r>
      <w:proofErr w:type="spellStart"/>
      <w:r w:rsidRPr="005372B1">
        <w:rPr>
          <w:lang w:val="en-US"/>
        </w:rPr>
        <w:t>xsd:string</w:t>
      </w:r>
      <w:proofErr w:type="spellEnd"/>
      <w:r w:rsidRPr="005372B1">
        <w:rPr>
          <w:lang w:val="en-US"/>
        </w:rPr>
        <w:t>" d</w:t>
      </w:r>
      <w:r w:rsidRPr="005372B1">
        <w:rPr>
          <w:lang w:val="en-US"/>
        </w:rPr>
        <w:t>e</w:t>
      </w:r>
      <w:r w:rsidRPr="005372B1">
        <w:rPr>
          <w:lang w:val="en-US"/>
        </w:rPr>
        <w:t xml:space="preserve">note conversion of their texts to editable form. For clarity, the document without </w:t>
      </w:r>
      <w:proofErr w:type="spellStart"/>
      <w:r w:rsidRPr="005372B1">
        <w:rPr>
          <w:lang w:val="en-US"/>
        </w:rPr>
        <w:t>taa</w:t>
      </w:r>
      <w:proofErr w:type="spellEnd"/>
      <w:r w:rsidRPr="005372B1">
        <w:rPr>
          <w:lang w:val="en-US"/>
        </w:rPr>
        <w:t>:-</w:t>
      </w:r>
      <w:proofErr w:type="gramStart"/>
      <w:r w:rsidRPr="005372B1">
        <w:rPr>
          <w:lang w:val="en-US"/>
        </w:rPr>
        <w:t>inclusions is</w:t>
      </w:r>
      <w:proofErr w:type="gramEnd"/>
      <w:r w:rsidRPr="005372B1">
        <w:rPr>
          <w:lang w:val="en-US"/>
        </w:rPr>
        <w:t xml:space="preserve"> shown to the user, indicating these inclusions with the special tags and styles. At the end of editing, the text is stored in the ser</w:t>
      </w:r>
      <w:r w:rsidRPr="005372B1">
        <w:rPr>
          <w:lang w:val="en-US"/>
        </w:rPr>
        <w:t>v</w:t>
      </w:r>
      <w:r w:rsidRPr="005372B1">
        <w:rPr>
          <w:lang w:val="en-US"/>
        </w:rPr>
        <w:t xml:space="preserve">er file system. The user can then commit the changes and </w:t>
      </w:r>
      <w:proofErr w:type="gramStart"/>
      <w:r w:rsidRPr="005372B1">
        <w:rPr>
          <w:lang w:val="en-US"/>
        </w:rPr>
        <w:t>sync</w:t>
      </w:r>
      <w:proofErr w:type="gramEnd"/>
      <w:r w:rsidRPr="005372B1">
        <w:rPr>
          <w:lang w:val="en-US"/>
        </w:rPr>
        <w:t xml:space="preserve"> the text of the saved doc</w:t>
      </w:r>
      <w:r w:rsidRPr="005372B1">
        <w:rPr>
          <w:lang w:val="en-US"/>
        </w:rPr>
        <w:t>u</w:t>
      </w:r>
      <w:r w:rsidRPr="005372B1">
        <w:rPr>
          <w:lang w:val="en-US"/>
        </w:rPr>
        <w:t>ment to the server control versions (</w:t>
      </w:r>
      <w:proofErr w:type="spellStart"/>
      <w:r w:rsidRPr="005372B1">
        <w:rPr>
          <w:lang w:val="en-US"/>
        </w:rPr>
        <w:t>git</w:t>
      </w:r>
      <w:proofErr w:type="spellEnd"/>
      <w:r w:rsidRPr="005372B1">
        <w:rPr>
          <w:lang w:val="en-US"/>
        </w:rPr>
        <w:t>).</w:t>
      </w:r>
    </w:p>
    <w:p w:rsidR="00FB1A44" w:rsidRPr="005372B1" w:rsidRDefault="00FB1A44" w:rsidP="00FD6008">
      <w:pPr>
        <w:pStyle w:val="IwimNextParagraph"/>
        <w:rPr>
          <w:lang w:val="en-US"/>
        </w:rPr>
      </w:pPr>
      <w:r w:rsidRPr="005372B1">
        <w:rPr>
          <w:lang w:val="en-US"/>
        </w:rPr>
        <w:t>In another application</w:t>
      </w:r>
      <w:r w:rsidR="006D2A16" w:rsidRPr="00C72ADF">
        <w:rPr>
          <w:lang w:val="en-US"/>
        </w:rPr>
        <w:t>,</w:t>
      </w:r>
      <w:r w:rsidRPr="005372B1">
        <w:rPr>
          <w:lang w:val="en-US"/>
        </w:rPr>
        <w:t xml:space="preserve"> we implemented the service of automation </w:t>
      </w:r>
      <w:r w:rsidR="006D2A16" w:rsidRPr="00C72ADF">
        <w:rPr>
          <w:lang w:val="en-US"/>
        </w:rPr>
        <w:t xml:space="preserve">of </w:t>
      </w:r>
      <w:r w:rsidRPr="005372B1">
        <w:rPr>
          <w:lang w:val="en-US"/>
        </w:rPr>
        <w:t xml:space="preserve">the generation of documents with the grammar agreement engine substituting the phrases and suffixes in </w:t>
      </w:r>
      <w:r w:rsidR="006D2A16" w:rsidRPr="00C72ADF">
        <w:rPr>
          <w:lang w:val="en-US"/>
        </w:rPr>
        <w:t>its</w:t>
      </w:r>
      <w:r w:rsidRPr="005372B1">
        <w:rPr>
          <w:lang w:val="en-US"/>
        </w:rPr>
        <w:t xml:space="preserve"> text. Consider the example of power of attorney form representations (in Russian).</w:t>
      </w:r>
      <w:r w:rsidR="00923282" w:rsidRPr="005372B1">
        <w:rPr>
          <w:lang w:val="en-US"/>
        </w:rPr>
        <w:t xml:space="preserve"> </w:t>
      </w:r>
    </w:p>
    <w:p w:rsidR="00FB1A44" w:rsidRPr="005372B1" w:rsidRDefault="00FB1A44" w:rsidP="00FB1A44">
      <w:pPr>
        <w:pStyle w:val="IwimNextParagraph"/>
        <w:ind w:firstLine="0"/>
        <w:jc w:val="left"/>
        <w:rPr>
          <w:rFonts w:ascii="Courier New" w:hAnsi="Courier New"/>
          <w:sz w:val="18"/>
          <w:szCs w:val="18"/>
          <w:lang w:val="en-US"/>
        </w:rPr>
      </w:pPr>
      <w:r w:rsidRPr="005372B1">
        <w:rPr>
          <w:rFonts w:ascii="Courier New" w:hAnsi="Courier New"/>
          <w:sz w:val="18"/>
          <w:szCs w:val="18"/>
          <w:lang w:val="en-US"/>
        </w:rPr>
        <w:t>&lt;p&gt;Я, &lt;span prope</w:t>
      </w:r>
      <w:r w:rsidRPr="005372B1">
        <w:rPr>
          <w:rFonts w:ascii="Courier New" w:hAnsi="Courier New"/>
          <w:sz w:val="18"/>
          <w:szCs w:val="18"/>
          <w:lang w:val="en-US"/>
        </w:rPr>
        <w:t>r</w:t>
      </w:r>
      <w:r w:rsidRPr="005372B1">
        <w:rPr>
          <w:rFonts w:ascii="Courier New" w:hAnsi="Courier New"/>
          <w:sz w:val="18"/>
          <w:szCs w:val="18"/>
          <w:lang w:val="en-US"/>
        </w:rPr>
        <w:t>ty="</w:t>
      </w:r>
      <w:proofErr w:type="spellStart"/>
      <w:r w:rsidRPr="005372B1">
        <w:rPr>
          <w:rFonts w:ascii="Courier New" w:hAnsi="Courier New"/>
          <w:sz w:val="18"/>
          <w:szCs w:val="18"/>
          <w:lang w:val="en-US"/>
        </w:rPr>
        <w:t>fibol:designatesSignatory</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bibo:owner</w:t>
      </w:r>
      <w:proofErr w:type="spellEnd"/>
      <w:r w:rsidRPr="005372B1">
        <w:rPr>
          <w:rFonts w:ascii="Courier New" w:hAnsi="Courier New"/>
          <w:sz w:val="18"/>
          <w:szCs w:val="18"/>
          <w:lang w:val="en-US"/>
        </w:rPr>
        <w:t>"</w:t>
      </w:r>
      <w:r w:rsidRPr="005372B1">
        <w:rPr>
          <w:rFonts w:ascii="Courier New" w:hAnsi="Courier New"/>
          <w:sz w:val="18"/>
          <w:szCs w:val="18"/>
          <w:lang w:val="en-US"/>
        </w:rPr>
        <w:br/>
        <w:t xml:space="preserve">  </w:t>
      </w:r>
      <w:proofErr w:type="spellStart"/>
      <w:r w:rsidRPr="005372B1">
        <w:rPr>
          <w:rFonts w:ascii="Courier New" w:hAnsi="Courier New"/>
          <w:sz w:val="18"/>
          <w:szCs w:val="18"/>
          <w:lang w:val="en-US"/>
        </w:rPr>
        <w:t>typeof</w:t>
      </w:r>
      <w:proofErr w:type="spellEnd"/>
      <w:r w:rsidRPr="005372B1">
        <w:rPr>
          <w:rFonts w:ascii="Courier New" w:hAnsi="Courier New"/>
          <w:sz w:val="18"/>
          <w:szCs w:val="18"/>
          <w:lang w:val="en-US"/>
        </w:rPr>
        <w:t>="</w:t>
      </w:r>
      <w:proofErr w:type="spellStart"/>
      <w:r w:rsidRPr="005372B1">
        <w:rPr>
          <w:rFonts w:ascii="Courier New" w:hAnsi="Courier New"/>
          <w:sz w:val="18"/>
          <w:szCs w:val="18"/>
          <w:lang w:val="en-US"/>
        </w:rPr>
        <w:t>fibol:Signatory</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foaf:Person</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dbr:Principal</w:t>
      </w:r>
      <w:proofErr w:type="spellEnd"/>
      <w:r w:rsidRPr="005372B1">
        <w:rPr>
          <w:rFonts w:ascii="Courier New" w:hAnsi="Courier New"/>
          <w:sz w:val="18"/>
          <w:szCs w:val="18"/>
          <w:lang w:val="en-US"/>
        </w:rPr>
        <w:t>"</w:t>
      </w:r>
      <w:r w:rsidRPr="005372B1">
        <w:rPr>
          <w:rFonts w:ascii="Courier New" w:hAnsi="Courier New"/>
          <w:sz w:val="18"/>
          <w:szCs w:val="18"/>
          <w:lang w:val="en-US"/>
        </w:rPr>
        <w:br/>
        <w:t xml:space="preserve">  resource="#principal"&gt;&lt;span prope</w:t>
      </w:r>
      <w:r w:rsidRPr="005372B1">
        <w:rPr>
          <w:rFonts w:ascii="Courier New" w:hAnsi="Courier New"/>
          <w:sz w:val="18"/>
          <w:szCs w:val="18"/>
          <w:lang w:val="en-US"/>
        </w:rPr>
        <w:t>r</w:t>
      </w:r>
      <w:r w:rsidRPr="005372B1">
        <w:rPr>
          <w:rFonts w:ascii="Courier New" w:hAnsi="Courier New"/>
          <w:sz w:val="18"/>
          <w:szCs w:val="18"/>
          <w:lang w:val="en-US"/>
        </w:rPr>
        <w:t>ty="</w:t>
      </w:r>
      <w:proofErr w:type="spellStart"/>
      <w:r w:rsidRPr="005372B1">
        <w:rPr>
          <w:rFonts w:ascii="Courier New" w:hAnsi="Courier New"/>
          <w:sz w:val="18"/>
          <w:szCs w:val="18"/>
          <w:lang w:val="en-US"/>
        </w:rPr>
        <w:t>foaf:name</w:t>
      </w:r>
      <w:proofErr w:type="spellEnd"/>
      <w:r w:rsidRPr="005372B1">
        <w:rPr>
          <w:rFonts w:ascii="Courier New" w:hAnsi="Courier New"/>
          <w:sz w:val="18"/>
          <w:szCs w:val="18"/>
          <w:lang w:val="en-US"/>
        </w:rPr>
        <w:t>" id="signatory-name" datatype="</w:t>
      </w:r>
      <w:proofErr w:type="spellStart"/>
      <w:r w:rsidRPr="005372B1">
        <w:rPr>
          <w:rFonts w:ascii="Courier New" w:hAnsi="Courier New"/>
          <w:sz w:val="18"/>
          <w:szCs w:val="18"/>
          <w:lang w:val="en-US"/>
        </w:rPr>
        <w:t>xsd:string</w:t>
      </w:r>
      <w:proofErr w:type="spellEnd"/>
      <w:r w:rsidRPr="005372B1">
        <w:rPr>
          <w:rFonts w:ascii="Courier New" w:hAnsi="Courier New"/>
          <w:sz w:val="18"/>
          <w:szCs w:val="18"/>
          <w:lang w:val="en-US"/>
        </w:rPr>
        <w:t>" class="edit"&gt;</w:t>
      </w:r>
      <w:proofErr w:type="spellStart"/>
      <w:r w:rsidRPr="005372B1">
        <w:rPr>
          <w:rFonts w:ascii="Courier New" w:hAnsi="Courier New"/>
          <w:sz w:val="18"/>
          <w:szCs w:val="18"/>
          <w:lang w:val="en-US"/>
        </w:rPr>
        <w:t>Иванова</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Елена</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Викторовна</w:t>
      </w:r>
      <w:proofErr w:type="spellEnd"/>
      <w:r w:rsidRPr="005372B1">
        <w:rPr>
          <w:rFonts w:ascii="Courier New" w:hAnsi="Courier New"/>
          <w:sz w:val="18"/>
          <w:szCs w:val="18"/>
          <w:lang w:val="en-US"/>
        </w:rPr>
        <w:t>&lt;/span&gt;,&lt;span prope</w:t>
      </w:r>
      <w:r w:rsidRPr="005372B1">
        <w:rPr>
          <w:rFonts w:ascii="Courier New" w:hAnsi="Courier New"/>
          <w:sz w:val="18"/>
          <w:szCs w:val="18"/>
          <w:lang w:val="en-US"/>
        </w:rPr>
        <w:t>r</w:t>
      </w:r>
      <w:r w:rsidRPr="005372B1">
        <w:rPr>
          <w:rFonts w:ascii="Courier New" w:hAnsi="Courier New"/>
          <w:sz w:val="18"/>
          <w:szCs w:val="18"/>
          <w:lang w:val="en-US"/>
        </w:rPr>
        <w:t>ty="</w:t>
      </w:r>
      <w:proofErr w:type="spellStart"/>
      <w:r w:rsidRPr="005372B1">
        <w:rPr>
          <w:rFonts w:ascii="Courier New" w:hAnsi="Courier New"/>
          <w:sz w:val="18"/>
          <w:szCs w:val="18"/>
          <w:lang w:val="en-US"/>
        </w:rPr>
        <w:t>adoc:hasPassport</w:t>
      </w:r>
      <w:proofErr w:type="spellEnd"/>
      <w:r w:rsidRPr="005372B1">
        <w:rPr>
          <w:rFonts w:ascii="Courier New" w:hAnsi="Courier New"/>
          <w:sz w:val="18"/>
          <w:szCs w:val="18"/>
          <w:lang w:val="en-US"/>
        </w:rPr>
        <w:t>" r</w:t>
      </w:r>
      <w:r w:rsidRPr="005372B1">
        <w:rPr>
          <w:rFonts w:ascii="Courier New" w:hAnsi="Courier New"/>
          <w:sz w:val="18"/>
          <w:szCs w:val="18"/>
          <w:lang w:val="en-US"/>
        </w:rPr>
        <w:t>e</w:t>
      </w:r>
      <w:r w:rsidRPr="005372B1">
        <w:rPr>
          <w:rFonts w:ascii="Courier New" w:hAnsi="Courier New"/>
          <w:sz w:val="18"/>
          <w:szCs w:val="18"/>
          <w:lang w:val="en-US"/>
        </w:rPr>
        <w:t xml:space="preserve">source="#signatory-passport" </w:t>
      </w:r>
      <w:proofErr w:type="spellStart"/>
      <w:r w:rsidRPr="005372B1">
        <w:rPr>
          <w:rFonts w:ascii="Courier New" w:hAnsi="Courier New"/>
          <w:sz w:val="18"/>
          <w:szCs w:val="18"/>
          <w:lang w:val="en-US"/>
        </w:rPr>
        <w:t>typeof</w:t>
      </w:r>
      <w:proofErr w:type="spellEnd"/>
      <w:r w:rsidRPr="005372B1">
        <w:rPr>
          <w:rFonts w:ascii="Courier New" w:hAnsi="Courier New"/>
          <w:sz w:val="18"/>
          <w:szCs w:val="18"/>
          <w:lang w:val="en-US"/>
        </w:rPr>
        <w:t>="</w:t>
      </w:r>
      <w:proofErr w:type="spellStart"/>
      <w:r w:rsidRPr="005372B1">
        <w:rPr>
          <w:rFonts w:ascii="Courier New" w:hAnsi="Courier New"/>
          <w:sz w:val="18"/>
          <w:szCs w:val="18"/>
          <w:lang w:val="en-US"/>
        </w:rPr>
        <w:t>acrt:Certification</w:t>
      </w:r>
      <w:proofErr w:type="spellEnd"/>
      <w:r w:rsidRPr="005372B1">
        <w:rPr>
          <w:rFonts w:ascii="Courier New" w:hAnsi="Courier New"/>
          <w:sz w:val="18"/>
          <w:szCs w:val="18"/>
          <w:lang w:val="en-US"/>
        </w:rPr>
        <w:t>"&gt; &lt;span property="</w:t>
      </w:r>
      <w:proofErr w:type="spellStart"/>
      <w:r w:rsidRPr="005372B1">
        <w:rPr>
          <w:rFonts w:ascii="Courier New" w:hAnsi="Courier New"/>
          <w:sz w:val="18"/>
          <w:szCs w:val="18"/>
          <w:lang w:val="en-US"/>
        </w:rPr>
        <w:t>acrt:qualification</w:t>
      </w:r>
      <w:proofErr w:type="spellEnd"/>
      <w:r w:rsidRPr="005372B1">
        <w:rPr>
          <w:rFonts w:ascii="Courier New" w:hAnsi="Courier New"/>
          <w:sz w:val="18"/>
          <w:szCs w:val="18"/>
          <w:lang w:val="en-US"/>
        </w:rPr>
        <w:t>" r</w:t>
      </w:r>
      <w:r w:rsidRPr="005372B1">
        <w:rPr>
          <w:rFonts w:ascii="Courier New" w:hAnsi="Courier New"/>
          <w:sz w:val="18"/>
          <w:szCs w:val="18"/>
          <w:lang w:val="en-US"/>
        </w:rPr>
        <w:t>e</w:t>
      </w:r>
      <w:r w:rsidRPr="005372B1">
        <w:rPr>
          <w:rFonts w:ascii="Courier New" w:hAnsi="Courier New"/>
          <w:sz w:val="18"/>
          <w:szCs w:val="18"/>
          <w:lang w:val="en-US"/>
        </w:rPr>
        <w:t>source="</w:t>
      </w:r>
      <w:proofErr w:type="spellStart"/>
      <w:r w:rsidRPr="005372B1">
        <w:rPr>
          <w:rFonts w:ascii="Courier New" w:hAnsi="Courier New"/>
          <w:sz w:val="18"/>
          <w:szCs w:val="18"/>
          <w:lang w:val="en-US"/>
        </w:rPr>
        <w:t>dbr:Passport</w:t>
      </w:r>
      <w:proofErr w:type="spellEnd"/>
      <w:r w:rsidRPr="005372B1">
        <w:rPr>
          <w:rFonts w:ascii="Courier New" w:hAnsi="Courier New"/>
          <w:sz w:val="18"/>
          <w:szCs w:val="18"/>
          <w:lang w:val="en-US"/>
        </w:rPr>
        <w:t>"&gt;</w:t>
      </w:r>
      <w:proofErr w:type="spellStart"/>
      <w:r w:rsidRPr="005372B1">
        <w:rPr>
          <w:rFonts w:ascii="Courier New" w:hAnsi="Courier New"/>
          <w:sz w:val="18"/>
          <w:szCs w:val="18"/>
          <w:lang w:val="en-US"/>
        </w:rPr>
        <w:t>паспорт</w:t>
      </w:r>
      <w:proofErr w:type="spellEnd"/>
      <w:r w:rsidRPr="005372B1">
        <w:rPr>
          <w:rFonts w:ascii="Courier New" w:hAnsi="Courier New"/>
          <w:sz w:val="18"/>
          <w:szCs w:val="18"/>
          <w:lang w:val="en-US"/>
        </w:rPr>
        <w:t>&lt;/span&gt;…</w:t>
      </w:r>
    </w:p>
    <w:p w:rsidR="00FB1A44" w:rsidRPr="005372B1" w:rsidRDefault="00FB1A44" w:rsidP="00FB1A44">
      <w:pPr>
        <w:pStyle w:val="IwimNextParagraph"/>
        <w:rPr>
          <w:lang w:val="en-US"/>
        </w:rPr>
      </w:pPr>
      <w:r w:rsidRPr="005372B1">
        <w:rPr>
          <w:lang w:val="en-US"/>
        </w:rPr>
        <w:t>This example expresses the fact that the principal (</w:t>
      </w:r>
      <w:proofErr w:type="spellStart"/>
      <w:r w:rsidRPr="005372B1">
        <w:rPr>
          <w:lang w:val="en-US"/>
        </w:rPr>
        <w:t>fibol</w:t>
      </w:r>
      <w:proofErr w:type="gramStart"/>
      <w:r w:rsidRPr="005372B1">
        <w:rPr>
          <w:lang w:val="en-US"/>
        </w:rPr>
        <w:t>:designatesSignatory</w:t>
      </w:r>
      <w:proofErr w:type="spellEnd"/>
      <w:proofErr w:type="gramEnd"/>
      <w:r w:rsidRPr="005372B1">
        <w:rPr>
          <w:lang w:val="en-US"/>
        </w:rPr>
        <w:t>) is cert</w:t>
      </w:r>
      <w:r w:rsidRPr="005372B1">
        <w:rPr>
          <w:lang w:val="en-US"/>
        </w:rPr>
        <w:t>i</w:t>
      </w:r>
      <w:r w:rsidRPr="005372B1">
        <w:rPr>
          <w:lang w:val="en-US"/>
        </w:rPr>
        <w:t>fied (</w:t>
      </w:r>
      <w:proofErr w:type="spellStart"/>
      <w:r w:rsidRPr="005372B1">
        <w:rPr>
          <w:lang w:val="en-US"/>
        </w:rPr>
        <w:t>adoc:hasPassport</w:t>
      </w:r>
      <w:proofErr w:type="spellEnd"/>
      <w:r w:rsidRPr="005372B1">
        <w:rPr>
          <w:lang w:val="en-US"/>
        </w:rPr>
        <w:t>) with a passport (</w:t>
      </w:r>
      <w:proofErr w:type="spellStart"/>
      <w:r w:rsidRPr="005372B1">
        <w:rPr>
          <w:lang w:val="en-US"/>
        </w:rPr>
        <w:t>acrt:qualification</w:t>
      </w:r>
      <w:proofErr w:type="spellEnd"/>
      <w:r w:rsidRPr="005372B1">
        <w:rPr>
          <w:lang w:val="en-US"/>
        </w:rPr>
        <w:t xml:space="preserve"> </w:t>
      </w:r>
      <w:proofErr w:type="spellStart"/>
      <w:r w:rsidRPr="005372B1">
        <w:rPr>
          <w:lang w:val="en-US"/>
        </w:rPr>
        <w:t>dbr:Passport</w:t>
      </w:r>
      <w:proofErr w:type="spellEnd"/>
      <w:r w:rsidRPr="005372B1">
        <w:rPr>
          <w:lang w:val="en-US"/>
        </w:rPr>
        <w:t xml:space="preserve">). </w:t>
      </w:r>
    </w:p>
    <w:p w:rsidR="006D2A16" w:rsidRPr="00C72ADF" w:rsidRDefault="00FB1A44" w:rsidP="00FB1A44">
      <w:pPr>
        <w:pStyle w:val="IwimNextParagraph"/>
        <w:rPr>
          <w:lang w:val="en-US"/>
        </w:rPr>
      </w:pPr>
      <w:r w:rsidRPr="005372B1">
        <w:rPr>
          <w:lang w:val="en-US"/>
        </w:rPr>
        <w:t>In the edit mode of the document, tags with the attributes datatype="</w:t>
      </w:r>
      <w:proofErr w:type="spellStart"/>
      <w:r w:rsidRPr="005372B1">
        <w:rPr>
          <w:lang w:val="en-US"/>
        </w:rPr>
        <w:t>xsd</w:t>
      </w:r>
      <w:proofErr w:type="gramStart"/>
      <w:r w:rsidRPr="005372B1">
        <w:rPr>
          <w:lang w:val="en-US"/>
        </w:rPr>
        <w:t>:string</w:t>
      </w:r>
      <w:proofErr w:type="spellEnd"/>
      <w:proofErr w:type="gramEnd"/>
      <w:r w:rsidRPr="005372B1">
        <w:rPr>
          <w:lang w:val="en-US"/>
        </w:rPr>
        <w:t>" and class="edit" are converted into the input fields. The value</w:t>
      </w:r>
      <w:r w:rsidR="006D2A16" w:rsidRPr="007628B8">
        <w:rPr>
          <w:lang w:val="en-US"/>
        </w:rPr>
        <w:t>s</w:t>
      </w:r>
      <w:r w:rsidRPr="005372B1">
        <w:rPr>
          <w:lang w:val="en-US"/>
        </w:rPr>
        <w:t xml:space="preserve"> of these fields propagate further in the text of the document. Harmonization of grammar is implemented </w:t>
      </w:r>
      <w:r w:rsidR="006D2A16" w:rsidRPr="007628B8">
        <w:rPr>
          <w:lang w:val="en-US"/>
        </w:rPr>
        <w:t>with</w:t>
      </w:r>
      <w:r w:rsidRPr="005372B1">
        <w:rPr>
          <w:lang w:val="en-US"/>
        </w:rPr>
        <w:t xml:space="preserve"> </w:t>
      </w:r>
      <w:proofErr w:type="gramStart"/>
      <w:r w:rsidRPr="005372B1">
        <w:rPr>
          <w:lang w:val="en-US"/>
        </w:rPr>
        <w:t>the a</w:t>
      </w:r>
      <w:r w:rsidR="006D2A16" w:rsidRPr="007628B8">
        <w:rPr>
          <w:lang w:val="en-US"/>
        </w:rPr>
        <w:t>n</w:t>
      </w:r>
      <w:proofErr w:type="gramEnd"/>
      <w:r w:rsidR="006D2A16" w:rsidRPr="007628B8">
        <w:rPr>
          <w:lang w:val="en-US"/>
        </w:rPr>
        <w:t xml:space="preserve"> </w:t>
      </w:r>
      <w:r w:rsidRPr="005372B1">
        <w:rPr>
          <w:lang w:val="en-US"/>
        </w:rPr>
        <w:t>id, data- and class attributes. Attribute class=“</w:t>
      </w:r>
      <w:proofErr w:type="spellStart"/>
      <w:r w:rsidRPr="005372B1">
        <w:rPr>
          <w:lang w:val="en-US"/>
        </w:rPr>
        <w:t>disp</w:t>
      </w:r>
      <w:proofErr w:type="spellEnd"/>
      <w:r w:rsidRPr="005372B1">
        <w:rPr>
          <w:lang w:val="en-US"/>
        </w:rPr>
        <w:t xml:space="preserve">” </w:t>
      </w:r>
      <w:r w:rsidRPr="005372B1">
        <w:rPr>
          <w:lang w:val="en-US"/>
        </w:rPr>
        <w:lastRenderedPageBreak/>
        <w:t xml:space="preserve">specifies the substitution of a phrase identified by id, in the text of the tag. The attributes data-m and data-f specify the variant of a word with respect to the genus of the corresponding noun. The attribute data-case specifies the declination (case and number) for words </w:t>
      </w:r>
      <w:proofErr w:type="gramStart"/>
      <w:r w:rsidRPr="005372B1">
        <w:rPr>
          <w:lang w:val="en-US"/>
        </w:rPr>
        <w:t xml:space="preserve">being </w:t>
      </w:r>
      <w:r w:rsidR="006D2A16" w:rsidRPr="007628B8">
        <w:rPr>
          <w:lang w:val="en-US"/>
        </w:rPr>
        <w:t>filled in</w:t>
      </w:r>
      <w:proofErr w:type="gramEnd"/>
      <w:r w:rsidRPr="005372B1">
        <w:rPr>
          <w:lang w:val="en-US"/>
        </w:rPr>
        <w:t xml:space="preserve"> in the text. The grammar transformation alg</w:t>
      </w:r>
      <w:r w:rsidRPr="005372B1">
        <w:rPr>
          <w:lang w:val="en-US"/>
        </w:rPr>
        <w:t>o</w:t>
      </w:r>
      <w:r w:rsidRPr="005372B1">
        <w:rPr>
          <w:lang w:val="en-US"/>
        </w:rPr>
        <w:t xml:space="preserve">rithms </w:t>
      </w:r>
      <w:proofErr w:type="gramStart"/>
      <w:r w:rsidRPr="005372B1">
        <w:rPr>
          <w:lang w:val="en-US"/>
        </w:rPr>
        <w:t>are implemented</w:t>
      </w:r>
      <w:proofErr w:type="gramEnd"/>
      <w:r w:rsidRPr="005372B1">
        <w:rPr>
          <w:lang w:val="en-US"/>
        </w:rPr>
        <w:t xml:space="preserve"> on the server. </w:t>
      </w:r>
    </w:p>
    <w:p w:rsidR="00FB1A44" w:rsidRPr="005372B1" w:rsidRDefault="00FB1A44" w:rsidP="00FB1A44">
      <w:pPr>
        <w:pStyle w:val="IwimNextParagraph"/>
        <w:rPr>
          <w:lang w:val="en-US"/>
        </w:rPr>
      </w:pPr>
      <w:r w:rsidRPr="005372B1">
        <w:rPr>
          <w:lang w:val="en-US"/>
        </w:rPr>
        <w:t xml:space="preserve">Let us continue </w:t>
      </w:r>
      <w:r w:rsidR="006D2A16">
        <w:rPr>
          <w:lang w:val="en-US"/>
        </w:rPr>
        <w:t xml:space="preserve">the previous example: </w:t>
      </w:r>
      <w:r w:rsidR="006D2A16" w:rsidRPr="00C72ADF">
        <w:rPr>
          <w:lang w:val="en-US"/>
        </w:rPr>
        <w:t>processing</w:t>
      </w:r>
      <w:r w:rsidRPr="005372B1">
        <w:rPr>
          <w:lang w:val="en-US"/>
        </w:rPr>
        <w:t xml:space="preserve"> grammatical structure.</w:t>
      </w:r>
    </w:p>
    <w:p w:rsidR="00ED06D5" w:rsidRPr="005372B1" w:rsidRDefault="00FB1A44" w:rsidP="00FB1A44">
      <w:pPr>
        <w:pStyle w:val="IwimNextParagraph"/>
        <w:ind w:firstLine="0"/>
        <w:jc w:val="left"/>
        <w:rPr>
          <w:rFonts w:ascii="Courier New" w:hAnsi="Courier New"/>
          <w:sz w:val="18"/>
          <w:szCs w:val="18"/>
          <w:lang w:val="en-US"/>
        </w:rPr>
      </w:pPr>
      <w:r w:rsidRPr="005372B1">
        <w:rPr>
          <w:rFonts w:ascii="Courier New" w:hAnsi="Courier New"/>
          <w:sz w:val="18"/>
          <w:szCs w:val="18"/>
          <w:lang w:val="en-US"/>
        </w:rPr>
        <w:t>...</w:t>
      </w:r>
      <w:proofErr w:type="spellStart"/>
      <w:r w:rsidRPr="005372B1">
        <w:rPr>
          <w:rFonts w:ascii="Courier New" w:hAnsi="Courier New"/>
          <w:sz w:val="18"/>
          <w:szCs w:val="18"/>
          <w:lang w:val="en-US"/>
        </w:rPr>
        <w:t>проживающ</w:t>
      </w:r>
      <w:proofErr w:type="spellEnd"/>
      <w:r w:rsidRPr="005372B1">
        <w:rPr>
          <w:rFonts w:ascii="Courier New" w:hAnsi="Courier New"/>
          <w:sz w:val="18"/>
          <w:szCs w:val="18"/>
          <w:lang w:val="en-US"/>
        </w:rPr>
        <w:t>&lt;span class="</w:t>
      </w:r>
      <w:proofErr w:type="spellStart"/>
      <w:r w:rsidRPr="005372B1">
        <w:rPr>
          <w:rFonts w:ascii="Courier New" w:hAnsi="Courier New"/>
          <w:sz w:val="18"/>
          <w:szCs w:val="18"/>
          <w:lang w:val="en-US"/>
        </w:rPr>
        <w:t>disp</w:t>
      </w:r>
      <w:proofErr w:type="spellEnd"/>
      <w:r w:rsidRPr="005372B1">
        <w:rPr>
          <w:rFonts w:ascii="Courier New" w:hAnsi="Courier New"/>
          <w:sz w:val="18"/>
          <w:szCs w:val="18"/>
          <w:lang w:val="en-US"/>
        </w:rPr>
        <w:t>" id="signatory-name" data-m="</w:t>
      </w:r>
      <w:proofErr w:type="spellStart"/>
      <w:r w:rsidRPr="005372B1">
        <w:rPr>
          <w:rFonts w:ascii="Courier New" w:hAnsi="Courier New"/>
          <w:sz w:val="18"/>
          <w:szCs w:val="18"/>
          <w:lang w:val="en-US"/>
        </w:rPr>
        <w:t>ий</w:t>
      </w:r>
      <w:proofErr w:type="spellEnd"/>
      <w:r w:rsidRPr="005372B1">
        <w:rPr>
          <w:rFonts w:ascii="Courier New" w:hAnsi="Courier New"/>
          <w:sz w:val="18"/>
          <w:szCs w:val="18"/>
          <w:lang w:val="en-US"/>
        </w:rPr>
        <w:t>" data-f="</w:t>
      </w:r>
      <w:proofErr w:type="spellStart"/>
      <w:r w:rsidRPr="005372B1">
        <w:rPr>
          <w:rFonts w:ascii="Courier New" w:hAnsi="Courier New"/>
          <w:sz w:val="18"/>
          <w:szCs w:val="18"/>
          <w:lang w:val="en-US"/>
        </w:rPr>
        <w:t>ая</w:t>
      </w:r>
      <w:proofErr w:type="spellEnd"/>
      <w:r w:rsidRPr="005372B1">
        <w:rPr>
          <w:rFonts w:ascii="Courier New" w:hAnsi="Courier New"/>
          <w:sz w:val="18"/>
          <w:szCs w:val="18"/>
          <w:lang w:val="en-US"/>
        </w:rPr>
        <w:t xml:space="preserve">"&gt;___&lt;/span&gt; </w:t>
      </w:r>
      <w:proofErr w:type="spellStart"/>
      <w:r w:rsidRPr="005372B1">
        <w:rPr>
          <w:rFonts w:ascii="Courier New" w:hAnsi="Courier New"/>
          <w:sz w:val="18"/>
          <w:szCs w:val="18"/>
          <w:lang w:val="en-US"/>
        </w:rPr>
        <w:t>по</w:t>
      </w:r>
      <w:proofErr w:type="spell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адресу</w:t>
      </w:r>
      <w:proofErr w:type="spellEnd"/>
      <w:proofErr w:type="gramStart"/>
      <w:r w:rsidRPr="005372B1">
        <w:rPr>
          <w:rFonts w:ascii="Courier New" w:hAnsi="Courier New"/>
          <w:sz w:val="18"/>
          <w:szCs w:val="18"/>
          <w:lang w:val="en-US"/>
        </w:rPr>
        <w:t>:...</w:t>
      </w:r>
      <w:proofErr w:type="gramEnd"/>
      <w:r w:rsidRPr="005372B1">
        <w:rPr>
          <w:rFonts w:ascii="Courier New" w:hAnsi="Courier New"/>
          <w:sz w:val="18"/>
          <w:szCs w:val="18"/>
          <w:lang w:val="en-US"/>
        </w:rPr>
        <w:t xml:space="preserve"> </w:t>
      </w:r>
      <w:proofErr w:type="spellStart"/>
      <w:r w:rsidRPr="005372B1">
        <w:rPr>
          <w:rFonts w:ascii="Courier New" w:hAnsi="Courier New"/>
          <w:sz w:val="18"/>
          <w:szCs w:val="18"/>
          <w:lang w:val="en-US"/>
        </w:rPr>
        <w:t>Подпись</w:t>
      </w:r>
      <w:proofErr w:type="spellEnd"/>
      <w:r w:rsidRPr="005372B1">
        <w:rPr>
          <w:rFonts w:ascii="Courier New" w:hAnsi="Courier New"/>
          <w:sz w:val="18"/>
          <w:szCs w:val="18"/>
          <w:lang w:val="en-US"/>
        </w:rPr>
        <w:t xml:space="preserve"> &lt;span class="</w:t>
      </w:r>
      <w:proofErr w:type="spellStart"/>
      <w:r w:rsidRPr="005372B1">
        <w:rPr>
          <w:rFonts w:ascii="Courier New" w:hAnsi="Courier New"/>
          <w:sz w:val="18"/>
          <w:szCs w:val="18"/>
          <w:lang w:val="en-US"/>
        </w:rPr>
        <w:t>disp</w:t>
      </w:r>
      <w:proofErr w:type="spellEnd"/>
      <w:r w:rsidRPr="005372B1">
        <w:rPr>
          <w:rFonts w:ascii="Courier New" w:hAnsi="Courier New"/>
          <w:sz w:val="18"/>
          <w:szCs w:val="18"/>
          <w:lang w:val="en-US"/>
        </w:rPr>
        <w:t xml:space="preserve"> string" id="signatory-name" data-case="gent"&gt;___&lt;/span&gt; </w:t>
      </w:r>
      <w:proofErr w:type="spellStart"/>
      <w:r w:rsidRPr="005372B1">
        <w:rPr>
          <w:rFonts w:ascii="Courier New" w:hAnsi="Courier New"/>
          <w:sz w:val="18"/>
          <w:szCs w:val="18"/>
          <w:lang w:val="en-US"/>
        </w:rPr>
        <w:t>удостоверяю</w:t>
      </w:r>
      <w:proofErr w:type="spellEnd"/>
      <w:r w:rsidRPr="005372B1">
        <w:rPr>
          <w:rFonts w:ascii="Courier New" w:hAnsi="Courier New"/>
          <w:sz w:val="18"/>
          <w:szCs w:val="18"/>
          <w:lang w:val="en-US"/>
        </w:rPr>
        <w:t>...</w:t>
      </w:r>
    </w:p>
    <w:p w:rsidR="001F23EC" w:rsidRPr="005372B1" w:rsidRDefault="00FB1A44" w:rsidP="00FD6008">
      <w:pPr>
        <w:pStyle w:val="IwimNextParagraph"/>
        <w:rPr>
          <w:lang w:val="en-US"/>
        </w:rPr>
      </w:pPr>
      <w:r w:rsidRPr="005372B1">
        <w:rPr>
          <w:lang w:val="en-US"/>
        </w:rPr>
        <w:t>The project is available as modules of the Python programming language at: https://github.com/isu-enterprise.</w:t>
      </w:r>
    </w:p>
    <w:p w:rsidR="00AC76F4" w:rsidRPr="005372B1" w:rsidRDefault="00AC76F4" w:rsidP="00FD6008">
      <w:pPr>
        <w:pStyle w:val="IwimSection"/>
      </w:pPr>
      <w:r w:rsidRPr="005372B1">
        <w:t>Conclusion</w:t>
      </w:r>
    </w:p>
    <w:p w:rsidR="00EF17D2" w:rsidRPr="005372B1" w:rsidRDefault="005623A1" w:rsidP="00FD6008">
      <w:pPr>
        <w:pStyle w:val="IwimNextParagraph"/>
        <w:rPr>
          <w:lang w:val="en-US"/>
        </w:rPr>
      </w:pPr>
      <w:r w:rsidRPr="005372B1">
        <w:rPr>
          <w:lang w:val="en-US"/>
        </w:rPr>
        <w:t xml:space="preserve">The </w:t>
      </w:r>
      <w:del w:id="14" w:author="Viacheslav Paramonov" w:date="2018-11-06T15:50:00Z">
        <w:r w:rsidRPr="005372B1" w:rsidDel="00F52926">
          <w:rPr>
            <w:lang w:val="en-US"/>
          </w:rPr>
          <w:delText xml:space="preserve">article </w:delText>
        </w:r>
      </w:del>
      <w:ins w:id="15" w:author="Viacheslav Paramonov" w:date="2018-11-06T15:50:00Z">
        <w:r w:rsidR="00F52926">
          <w:rPr>
            <w:lang w:val="en-US"/>
          </w:rPr>
          <w:t>paper</w:t>
        </w:r>
        <w:r w:rsidR="00F52926" w:rsidRPr="005372B1">
          <w:rPr>
            <w:lang w:val="en-US"/>
          </w:rPr>
          <w:t xml:space="preserve"> </w:t>
        </w:r>
      </w:ins>
      <w:r w:rsidRPr="005372B1">
        <w:rPr>
          <w:lang w:val="en-US"/>
        </w:rPr>
        <w:t>discusses the facilities of the use of Linked Open Data (LOD) tec</w:t>
      </w:r>
      <w:r w:rsidRPr="005372B1">
        <w:rPr>
          <w:lang w:val="en-US"/>
        </w:rPr>
        <w:t>h</w:t>
      </w:r>
      <w:r w:rsidRPr="005372B1">
        <w:rPr>
          <w:lang w:val="en-US"/>
        </w:rPr>
        <w:t xml:space="preserve">nologies for the solution of tasks of </w:t>
      </w:r>
      <w:bookmarkStart w:id="16" w:name="_GoBack"/>
      <w:r w:rsidRPr="003A40F8">
        <w:rPr>
          <w:u w:val="single"/>
          <w:lang w:val="en-US"/>
        </w:rPr>
        <w:t>creating</w:t>
      </w:r>
      <w:bookmarkEnd w:id="16"/>
      <w:r w:rsidRPr="005372B1">
        <w:rPr>
          <w:lang w:val="en-US"/>
        </w:rPr>
        <w:t xml:space="preserve"> digital document archives with instrumental tools for creating new documents based on the stored data. Layout </w:t>
      </w:r>
      <w:proofErr w:type="gramStart"/>
      <w:r w:rsidRPr="005372B1">
        <w:rPr>
          <w:lang w:val="en-US"/>
        </w:rPr>
        <w:t>is carried</w:t>
      </w:r>
      <w:proofErr w:type="gramEnd"/>
      <w:r w:rsidRPr="005372B1">
        <w:rPr>
          <w:lang w:val="en-US"/>
        </w:rPr>
        <w:t xml:space="preserve"> out using alg</w:t>
      </w:r>
      <w:r w:rsidRPr="005372B1">
        <w:rPr>
          <w:lang w:val="en-US"/>
        </w:rPr>
        <w:t>o</w:t>
      </w:r>
      <w:r w:rsidRPr="005372B1">
        <w:rPr>
          <w:lang w:val="en-US"/>
        </w:rPr>
        <w:t>rithms that interpret the relationships between the elements of the HTML tree. The layout a</w:t>
      </w:r>
      <w:r w:rsidRPr="005372B1">
        <w:rPr>
          <w:lang w:val="en-US"/>
        </w:rPr>
        <w:t>l</w:t>
      </w:r>
      <w:r w:rsidRPr="005372B1">
        <w:rPr>
          <w:lang w:val="en-US"/>
        </w:rPr>
        <w:t xml:space="preserve">gorithms </w:t>
      </w:r>
      <w:proofErr w:type="gramStart"/>
      <w:r w:rsidRPr="005372B1">
        <w:rPr>
          <w:lang w:val="en-US"/>
        </w:rPr>
        <w:t>are triggered</w:t>
      </w:r>
      <w:proofErr w:type="gramEnd"/>
      <w:r w:rsidRPr="005372B1">
        <w:rPr>
          <w:lang w:val="en-US"/>
        </w:rPr>
        <w:t xml:space="preserve"> in the presence of corr</w:t>
      </w:r>
      <w:r w:rsidRPr="005372B1">
        <w:rPr>
          <w:lang w:val="en-US"/>
        </w:rPr>
        <w:t>e</w:t>
      </w:r>
      <w:r w:rsidRPr="005372B1">
        <w:rPr>
          <w:lang w:val="en-US"/>
        </w:rPr>
        <w:t>sponding conditions in the nodes of the doc</w:t>
      </w:r>
      <w:r w:rsidRPr="005372B1">
        <w:rPr>
          <w:lang w:val="en-US"/>
        </w:rPr>
        <w:t>u</w:t>
      </w:r>
      <w:r w:rsidRPr="005372B1">
        <w:rPr>
          <w:lang w:val="en-US"/>
        </w:rPr>
        <w:t>ment tree. Each algorithm makes changes in the tree, resulting the final content and styles of the document. Forming documents are stored on servers that support the HTTP Protocol.</w:t>
      </w:r>
      <w:r w:rsidR="002354D9" w:rsidRPr="005372B1">
        <w:rPr>
          <w:lang w:val="en-US"/>
        </w:rPr>
        <w:t xml:space="preserve"> </w:t>
      </w:r>
    </w:p>
    <w:p w:rsidR="002354D9" w:rsidRPr="005372B1" w:rsidRDefault="000A7F23" w:rsidP="00FD6008">
      <w:pPr>
        <w:pStyle w:val="IwimNextParagraph"/>
        <w:rPr>
          <w:lang w:val="en-US"/>
        </w:rPr>
      </w:pPr>
      <w:r w:rsidRPr="005372B1">
        <w:rPr>
          <w:lang w:val="en-US"/>
        </w:rPr>
        <w:t>An example of use of the development tools for the document synthesis in the educ</w:t>
      </w:r>
      <w:r w:rsidRPr="005372B1">
        <w:rPr>
          <w:lang w:val="en-US"/>
        </w:rPr>
        <w:t>a</w:t>
      </w:r>
      <w:r w:rsidRPr="005372B1">
        <w:rPr>
          <w:lang w:val="en-US"/>
        </w:rPr>
        <w:t xml:space="preserve">tional environment and legal documents </w:t>
      </w:r>
      <w:proofErr w:type="gramStart"/>
      <w:r w:rsidRPr="005372B1">
        <w:rPr>
          <w:lang w:val="en-US"/>
        </w:rPr>
        <w:t>has been presented</w:t>
      </w:r>
      <w:proofErr w:type="gramEnd"/>
      <w:r w:rsidRPr="005372B1">
        <w:rPr>
          <w:lang w:val="en-US"/>
        </w:rPr>
        <w:t xml:space="preserve">. Further development of this project </w:t>
      </w:r>
      <w:proofErr w:type="gramStart"/>
      <w:r w:rsidRPr="005372B1">
        <w:rPr>
          <w:lang w:val="en-US"/>
        </w:rPr>
        <w:t>is carried</w:t>
      </w:r>
      <w:proofErr w:type="gramEnd"/>
      <w:r w:rsidRPr="005372B1">
        <w:rPr>
          <w:lang w:val="en-US"/>
        </w:rPr>
        <w:t xml:space="preserve"> in the following directions: a) improvement of the tools of typesetting doc</w:t>
      </w:r>
      <w:r w:rsidRPr="005372B1">
        <w:rPr>
          <w:lang w:val="en-US"/>
        </w:rPr>
        <w:t>u</w:t>
      </w:r>
      <w:r w:rsidRPr="005372B1">
        <w:rPr>
          <w:lang w:val="en-US"/>
        </w:rPr>
        <w:t>ments, b) automation of the layout based on analysis of changes in the documents [2], c) implementation in practical applications, d) collecting of additional information about user needs, d) develop a regulated access to info</w:t>
      </w:r>
      <w:r w:rsidRPr="005372B1">
        <w:rPr>
          <w:lang w:val="en-US"/>
        </w:rPr>
        <w:t>r</w:t>
      </w:r>
      <w:r w:rsidRPr="005372B1">
        <w:rPr>
          <w:lang w:val="en-US"/>
        </w:rPr>
        <w:t>mation stored in digital archives. The created software tools and technologies aimed at the development of a software infrastructure of a global electronic document flow, allowing i</w:t>
      </w:r>
      <w:r w:rsidRPr="005372B1">
        <w:rPr>
          <w:lang w:val="en-US"/>
        </w:rPr>
        <w:t>n</w:t>
      </w:r>
      <w:r w:rsidRPr="005372B1">
        <w:rPr>
          <w:lang w:val="en-US"/>
        </w:rPr>
        <w:t>dividuals and organizations to share doc</w:t>
      </w:r>
      <w:r w:rsidRPr="005372B1">
        <w:rPr>
          <w:lang w:val="en-US"/>
        </w:rPr>
        <w:t>u</w:t>
      </w:r>
      <w:r w:rsidRPr="005372B1">
        <w:rPr>
          <w:lang w:val="en-US"/>
        </w:rPr>
        <w:t xml:space="preserve">ments, whose logical structure is partially </w:t>
      </w:r>
      <w:proofErr w:type="spellStart"/>
      <w:r w:rsidRPr="005372B1">
        <w:rPr>
          <w:lang w:val="en-US"/>
        </w:rPr>
        <w:t>fo</w:t>
      </w:r>
      <w:r w:rsidRPr="005372B1">
        <w:rPr>
          <w:lang w:val="en-US"/>
        </w:rPr>
        <w:t>r</w:t>
      </w:r>
      <w:r w:rsidRPr="005372B1">
        <w:rPr>
          <w:lang w:val="en-US"/>
        </w:rPr>
        <w:t>malizable</w:t>
      </w:r>
      <w:proofErr w:type="spellEnd"/>
      <w:r w:rsidRPr="005372B1">
        <w:rPr>
          <w:lang w:val="en-US"/>
        </w:rPr>
        <w:t xml:space="preserve"> within the framework of the trad</w:t>
      </w:r>
      <w:r w:rsidRPr="005372B1">
        <w:rPr>
          <w:lang w:val="en-US"/>
        </w:rPr>
        <w:t>i</w:t>
      </w:r>
      <w:r w:rsidRPr="005372B1">
        <w:rPr>
          <w:lang w:val="en-US"/>
        </w:rPr>
        <w:t>tional software of document automation.</w:t>
      </w:r>
    </w:p>
    <w:p w:rsidR="00AC76F4" w:rsidRPr="005372B1" w:rsidRDefault="00AC76F4" w:rsidP="00FD6008">
      <w:pPr>
        <w:pStyle w:val="IwimSection"/>
      </w:pPr>
      <w:r w:rsidRPr="005372B1">
        <w:t>Acknowledgments</w:t>
      </w:r>
    </w:p>
    <w:p w:rsidR="00614E5D" w:rsidRPr="005372B1" w:rsidRDefault="00A64DCB" w:rsidP="00FD6008">
      <w:pPr>
        <w:pStyle w:val="IwimNextParagraph"/>
        <w:rPr>
          <w:lang w:val="en-US"/>
        </w:rPr>
      </w:pPr>
      <w:r w:rsidRPr="005372B1">
        <w:rPr>
          <w:lang w:val="en-US"/>
        </w:rPr>
        <w:lastRenderedPageBreak/>
        <w:t>The results</w:t>
      </w:r>
      <w:r w:rsidR="0067508D" w:rsidRPr="007628B8">
        <w:rPr>
          <w:lang w:val="en-US"/>
        </w:rPr>
        <w:t xml:space="preserve"> </w:t>
      </w:r>
      <w:proofErr w:type="gramStart"/>
      <w:r w:rsidR="0067508D" w:rsidRPr="007628B8">
        <w:rPr>
          <w:lang w:val="en-US"/>
        </w:rPr>
        <w:t>are</w:t>
      </w:r>
      <w:r w:rsidRPr="005372B1">
        <w:rPr>
          <w:lang w:val="en-US"/>
        </w:rPr>
        <w:t xml:space="preserve"> obtained</w:t>
      </w:r>
      <w:proofErr w:type="gramEnd"/>
      <w:r w:rsidRPr="005372B1">
        <w:rPr>
          <w:lang w:val="en-US"/>
        </w:rPr>
        <w:t xml:space="preserve"> with the active use of the network infrastructure of Teleco</w:t>
      </w:r>
      <w:r w:rsidRPr="005372B1">
        <w:rPr>
          <w:lang w:val="en-US"/>
        </w:rPr>
        <w:t>m</w:t>
      </w:r>
      <w:r w:rsidRPr="005372B1">
        <w:rPr>
          <w:lang w:val="en-US"/>
        </w:rPr>
        <w:t>munications of Center of collective use "Int</w:t>
      </w:r>
      <w:r w:rsidRPr="005372B1">
        <w:rPr>
          <w:lang w:val="en-US"/>
        </w:rPr>
        <w:t>e</w:t>
      </w:r>
      <w:r w:rsidRPr="005372B1">
        <w:rPr>
          <w:lang w:val="en-US"/>
        </w:rPr>
        <w:t>grated information-computing network of I</w:t>
      </w:r>
      <w:r w:rsidRPr="005372B1">
        <w:rPr>
          <w:lang w:val="en-US"/>
        </w:rPr>
        <w:t>r</w:t>
      </w:r>
      <w:r w:rsidRPr="005372B1">
        <w:rPr>
          <w:lang w:val="en-US"/>
        </w:rPr>
        <w:t>kutsk scientific-educational complex" (http://net.icc.ru).</w:t>
      </w:r>
      <w:hyperlink r:id="rId12" w:tgtFrame="_blank" w:history="1"/>
    </w:p>
    <w:p w:rsidR="00EA4AD1" w:rsidRPr="005372B1" w:rsidRDefault="00EA4AD1" w:rsidP="00FD6008">
      <w:pPr>
        <w:pStyle w:val="IwimNextParagraph"/>
        <w:rPr>
          <w:lang w:val="en-US"/>
        </w:rPr>
      </w:pPr>
    </w:p>
    <w:p w:rsidR="00AC76F4" w:rsidRPr="005372B1" w:rsidRDefault="00EA4AD1" w:rsidP="00FD6008">
      <w:pPr>
        <w:pStyle w:val="IwimReferences"/>
      </w:pPr>
      <w:r w:rsidRPr="005372B1">
        <w:rPr>
          <w:rFonts w:ascii="Python" w:hAnsi="Python"/>
        </w:rPr>
        <w:t>REFERENCES</w:t>
      </w:r>
    </w:p>
    <w:p w:rsidR="00EA4AD1" w:rsidRPr="005372B1" w:rsidRDefault="00EA4AD1" w:rsidP="00FD6008">
      <w:pPr>
        <w:pStyle w:val="IwimReferences"/>
      </w:pPr>
    </w:p>
    <w:p w:rsidR="00282C8B" w:rsidRPr="005372B1" w:rsidRDefault="00282C8B" w:rsidP="00C11E0E">
      <w:pPr>
        <w:pStyle w:val="IwimBibItem"/>
        <w:numPr>
          <w:ilvl w:val="0"/>
          <w:numId w:val="21"/>
        </w:numPr>
        <w:suppressAutoHyphens w:val="0"/>
        <w:rPr>
          <w:sz w:val="22"/>
          <w:szCs w:val="22"/>
        </w:rPr>
      </w:pPr>
      <w:proofErr w:type="spellStart"/>
      <w:r w:rsidRPr="005372B1">
        <w:rPr>
          <w:iCs/>
          <w:sz w:val="22"/>
          <w:szCs w:val="22"/>
        </w:rPr>
        <w:t>Bizer</w:t>
      </w:r>
      <w:proofErr w:type="spellEnd"/>
      <w:r w:rsidRPr="005372B1">
        <w:rPr>
          <w:iCs/>
          <w:sz w:val="22"/>
          <w:szCs w:val="22"/>
        </w:rPr>
        <w:t xml:space="preserve"> Ch., Heath T., Berners-Lee T. Linked Data – The Story So Far // International Journal on Semantic Web and Information Systems. </w:t>
      </w:r>
      <w:proofErr w:type="gramStart"/>
      <w:r w:rsidRPr="005372B1">
        <w:rPr>
          <w:iCs/>
          <w:sz w:val="22"/>
          <w:szCs w:val="22"/>
        </w:rPr>
        <w:t>2009. Vol. 5 (3).</w:t>
      </w:r>
      <w:proofErr w:type="gramEnd"/>
      <w:r w:rsidRPr="005372B1">
        <w:rPr>
          <w:iCs/>
          <w:sz w:val="22"/>
          <w:szCs w:val="22"/>
        </w:rPr>
        <w:t xml:space="preserve"> P. 1–22.</w:t>
      </w:r>
      <w:r w:rsidR="004000AD" w:rsidRPr="005372B1">
        <w:rPr>
          <w:iCs/>
          <w:sz w:val="22"/>
          <w:szCs w:val="22"/>
        </w:rPr>
        <w:t xml:space="preserve"> </w:t>
      </w:r>
    </w:p>
    <w:p w:rsidR="00282C8B" w:rsidRPr="005372B1" w:rsidRDefault="004000AD" w:rsidP="00C11E0E">
      <w:pPr>
        <w:pStyle w:val="IwimBibItem"/>
        <w:suppressAutoHyphens w:val="0"/>
        <w:ind w:left="360"/>
        <w:rPr>
          <w:sz w:val="22"/>
          <w:szCs w:val="22"/>
        </w:rPr>
      </w:pPr>
      <w:r w:rsidRPr="005372B1">
        <w:rPr>
          <w:iCs/>
          <w:sz w:val="22"/>
          <w:szCs w:val="22"/>
        </w:rPr>
        <w:t xml:space="preserve">doi:10.4018/jswis.2009081901. </w:t>
      </w:r>
    </w:p>
    <w:p w:rsidR="00C11E0E" w:rsidRPr="005372B1" w:rsidRDefault="00F67DCE" w:rsidP="00C11E0E">
      <w:pPr>
        <w:pStyle w:val="IwimBibItem"/>
        <w:numPr>
          <w:ilvl w:val="0"/>
          <w:numId w:val="21"/>
        </w:numPr>
        <w:suppressAutoHyphens w:val="0"/>
        <w:rPr>
          <w:sz w:val="22"/>
          <w:szCs w:val="22"/>
        </w:rPr>
      </w:pPr>
      <w:proofErr w:type="spellStart"/>
      <w:r w:rsidRPr="005372B1">
        <w:rPr>
          <w:rStyle w:val="il"/>
          <w:sz w:val="22"/>
          <w:szCs w:val="22"/>
        </w:rPr>
        <w:t>Cherkashin</w:t>
      </w:r>
      <w:proofErr w:type="spellEnd"/>
      <w:r w:rsidRPr="005372B1">
        <w:rPr>
          <w:rStyle w:val="il"/>
          <w:sz w:val="22"/>
          <w:szCs w:val="22"/>
        </w:rPr>
        <w:t xml:space="preserve">, E. A., </w:t>
      </w:r>
      <w:proofErr w:type="spellStart"/>
      <w:r w:rsidRPr="005372B1">
        <w:rPr>
          <w:rStyle w:val="il"/>
          <w:sz w:val="22"/>
          <w:szCs w:val="22"/>
        </w:rPr>
        <w:t>Belykh</w:t>
      </w:r>
      <w:proofErr w:type="spellEnd"/>
      <w:r w:rsidRPr="005372B1">
        <w:rPr>
          <w:rStyle w:val="il"/>
          <w:sz w:val="22"/>
          <w:szCs w:val="22"/>
        </w:rPr>
        <w:t xml:space="preserve">, P. V. et al. An approach to managing a site content on the base of RDF technologies // Materials of All-Russian conference with international participation "Knowledge – Ontology – Theory" (KONT-2013), 8 – 10 October. </w:t>
      </w:r>
      <w:proofErr w:type="gramStart"/>
      <w:r w:rsidRPr="005372B1">
        <w:rPr>
          <w:rStyle w:val="il"/>
          <w:sz w:val="22"/>
          <w:szCs w:val="22"/>
        </w:rPr>
        <w:t>2013. Vol. 2.</w:t>
      </w:r>
      <w:proofErr w:type="gramEnd"/>
      <w:r w:rsidRPr="005372B1">
        <w:rPr>
          <w:rStyle w:val="il"/>
          <w:sz w:val="22"/>
          <w:szCs w:val="22"/>
        </w:rPr>
        <w:t xml:space="preserve"> Novosibirsk. </w:t>
      </w:r>
      <w:proofErr w:type="gramStart"/>
      <w:r w:rsidRPr="005372B1">
        <w:rPr>
          <w:rStyle w:val="il"/>
          <w:sz w:val="22"/>
          <w:szCs w:val="22"/>
        </w:rPr>
        <w:t>Publishing house "AIC Price-courier".</w:t>
      </w:r>
      <w:proofErr w:type="gramEnd"/>
    </w:p>
    <w:p w:rsidR="004E1ECC" w:rsidRPr="005372B1" w:rsidRDefault="00F67DCE" w:rsidP="004E1ECC">
      <w:pPr>
        <w:pStyle w:val="IwimBibItem"/>
        <w:suppressAutoHyphens w:val="0"/>
        <w:ind w:left="360"/>
        <w:rPr>
          <w:sz w:val="22"/>
          <w:szCs w:val="22"/>
        </w:rPr>
      </w:pPr>
      <w:r w:rsidRPr="005372B1">
        <w:rPr>
          <w:sz w:val="22"/>
          <w:szCs w:val="22"/>
        </w:rPr>
        <w:t>ISSN 0568-661X</w:t>
      </w:r>
    </w:p>
    <w:p w:rsidR="004E1ECC" w:rsidRPr="005372B1" w:rsidRDefault="004E1ECC" w:rsidP="004E1ECC">
      <w:pPr>
        <w:numPr>
          <w:ilvl w:val="0"/>
          <w:numId w:val="21"/>
        </w:numPr>
        <w:suppressAutoHyphens w:val="0"/>
        <w:jc w:val="both"/>
        <w:rPr>
          <w:sz w:val="22"/>
          <w:szCs w:val="22"/>
          <w:lang w:val="en-US"/>
        </w:rPr>
      </w:pPr>
      <w:r w:rsidRPr="005372B1">
        <w:rPr>
          <w:sz w:val="22"/>
          <w:szCs w:val="22"/>
          <w:lang w:val="en-US"/>
        </w:rPr>
        <w:t xml:space="preserve">Lehmann J., </w:t>
      </w:r>
      <w:proofErr w:type="spellStart"/>
      <w:r w:rsidRPr="005372B1">
        <w:rPr>
          <w:sz w:val="22"/>
          <w:szCs w:val="22"/>
          <w:lang w:val="en-US"/>
        </w:rPr>
        <w:t>Isele</w:t>
      </w:r>
      <w:proofErr w:type="spellEnd"/>
      <w:r w:rsidRPr="005372B1">
        <w:rPr>
          <w:sz w:val="22"/>
          <w:szCs w:val="22"/>
          <w:lang w:val="en-US"/>
        </w:rPr>
        <w:t xml:space="preserve"> R., </w:t>
      </w:r>
      <w:proofErr w:type="spellStart"/>
      <w:r w:rsidRPr="005372B1">
        <w:rPr>
          <w:sz w:val="22"/>
          <w:szCs w:val="22"/>
          <w:lang w:val="en-US"/>
        </w:rPr>
        <w:t>Jakob</w:t>
      </w:r>
      <w:proofErr w:type="spellEnd"/>
      <w:r w:rsidRPr="005372B1">
        <w:rPr>
          <w:sz w:val="22"/>
          <w:szCs w:val="22"/>
          <w:lang w:val="en-US"/>
        </w:rPr>
        <w:t xml:space="preserve"> M., </w:t>
      </w:r>
      <w:proofErr w:type="spellStart"/>
      <w:r w:rsidRPr="005372B1">
        <w:rPr>
          <w:sz w:val="22"/>
          <w:szCs w:val="22"/>
          <w:lang w:val="en-US"/>
        </w:rPr>
        <w:t>Jentzsch</w:t>
      </w:r>
      <w:proofErr w:type="spellEnd"/>
      <w:r w:rsidRPr="005372B1">
        <w:rPr>
          <w:sz w:val="22"/>
          <w:szCs w:val="22"/>
          <w:lang w:val="en-US"/>
        </w:rPr>
        <w:t xml:space="preserve"> A., </w:t>
      </w:r>
      <w:proofErr w:type="spellStart"/>
      <w:r w:rsidRPr="005372B1">
        <w:rPr>
          <w:sz w:val="22"/>
          <w:szCs w:val="22"/>
          <w:lang w:val="en-US"/>
        </w:rPr>
        <w:t>Kontokostas</w:t>
      </w:r>
      <w:proofErr w:type="spellEnd"/>
      <w:r w:rsidRPr="005372B1">
        <w:rPr>
          <w:sz w:val="22"/>
          <w:szCs w:val="22"/>
          <w:lang w:val="en-US"/>
        </w:rPr>
        <w:t xml:space="preserve"> D., et al. </w:t>
      </w:r>
      <w:proofErr w:type="spellStart"/>
      <w:r w:rsidRPr="005372B1">
        <w:rPr>
          <w:sz w:val="22"/>
          <w:szCs w:val="22"/>
          <w:lang w:val="en-US"/>
        </w:rPr>
        <w:t>DBpedia</w:t>
      </w:r>
      <w:proofErr w:type="spellEnd"/>
      <w:r w:rsidRPr="005372B1">
        <w:rPr>
          <w:sz w:val="22"/>
          <w:szCs w:val="22"/>
          <w:lang w:val="en-US"/>
        </w:rPr>
        <w:t xml:space="preserve"> – A Large-scale, Multilingual Knowledge Base Extracted from Wikipedia // Semantic Web Journal. </w:t>
      </w:r>
      <w:proofErr w:type="gramStart"/>
      <w:r w:rsidRPr="005372B1">
        <w:rPr>
          <w:sz w:val="22"/>
          <w:szCs w:val="22"/>
          <w:lang w:val="en-US"/>
        </w:rPr>
        <w:t>2015. Vol. 6, No. 2, P. 167-195, IOS Press.</w:t>
      </w:r>
      <w:proofErr w:type="gramEnd"/>
    </w:p>
    <w:p w:rsidR="004E1ECC" w:rsidRPr="005372B1" w:rsidRDefault="004E1ECC" w:rsidP="004E1ECC">
      <w:pPr>
        <w:numPr>
          <w:ilvl w:val="0"/>
          <w:numId w:val="21"/>
        </w:numPr>
        <w:suppressAutoHyphens w:val="0"/>
        <w:jc w:val="both"/>
        <w:rPr>
          <w:sz w:val="22"/>
          <w:szCs w:val="22"/>
          <w:lang w:val="en-US"/>
        </w:rPr>
      </w:pPr>
      <w:proofErr w:type="spellStart"/>
      <w:r w:rsidRPr="005372B1">
        <w:rPr>
          <w:sz w:val="22"/>
          <w:szCs w:val="22"/>
          <w:lang w:val="en-US"/>
        </w:rPr>
        <w:t>Krötzsch</w:t>
      </w:r>
      <w:proofErr w:type="spellEnd"/>
      <w:r w:rsidRPr="005372B1">
        <w:rPr>
          <w:sz w:val="22"/>
          <w:szCs w:val="22"/>
          <w:lang w:val="en-US"/>
        </w:rPr>
        <w:t xml:space="preserve"> M. How to use </w:t>
      </w:r>
      <w:proofErr w:type="spellStart"/>
      <w:r w:rsidRPr="005372B1">
        <w:rPr>
          <w:sz w:val="22"/>
          <w:szCs w:val="22"/>
          <w:lang w:val="en-US"/>
        </w:rPr>
        <w:t>Wikidata</w:t>
      </w:r>
      <w:proofErr w:type="spellEnd"/>
      <w:r w:rsidRPr="005372B1">
        <w:rPr>
          <w:sz w:val="22"/>
          <w:szCs w:val="22"/>
          <w:lang w:val="en-US"/>
        </w:rPr>
        <w:t xml:space="preserve">: Things to make and do with 40 million statements // In Keynote at the 10th </w:t>
      </w:r>
      <w:proofErr w:type="spellStart"/>
      <w:r w:rsidRPr="005372B1">
        <w:rPr>
          <w:sz w:val="22"/>
          <w:szCs w:val="22"/>
          <w:lang w:val="en-US"/>
        </w:rPr>
        <w:t>Wikimania</w:t>
      </w:r>
      <w:proofErr w:type="spellEnd"/>
      <w:r w:rsidRPr="005372B1">
        <w:rPr>
          <w:sz w:val="22"/>
          <w:szCs w:val="22"/>
          <w:lang w:val="en-US"/>
        </w:rPr>
        <w:t xml:space="preserve"> Co</w:t>
      </w:r>
      <w:r w:rsidRPr="005372B1">
        <w:rPr>
          <w:sz w:val="22"/>
          <w:szCs w:val="22"/>
          <w:lang w:val="en-US"/>
        </w:rPr>
        <w:t>n</w:t>
      </w:r>
      <w:r w:rsidRPr="005372B1">
        <w:rPr>
          <w:sz w:val="22"/>
          <w:szCs w:val="22"/>
          <w:lang w:val="en-US"/>
        </w:rPr>
        <w:t>ference.  2014.</w:t>
      </w:r>
    </w:p>
    <w:p w:rsidR="004E1ECC" w:rsidRPr="005372B1" w:rsidRDefault="004E1ECC" w:rsidP="004E1ECC">
      <w:pPr>
        <w:numPr>
          <w:ilvl w:val="0"/>
          <w:numId w:val="21"/>
        </w:numPr>
        <w:suppressAutoHyphens w:val="0"/>
        <w:jc w:val="both"/>
        <w:rPr>
          <w:sz w:val="22"/>
          <w:szCs w:val="22"/>
          <w:lang w:val="en-US"/>
        </w:rPr>
      </w:pPr>
      <w:proofErr w:type="spellStart"/>
      <w:r w:rsidRPr="005372B1">
        <w:rPr>
          <w:sz w:val="22"/>
          <w:szCs w:val="22"/>
          <w:lang w:val="en-US"/>
        </w:rPr>
        <w:t>Daiber</w:t>
      </w:r>
      <w:proofErr w:type="spellEnd"/>
      <w:r w:rsidRPr="005372B1">
        <w:rPr>
          <w:sz w:val="22"/>
          <w:szCs w:val="22"/>
          <w:lang w:val="en-US"/>
        </w:rPr>
        <w:t xml:space="preserve"> J., </w:t>
      </w:r>
      <w:proofErr w:type="spellStart"/>
      <w:r w:rsidRPr="005372B1">
        <w:rPr>
          <w:sz w:val="22"/>
          <w:szCs w:val="22"/>
          <w:lang w:val="en-US"/>
        </w:rPr>
        <w:t>Jakob</w:t>
      </w:r>
      <w:proofErr w:type="spellEnd"/>
      <w:r w:rsidRPr="005372B1">
        <w:rPr>
          <w:sz w:val="22"/>
          <w:szCs w:val="22"/>
          <w:lang w:val="en-US"/>
        </w:rPr>
        <w:t xml:space="preserve"> M., Mendes P. Improving Efficiency and Accuracy in Multilingual Entity Extraction // Proceedings of the </w:t>
      </w:r>
      <w:proofErr w:type="gramStart"/>
      <w:r w:rsidRPr="005372B1">
        <w:rPr>
          <w:sz w:val="22"/>
          <w:szCs w:val="22"/>
          <w:lang w:val="en-US"/>
        </w:rPr>
        <w:t>9th</w:t>
      </w:r>
      <w:proofErr w:type="gramEnd"/>
      <w:r w:rsidRPr="005372B1">
        <w:rPr>
          <w:sz w:val="22"/>
          <w:szCs w:val="22"/>
          <w:lang w:val="en-US"/>
        </w:rPr>
        <w:t xml:space="preserve"> International Conference on Semantic Sy</w:t>
      </w:r>
      <w:r w:rsidRPr="005372B1">
        <w:rPr>
          <w:sz w:val="22"/>
          <w:szCs w:val="22"/>
          <w:lang w:val="en-US"/>
        </w:rPr>
        <w:t>s</w:t>
      </w:r>
      <w:r w:rsidRPr="005372B1">
        <w:rPr>
          <w:sz w:val="22"/>
          <w:szCs w:val="22"/>
          <w:lang w:val="en-US"/>
        </w:rPr>
        <w:t>tems (I-Semantics), 2013.</w:t>
      </w:r>
    </w:p>
    <w:p w:rsidR="004E1ECC" w:rsidRPr="005372B1" w:rsidRDefault="004E1ECC" w:rsidP="004E1ECC">
      <w:pPr>
        <w:suppressAutoHyphens w:val="0"/>
        <w:ind w:left="360"/>
        <w:jc w:val="both"/>
        <w:rPr>
          <w:sz w:val="22"/>
          <w:szCs w:val="22"/>
          <w:lang w:val="en-US"/>
        </w:rPr>
      </w:pPr>
      <w:r w:rsidRPr="005372B1">
        <w:rPr>
          <w:sz w:val="22"/>
          <w:szCs w:val="22"/>
          <w:lang w:val="en-US"/>
        </w:rPr>
        <w:t>URL: http://korrekt.org/talks/2014/wikimania-wikidata.svg (access-date: 01.07.2017)</w:t>
      </w:r>
      <w:hyperlink r:id="rId13" w:history="1"/>
      <w:r w:rsidRPr="005372B1">
        <w:rPr>
          <w:sz w:val="22"/>
          <w:szCs w:val="22"/>
          <w:lang w:val="en-US"/>
        </w:rPr>
        <w:t xml:space="preserve"> </w:t>
      </w:r>
    </w:p>
    <w:p w:rsidR="004E1ECC" w:rsidRPr="005372B1" w:rsidRDefault="004E1ECC" w:rsidP="004E1ECC">
      <w:pPr>
        <w:numPr>
          <w:ilvl w:val="0"/>
          <w:numId w:val="21"/>
        </w:numPr>
        <w:suppressAutoHyphens w:val="0"/>
        <w:jc w:val="both"/>
        <w:rPr>
          <w:sz w:val="22"/>
          <w:szCs w:val="22"/>
          <w:lang w:val="en-US"/>
        </w:rPr>
      </w:pPr>
      <w:proofErr w:type="spellStart"/>
      <w:r w:rsidRPr="005372B1">
        <w:rPr>
          <w:sz w:val="22"/>
          <w:szCs w:val="22"/>
          <w:lang w:val="en-US"/>
        </w:rPr>
        <w:t>Baiju</w:t>
      </w:r>
      <w:proofErr w:type="spellEnd"/>
      <w:r w:rsidRPr="005372B1">
        <w:rPr>
          <w:sz w:val="22"/>
          <w:szCs w:val="22"/>
          <w:lang w:val="en-US"/>
        </w:rPr>
        <w:t xml:space="preserve"> M. </w:t>
      </w:r>
      <w:proofErr w:type="gramStart"/>
      <w:r w:rsidRPr="005372B1">
        <w:rPr>
          <w:sz w:val="22"/>
          <w:szCs w:val="22"/>
          <w:lang w:val="en-US"/>
        </w:rPr>
        <w:t xml:space="preserve">A Comprehensive Guide to </w:t>
      </w:r>
      <w:proofErr w:type="spellStart"/>
      <w:r w:rsidRPr="005372B1">
        <w:rPr>
          <w:sz w:val="22"/>
          <w:szCs w:val="22"/>
          <w:lang w:val="en-US"/>
        </w:rPr>
        <w:t>Zope</w:t>
      </w:r>
      <w:proofErr w:type="spellEnd"/>
      <w:r w:rsidRPr="005372B1">
        <w:rPr>
          <w:sz w:val="22"/>
          <w:szCs w:val="22"/>
          <w:lang w:val="en-US"/>
        </w:rPr>
        <w:t xml:space="preserve"> Component Architecture.</w:t>
      </w:r>
      <w:proofErr w:type="gramEnd"/>
      <w:r w:rsidRPr="005372B1">
        <w:rPr>
          <w:sz w:val="22"/>
          <w:szCs w:val="22"/>
          <w:lang w:val="en-US"/>
        </w:rPr>
        <w:t xml:space="preserve"> [Electronic r</w:t>
      </w:r>
      <w:r w:rsidRPr="005372B1">
        <w:rPr>
          <w:sz w:val="22"/>
          <w:szCs w:val="22"/>
          <w:lang w:val="en-US"/>
        </w:rPr>
        <w:t>e</w:t>
      </w:r>
      <w:r w:rsidRPr="005372B1">
        <w:rPr>
          <w:sz w:val="22"/>
          <w:szCs w:val="22"/>
          <w:lang w:val="en-US"/>
        </w:rPr>
        <w:t xml:space="preserve">source] </w:t>
      </w:r>
    </w:p>
    <w:p w:rsidR="004E1ECC" w:rsidRPr="005372B1" w:rsidRDefault="004E1ECC" w:rsidP="004E1ECC">
      <w:pPr>
        <w:suppressAutoHyphens w:val="0"/>
        <w:ind w:left="360"/>
        <w:jc w:val="both"/>
        <w:rPr>
          <w:sz w:val="22"/>
          <w:szCs w:val="22"/>
          <w:lang w:val="en-US"/>
        </w:rPr>
      </w:pPr>
      <w:r w:rsidRPr="005372B1">
        <w:rPr>
          <w:sz w:val="22"/>
          <w:szCs w:val="22"/>
          <w:lang w:val="en-US"/>
        </w:rPr>
        <w:t>URL: http://muthukadan.net/docs/zca.html (</w:t>
      </w:r>
      <w:proofErr w:type="gramStart"/>
      <w:r w:rsidRPr="005372B1">
        <w:rPr>
          <w:sz w:val="22"/>
          <w:szCs w:val="22"/>
          <w:lang w:val="en-US"/>
        </w:rPr>
        <w:t>access  date</w:t>
      </w:r>
      <w:proofErr w:type="gramEnd"/>
      <w:r w:rsidRPr="005372B1">
        <w:rPr>
          <w:sz w:val="22"/>
          <w:szCs w:val="22"/>
          <w:lang w:val="en-US"/>
        </w:rPr>
        <w:t xml:space="preserve"> - 01.07.2017)</w:t>
      </w:r>
      <w:hyperlink r:id="rId14" w:history="1"/>
    </w:p>
    <w:p w:rsidR="004E1ECC" w:rsidRPr="005372B1" w:rsidRDefault="004E1ECC" w:rsidP="004E1ECC">
      <w:pPr>
        <w:pStyle w:val="IwimBibItem"/>
        <w:numPr>
          <w:ilvl w:val="0"/>
          <w:numId w:val="21"/>
        </w:numPr>
        <w:suppressAutoHyphens w:val="0"/>
        <w:rPr>
          <w:sz w:val="22"/>
          <w:szCs w:val="22"/>
        </w:rPr>
      </w:pPr>
      <w:proofErr w:type="spellStart"/>
      <w:r w:rsidRPr="005372B1">
        <w:rPr>
          <w:sz w:val="22"/>
          <w:szCs w:val="22"/>
        </w:rPr>
        <w:t>Langtangen</w:t>
      </w:r>
      <w:proofErr w:type="spellEnd"/>
      <w:r w:rsidRPr="005372B1">
        <w:rPr>
          <w:sz w:val="22"/>
          <w:szCs w:val="22"/>
        </w:rPr>
        <w:t xml:space="preserve"> H. A Primer on Scientific Pr</w:t>
      </w:r>
      <w:r w:rsidRPr="005372B1">
        <w:rPr>
          <w:sz w:val="22"/>
          <w:szCs w:val="22"/>
        </w:rPr>
        <w:t>o</w:t>
      </w:r>
      <w:r w:rsidRPr="005372B1">
        <w:rPr>
          <w:sz w:val="22"/>
          <w:szCs w:val="22"/>
        </w:rPr>
        <w:t>gramming with Python (Texts in Comput</w:t>
      </w:r>
      <w:r w:rsidRPr="005372B1">
        <w:rPr>
          <w:sz w:val="22"/>
          <w:szCs w:val="22"/>
        </w:rPr>
        <w:t>a</w:t>
      </w:r>
      <w:r w:rsidRPr="005372B1">
        <w:rPr>
          <w:sz w:val="22"/>
          <w:szCs w:val="22"/>
        </w:rPr>
        <w:t xml:space="preserve">tional Science and Engineering) </w:t>
      </w:r>
      <w:proofErr w:type="gramStart"/>
      <w:r w:rsidRPr="005372B1">
        <w:rPr>
          <w:sz w:val="22"/>
          <w:szCs w:val="22"/>
        </w:rPr>
        <w:t>3rd</w:t>
      </w:r>
      <w:proofErr w:type="gramEnd"/>
      <w:r w:rsidRPr="005372B1">
        <w:rPr>
          <w:sz w:val="22"/>
          <w:szCs w:val="22"/>
        </w:rPr>
        <w:t xml:space="preserve"> ed. Springer. </w:t>
      </w:r>
      <w:proofErr w:type="gramStart"/>
      <w:r w:rsidRPr="005372B1">
        <w:rPr>
          <w:sz w:val="22"/>
          <w:szCs w:val="22"/>
        </w:rPr>
        <w:t>2012. 798 P.</w:t>
      </w:r>
      <w:proofErr w:type="gramEnd"/>
    </w:p>
    <w:p w:rsidR="008105EA" w:rsidRPr="005372B1" w:rsidRDefault="008105EA" w:rsidP="008105EA">
      <w:pPr>
        <w:pStyle w:val="IwimBibItem"/>
        <w:numPr>
          <w:ilvl w:val="0"/>
          <w:numId w:val="21"/>
        </w:numPr>
        <w:suppressAutoHyphens w:val="0"/>
        <w:rPr>
          <w:sz w:val="22"/>
          <w:szCs w:val="22"/>
        </w:rPr>
      </w:pPr>
      <w:proofErr w:type="spellStart"/>
      <w:r w:rsidRPr="005372B1">
        <w:rPr>
          <w:sz w:val="22"/>
          <w:szCs w:val="22"/>
        </w:rPr>
        <w:t>Wielemaker</w:t>
      </w:r>
      <w:proofErr w:type="spellEnd"/>
      <w:r w:rsidRPr="005372B1">
        <w:rPr>
          <w:sz w:val="22"/>
          <w:szCs w:val="22"/>
        </w:rPr>
        <w:t xml:space="preserve"> J., </w:t>
      </w:r>
      <w:proofErr w:type="spellStart"/>
      <w:r w:rsidRPr="005372B1">
        <w:rPr>
          <w:sz w:val="22"/>
          <w:szCs w:val="22"/>
        </w:rPr>
        <w:t>Beek</w:t>
      </w:r>
      <w:proofErr w:type="spellEnd"/>
      <w:r w:rsidRPr="005372B1">
        <w:rPr>
          <w:sz w:val="22"/>
          <w:szCs w:val="22"/>
        </w:rPr>
        <w:t xml:space="preserve"> W., Hildebrand M., </w:t>
      </w:r>
      <w:proofErr w:type="spellStart"/>
      <w:r w:rsidRPr="005372B1">
        <w:rPr>
          <w:sz w:val="22"/>
          <w:szCs w:val="22"/>
        </w:rPr>
        <w:t>Ossenbruggen</w:t>
      </w:r>
      <w:proofErr w:type="spellEnd"/>
      <w:r w:rsidRPr="005372B1">
        <w:rPr>
          <w:sz w:val="22"/>
          <w:szCs w:val="22"/>
        </w:rPr>
        <w:t xml:space="preserve"> J. </w:t>
      </w:r>
      <w:proofErr w:type="spellStart"/>
      <w:r w:rsidRPr="005372B1">
        <w:rPr>
          <w:sz w:val="22"/>
          <w:szCs w:val="22"/>
        </w:rPr>
        <w:t>ClioPatria</w:t>
      </w:r>
      <w:proofErr w:type="spellEnd"/>
      <w:r w:rsidRPr="005372B1">
        <w:rPr>
          <w:sz w:val="22"/>
          <w:szCs w:val="22"/>
        </w:rPr>
        <w:t>: A SWI-Prolog infrastructure for the Semantic Web /</w:t>
      </w:r>
      <w:proofErr w:type="gramStart"/>
      <w:r w:rsidRPr="005372B1">
        <w:rPr>
          <w:sz w:val="22"/>
          <w:szCs w:val="22"/>
        </w:rPr>
        <w:t>/  </w:t>
      </w:r>
      <w:r w:rsidRPr="005372B1">
        <w:rPr>
          <w:sz w:val="22"/>
          <w:szCs w:val="22"/>
        </w:rPr>
        <w:lastRenderedPageBreak/>
        <w:t>Semantic</w:t>
      </w:r>
      <w:proofErr w:type="gramEnd"/>
      <w:r w:rsidRPr="005372B1">
        <w:rPr>
          <w:sz w:val="22"/>
          <w:szCs w:val="22"/>
        </w:rPr>
        <w:t xml:space="preserve"> Web. </w:t>
      </w:r>
      <w:proofErr w:type="gramStart"/>
      <w:r w:rsidRPr="005372B1">
        <w:rPr>
          <w:sz w:val="22"/>
          <w:szCs w:val="22"/>
        </w:rPr>
        <w:t>2016. Vol. 7(5).</w:t>
      </w:r>
      <w:proofErr w:type="gramEnd"/>
      <w:r w:rsidRPr="005372B1">
        <w:rPr>
          <w:sz w:val="22"/>
          <w:szCs w:val="22"/>
        </w:rPr>
        <w:t xml:space="preserve"> P. 529-541, DOI: 10.3233/SW-150191</w:t>
      </w:r>
      <w:hyperlink r:id="rId15" w:history="1"/>
    </w:p>
    <w:p w:rsidR="008105EA" w:rsidRPr="005372B1" w:rsidRDefault="008105EA" w:rsidP="008105EA">
      <w:pPr>
        <w:pStyle w:val="IwimBibItem"/>
        <w:numPr>
          <w:ilvl w:val="0"/>
          <w:numId w:val="21"/>
        </w:numPr>
        <w:suppressAutoHyphens w:val="0"/>
        <w:rPr>
          <w:rStyle w:val="publication-meta-date"/>
          <w:sz w:val="22"/>
          <w:szCs w:val="22"/>
        </w:rPr>
      </w:pPr>
      <w:r w:rsidRPr="005372B1">
        <w:rPr>
          <w:sz w:val="22"/>
          <w:szCs w:val="22"/>
        </w:rPr>
        <w:t xml:space="preserve">Lager T., </w:t>
      </w:r>
      <w:proofErr w:type="spellStart"/>
      <w:r w:rsidRPr="005372B1">
        <w:rPr>
          <w:sz w:val="22"/>
          <w:szCs w:val="22"/>
        </w:rPr>
        <w:t>Wielemaker</w:t>
      </w:r>
      <w:proofErr w:type="spellEnd"/>
      <w:r w:rsidRPr="005372B1">
        <w:rPr>
          <w:sz w:val="22"/>
          <w:szCs w:val="22"/>
        </w:rPr>
        <w:t xml:space="preserve"> J. </w:t>
      </w:r>
      <w:proofErr w:type="spellStart"/>
      <w:r w:rsidRPr="005372B1">
        <w:rPr>
          <w:sz w:val="22"/>
          <w:szCs w:val="22"/>
        </w:rPr>
        <w:t>Pengines</w:t>
      </w:r>
      <w:proofErr w:type="spellEnd"/>
      <w:r w:rsidRPr="005372B1">
        <w:rPr>
          <w:sz w:val="22"/>
          <w:szCs w:val="22"/>
        </w:rPr>
        <w:t>: Web Logic Programming Made Easy // Theory and Practice of Logic Programming. 2014. Vol. 14(4-5),</w:t>
      </w:r>
    </w:p>
    <w:p w:rsidR="008105EA" w:rsidRPr="005372B1" w:rsidRDefault="008105EA" w:rsidP="008105EA">
      <w:pPr>
        <w:pStyle w:val="IwimBibItem"/>
        <w:suppressAutoHyphens w:val="0"/>
        <w:ind w:left="360"/>
        <w:rPr>
          <w:sz w:val="22"/>
          <w:szCs w:val="22"/>
        </w:rPr>
      </w:pPr>
      <w:r w:rsidRPr="005372B1">
        <w:rPr>
          <w:sz w:val="22"/>
          <w:szCs w:val="22"/>
        </w:rPr>
        <w:t>DOI: 10.1017/S1471068414000192</w:t>
      </w:r>
    </w:p>
    <w:p w:rsidR="008105EA" w:rsidRPr="005372B1" w:rsidRDefault="008105EA" w:rsidP="008105EA">
      <w:pPr>
        <w:numPr>
          <w:ilvl w:val="0"/>
          <w:numId w:val="21"/>
        </w:numPr>
        <w:suppressAutoHyphens w:val="0"/>
        <w:jc w:val="both"/>
        <w:rPr>
          <w:sz w:val="22"/>
          <w:szCs w:val="22"/>
          <w:lang w:val="en-US"/>
        </w:rPr>
      </w:pPr>
      <w:proofErr w:type="spellStart"/>
      <w:r w:rsidRPr="005372B1">
        <w:rPr>
          <w:sz w:val="22"/>
          <w:szCs w:val="22"/>
          <w:lang w:val="en-US"/>
        </w:rPr>
        <w:t>Wielemaker</w:t>
      </w:r>
      <w:proofErr w:type="spellEnd"/>
      <w:r w:rsidRPr="005372B1">
        <w:rPr>
          <w:sz w:val="22"/>
          <w:szCs w:val="22"/>
          <w:lang w:val="en-US"/>
        </w:rPr>
        <w:t xml:space="preserve"> J., Schreiber G., </w:t>
      </w:r>
      <w:proofErr w:type="spellStart"/>
      <w:proofErr w:type="gramStart"/>
      <w:r w:rsidRPr="005372B1">
        <w:rPr>
          <w:sz w:val="22"/>
          <w:szCs w:val="22"/>
          <w:lang w:val="en-US"/>
        </w:rPr>
        <w:t>Wielinga</w:t>
      </w:r>
      <w:proofErr w:type="spellEnd"/>
      <w:proofErr w:type="gramEnd"/>
      <w:r w:rsidRPr="005372B1">
        <w:rPr>
          <w:sz w:val="22"/>
          <w:szCs w:val="22"/>
          <w:lang w:val="en-US"/>
        </w:rPr>
        <w:t xml:space="preserve"> B. Prolog-Based Infrastructure for RDF: Scalability and Performance // In: </w:t>
      </w:r>
      <w:proofErr w:type="spellStart"/>
      <w:r w:rsidRPr="005372B1">
        <w:rPr>
          <w:sz w:val="22"/>
          <w:szCs w:val="22"/>
          <w:lang w:val="en-US"/>
        </w:rPr>
        <w:t>Fensel</w:t>
      </w:r>
      <w:proofErr w:type="spellEnd"/>
      <w:r w:rsidRPr="005372B1">
        <w:rPr>
          <w:sz w:val="22"/>
          <w:szCs w:val="22"/>
          <w:lang w:val="en-US"/>
        </w:rPr>
        <w:t xml:space="preserve"> D., </w:t>
      </w:r>
      <w:proofErr w:type="spellStart"/>
      <w:r w:rsidRPr="005372B1">
        <w:rPr>
          <w:sz w:val="22"/>
          <w:szCs w:val="22"/>
          <w:lang w:val="en-US"/>
        </w:rPr>
        <w:t>Sycara</w:t>
      </w:r>
      <w:proofErr w:type="spellEnd"/>
      <w:r w:rsidRPr="005372B1">
        <w:rPr>
          <w:sz w:val="22"/>
          <w:szCs w:val="22"/>
          <w:lang w:val="en-US"/>
        </w:rPr>
        <w:t xml:space="preserve"> K., </w:t>
      </w:r>
      <w:proofErr w:type="spellStart"/>
      <w:r w:rsidRPr="005372B1">
        <w:rPr>
          <w:sz w:val="22"/>
          <w:szCs w:val="22"/>
          <w:lang w:val="en-US"/>
        </w:rPr>
        <w:t>Mylopoulos</w:t>
      </w:r>
      <w:proofErr w:type="spellEnd"/>
      <w:r w:rsidRPr="005372B1">
        <w:rPr>
          <w:sz w:val="22"/>
          <w:szCs w:val="22"/>
          <w:lang w:val="en-US"/>
        </w:rPr>
        <w:t xml:space="preserve"> J. (</w:t>
      </w:r>
      <w:proofErr w:type="spellStart"/>
      <w:r w:rsidRPr="005372B1">
        <w:rPr>
          <w:sz w:val="22"/>
          <w:szCs w:val="22"/>
          <w:lang w:val="en-US"/>
        </w:rPr>
        <w:t>eds</w:t>
      </w:r>
      <w:proofErr w:type="spellEnd"/>
      <w:r w:rsidRPr="005372B1">
        <w:rPr>
          <w:sz w:val="22"/>
          <w:szCs w:val="22"/>
          <w:lang w:val="en-US"/>
        </w:rPr>
        <w:t xml:space="preserve">) The Semantic Web - ISWC 2003. </w:t>
      </w:r>
      <w:proofErr w:type="gramStart"/>
      <w:r w:rsidRPr="005372B1">
        <w:rPr>
          <w:sz w:val="22"/>
          <w:szCs w:val="22"/>
          <w:lang w:val="en-US"/>
        </w:rPr>
        <w:t>ISWC 2003.</w:t>
      </w:r>
      <w:proofErr w:type="gramEnd"/>
      <w:r w:rsidRPr="005372B1">
        <w:rPr>
          <w:sz w:val="22"/>
          <w:szCs w:val="22"/>
          <w:lang w:val="en-US"/>
        </w:rPr>
        <w:t xml:space="preserve"> Lecture Notes in Computer Science. </w:t>
      </w:r>
      <w:proofErr w:type="gramStart"/>
      <w:r w:rsidRPr="005372B1">
        <w:rPr>
          <w:sz w:val="22"/>
          <w:szCs w:val="22"/>
          <w:lang w:val="en-US"/>
        </w:rPr>
        <w:t>2003. Vol.</w:t>
      </w:r>
      <w:proofErr w:type="gramEnd"/>
      <w:r w:rsidRPr="005372B1">
        <w:rPr>
          <w:sz w:val="22"/>
          <w:szCs w:val="22"/>
          <w:lang w:val="en-US"/>
        </w:rPr>
        <w:t xml:space="preserve">  </w:t>
      </w:r>
      <w:proofErr w:type="gramStart"/>
      <w:r w:rsidRPr="005372B1">
        <w:rPr>
          <w:sz w:val="22"/>
          <w:szCs w:val="22"/>
          <w:lang w:val="en-US"/>
        </w:rPr>
        <w:t>2870. Springer, Berlin, Heidelberg.</w:t>
      </w:r>
      <w:proofErr w:type="gramEnd"/>
    </w:p>
    <w:p w:rsidR="008105EA" w:rsidRPr="005372B1" w:rsidRDefault="008105EA" w:rsidP="008105EA">
      <w:pPr>
        <w:numPr>
          <w:ilvl w:val="0"/>
          <w:numId w:val="21"/>
        </w:numPr>
        <w:suppressAutoHyphens w:val="0"/>
        <w:jc w:val="both"/>
        <w:rPr>
          <w:sz w:val="22"/>
          <w:szCs w:val="22"/>
          <w:lang w:val="en-US"/>
        </w:rPr>
      </w:pPr>
      <w:proofErr w:type="spellStart"/>
      <w:r w:rsidRPr="005372B1">
        <w:rPr>
          <w:sz w:val="22"/>
          <w:szCs w:val="22"/>
          <w:lang w:val="en-US"/>
        </w:rPr>
        <w:t>Nefedova</w:t>
      </w:r>
      <w:proofErr w:type="gramStart"/>
      <w:r w:rsidRPr="005372B1">
        <w:rPr>
          <w:sz w:val="22"/>
          <w:szCs w:val="22"/>
          <w:lang w:val="en-US"/>
        </w:rPr>
        <w:t>,Yu</w:t>
      </w:r>
      <w:proofErr w:type="spellEnd"/>
      <w:proofErr w:type="gramEnd"/>
      <w:r w:rsidRPr="005372B1">
        <w:rPr>
          <w:sz w:val="22"/>
          <w:szCs w:val="22"/>
          <w:lang w:val="en-US"/>
        </w:rPr>
        <w:t>. S. The architecture of hybrid Recommender system GEFEST (Gener</w:t>
      </w:r>
      <w:r w:rsidRPr="005372B1">
        <w:rPr>
          <w:sz w:val="22"/>
          <w:szCs w:val="22"/>
          <w:lang w:val="en-US"/>
        </w:rPr>
        <w:t>a</w:t>
      </w:r>
      <w:r w:rsidRPr="005372B1">
        <w:rPr>
          <w:sz w:val="22"/>
          <w:szCs w:val="22"/>
          <w:lang w:val="en-US"/>
        </w:rPr>
        <w:t>tion–Expansion–Filtering–Sorting–Truncation) // Systems and software of I</w:t>
      </w:r>
      <w:r w:rsidRPr="005372B1">
        <w:rPr>
          <w:sz w:val="22"/>
          <w:szCs w:val="22"/>
          <w:lang w:val="en-US"/>
        </w:rPr>
        <w:t>n</w:t>
      </w:r>
      <w:r w:rsidRPr="005372B1">
        <w:rPr>
          <w:sz w:val="22"/>
          <w:szCs w:val="22"/>
          <w:lang w:val="en-US"/>
        </w:rPr>
        <w:t xml:space="preserve">formatics. </w:t>
      </w:r>
      <w:proofErr w:type="gramStart"/>
      <w:r w:rsidRPr="005372B1">
        <w:rPr>
          <w:sz w:val="22"/>
          <w:szCs w:val="22"/>
          <w:lang w:val="en-US"/>
        </w:rPr>
        <w:t>2012</w:t>
      </w:r>
      <w:proofErr w:type="gramEnd"/>
      <w:r w:rsidRPr="005372B1">
        <w:rPr>
          <w:sz w:val="22"/>
          <w:szCs w:val="22"/>
          <w:lang w:val="en-US"/>
        </w:rPr>
        <w:t>, vol. 22, issue.2, pp. 176–196.</w:t>
      </w:r>
    </w:p>
    <w:p w:rsidR="008105EA" w:rsidRPr="005372B1" w:rsidRDefault="008105EA" w:rsidP="008105EA">
      <w:pPr>
        <w:numPr>
          <w:ilvl w:val="0"/>
          <w:numId w:val="21"/>
        </w:numPr>
        <w:suppressAutoHyphens w:val="0"/>
        <w:jc w:val="both"/>
        <w:rPr>
          <w:sz w:val="22"/>
          <w:szCs w:val="22"/>
          <w:lang w:val="en-US"/>
        </w:rPr>
      </w:pPr>
      <w:proofErr w:type="spellStart"/>
      <w:r w:rsidRPr="005372B1">
        <w:rPr>
          <w:sz w:val="22"/>
          <w:szCs w:val="22"/>
          <w:lang w:val="en-US"/>
        </w:rPr>
        <w:t>Beel</w:t>
      </w:r>
      <w:proofErr w:type="spellEnd"/>
      <w:r w:rsidRPr="005372B1">
        <w:rPr>
          <w:sz w:val="22"/>
          <w:szCs w:val="22"/>
          <w:lang w:val="en-US"/>
        </w:rPr>
        <w:t xml:space="preserve"> J., </w:t>
      </w:r>
      <w:proofErr w:type="spellStart"/>
      <w:r w:rsidRPr="005372B1">
        <w:rPr>
          <w:sz w:val="22"/>
          <w:szCs w:val="22"/>
          <w:lang w:val="en-US"/>
        </w:rPr>
        <w:t>Gripp</w:t>
      </w:r>
      <w:proofErr w:type="spellEnd"/>
      <w:r w:rsidRPr="005372B1">
        <w:rPr>
          <w:sz w:val="22"/>
          <w:szCs w:val="22"/>
          <w:lang w:val="en-US"/>
        </w:rPr>
        <w:t xml:space="preserve"> B., Langer S., </w:t>
      </w:r>
      <w:proofErr w:type="spellStart"/>
      <w:r w:rsidRPr="005372B1">
        <w:rPr>
          <w:sz w:val="22"/>
          <w:szCs w:val="22"/>
          <w:lang w:val="en-US"/>
        </w:rPr>
        <w:t>Breitinger</w:t>
      </w:r>
      <w:proofErr w:type="spellEnd"/>
      <w:r w:rsidRPr="005372B1">
        <w:rPr>
          <w:sz w:val="22"/>
          <w:szCs w:val="22"/>
          <w:lang w:val="en-US"/>
        </w:rPr>
        <w:t xml:space="preserve"> C. Research-paper recommender systems: a literature survey // International Journal on Digital Libraries. </w:t>
      </w:r>
      <w:proofErr w:type="gramStart"/>
      <w:r w:rsidRPr="005372B1">
        <w:rPr>
          <w:sz w:val="22"/>
          <w:szCs w:val="22"/>
          <w:lang w:val="en-US"/>
        </w:rPr>
        <w:t>2016. Vol. 17.</w:t>
      </w:r>
      <w:proofErr w:type="gramEnd"/>
      <w:r w:rsidRPr="005372B1">
        <w:rPr>
          <w:sz w:val="22"/>
          <w:szCs w:val="22"/>
          <w:lang w:val="en-US"/>
        </w:rPr>
        <w:t xml:space="preserve"> </w:t>
      </w:r>
      <w:proofErr w:type="gramStart"/>
      <w:r w:rsidRPr="005372B1">
        <w:rPr>
          <w:sz w:val="22"/>
          <w:szCs w:val="22"/>
          <w:lang w:val="en-US"/>
        </w:rPr>
        <w:t>P. 305.</w:t>
      </w:r>
      <w:proofErr w:type="gramEnd"/>
      <w:r w:rsidRPr="005372B1">
        <w:rPr>
          <w:sz w:val="22"/>
          <w:szCs w:val="22"/>
          <w:lang w:val="en-US"/>
        </w:rPr>
        <w:t xml:space="preserve"> </w:t>
      </w:r>
      <w:proofErr w:type="gramStart"/>
      <w:r w:rsidRPr="005372B1">
        <w:rPr>
          <w:sz w:val="22"/>
          <w:szCs w:val="22"/>
          <w:lang w:val="en-US"/>
        </w:rPr>
        <w:t>doi:</w:t>
      </w:r>
      <w:proofErr w:type="gramEnd"/>
      <w:r w:rsidRPr="005372B1">
        <w:rPr>
          <w:sz w:val="22"/>
          <w:szCs w:val="22"/>
          <w:lang w:val="en-US"/>
        </w:rPr>
        <w:t>10.1007/s00799-015-0156-0. (access date - 12.12.2016)</w:t>
      </w:r>
    </w:p>
    <w:p w:rsidR="008105EA" w:rsidRPr="005372B1" w:rsidRDefault="008105EA" w:rsidP="008105EA">
      <w:pPr>
        <w:numPr>
          <w:ilvl w:val="0"/>
          <w:numId w:val="21"/>
        </w:numPr>
        <w:suppressAutoHyphens w:val="0"/>
        <w:jc w:val="both"/>
        <w:rPr>
          <w:sz w:val="22"/>
          <w:szCs w:val="22"/>
          <w:lang w:val="en-US"/>
        </w:rPr>
      </w:pPr>
      <w:proofErr w:type="spellStart"/>
      <w:r w:rsidRPr="005372B1">
        <w:rPr>
          <w:sz w:val="22"/>
          <w:szCs w:val="22"/>
          <w:lang w:val="en-US"/>
        </w:rPr>
        <w:t>Kuć</w:t>
      </w:r>
      <w:proofErr w:type="spellEnd"/>
      <w:r w:rsidRPr="005372B1">
        <w:rPr>
          <w:sz w:val="22"/>
          <w:szCs w:val="22"/>
          <w:lang w:val="en-US"/>
        </w:rPr>
        <w:t xml:space="preserve"> R., </w:t>
      </w:r>
      <w:proofErr w:type="spellStart"/>
      <w:r w:rsidRPr="005372B1">
        <w:rPr>
          <w:sz w:val="22"/>
          <w:szCs w:val="22"/>
          <w:lang w:val="en-US"/>
        </w:rPr>
        <w:t>Rogoziński</w:t>
      </w:r>
      <w:proofErr w:type="spellEnd"/>
      <w:r w:rsidRPr="005372B1">
        <w:rPr>
          <w:sz w:val="22"/>
          <w:szCs w:val="22"/>
          <w:lang w:val="en-US"/>
        </w:rPr>
        <w:t xml:space="preserve"> M. Mastering </w:t>
      </w:r>
      <w:proofErr w:type="spellStart"/>
      <w:r w:rsidRPr="005372B1">
        <w:rPr>
          <w:sz w:val="22"/>
          <w:szCs w:val="22"/>
          <w:lang w:val="en-US"/>
        </w:rPr>
        <w:t>Ela</w:t>
      </w:r>
      <w:r w:rsidRPr="005372B1">
        <w:rPr>
          <w:sz w:val="22"/>
          <w:szCs w:val="22"/>
          <w:lang w:val="en-US"/>
        </w:rPr>
        <w:t>s</w:t>
      </w:r>
      <w:r w:rsidRPr="005372B1">
        <w:rPr>
          <w:sz w:val="22"/>
          <w:szCs w:val="22"/>
          <w:lang w:val="en-US"/>
        </w:rPr>
        <w:t>ticsearch</w:t>
      </w:r>
      <w:proofErr w:type="spellEnd"/>
      <w:r w:rsidRPr="005372B1">
        <w:rPr>
          <w:sz w:val="22"/>
          <w:szCs w:val="22"/>
          <w:lang w:val="en-US"/>
        </w:rPr>
        <w:t xml:space="preserve"> - Second Edition. </w:t>
      </w:r>
      <w:proofErr w:type="spellStart"/>
      <w:r w:rsidRPr="005372B1">
        <w:rPr>
          <w:sz w:val="22"/>
          <w:szCs w:val="22"/>
          <w:lang w:val="en-US"/>
        </w:rPr>
        <w:t>Packt</w:t>
      </w:r>
      <w:proofErr w:type="spellEnd"/>
      <w:r w:rsidRPr="005372B1">
        <w:rPr>
          <w:sz w:val="22"/>
          <w:szCs w:val="22"/>
          <w:lang w:val="en-US"/>
        </w:rPr>
        <w:t xml:space="preserve"> Publis</w:t>
      </w:r>
      <w:r w:rsidRPr="005372B1">
        <w:rPr>
          <w:sz w:val="22"/>
          <w:szCs w:val="22"/>
          <w:lang w:val="en-US"/>
        </w:rPr>
        <w:t>h</w:t>
      </w:r>
      <w:r w:rsidRPr="005372B1">
        <w:rPr>
          <w:sz w:val="22"/>
          <w:szCs w:val="22"/>
          <w:lang w:val="en-US"/>
        </w:rPr>
        <w:t>ing. 2015. 372 p. ISBN-9781783553792</w:t>
      </w:r>
    </w:p>
    <w:p w:rsidR="00922B6E" w:rsidRPr="005372B1" w:rsidRDefault="00C11E0E" w:rsidP="00C11E0E">
      <w:pPr>
        <w:pStyle w:val="IwimBibItem"/>
        <w:numPr>
          <w:ilvl w:val="0"/>
          <w:numId w:val="21"/>
        </w:numPr>
        <w:suppressAutoHyphens w:val="0"/>
        <w:rPr>
          <w:sz w:val="22"/>
          <w:szCs w:val="22"/>
        </w:rPr>
      </w:pPr>
      <w:proofErr w:type="spellStart"/>
      <w:r w:rsidRPr="005372B1">
        <w:rPr>
          <w:sz w:val="22"/>
          <w:szCs w:val="22"/>
        </w:rPr>
        <w:t>Capadisli</w:t>
      </w:r>
      <w:proofErr w:type="spellEnd"/>
      <w:r w:rsidRPr="005372B1">
        <w:rPr>
          <w:sz w:val="22"/>
          <w:szCs w:val="22"/>
        </w:rPr>
        <w:t xml:space="preserve"> S., Guy A., </w:t>
      </w:r>
      <w:proofErr w:type="spellStart"/>
      <w:r w:rsidRPr="005372B1">
        <w:rPr>
          <w:sz w:val="22"/>
          <w:szCs w:val="22"/>
        </w:rPr>
        <w:t>Verborgh</w:t>
      </w:r>
      <w:proofErr w:type="spellEnd"/>
      <w:r w:rsidRPr="005372B1">
        <w:rPr>
          <w:sz w:val="22"/>
          <w:szCs w:val="22"/>
        </w:rPr>
        <w:t xml:space="preserve"> R., Lange C., Auer S., Berners-Lee T. </w:t>
      </w:r>
      <w:proofErr w:type="spellStart"/>
      <w:r w:rsidRPr="005372B1">
        <w:rPr>
          <w:sz w:val="22"/>
          <w:szCs w:val="22"/>
        </w:rPr>
        <w:t>Decentralised</w:t>
      </w:r>
      <w:proofErr w:type="spellEnd"/>
      <w:r w:rsidRPr="005372B1">
        <w:rPr>
          <w:sz w:val="22"/>
          <w:szCs w:val="22"/>
        </w:rPr>
        <w:t xml:space="preserve"> Authoring, Annotations and Notifications for a Read-Write Web with </w:t>
      </w:r>
      <w:proofErr w:type="spellStart"/>
      <w:r w:rsidRPr="005372B1">
        <w:rPr>
          <w:sz w:val="22"/>
          <w:szCs w:val="22"/>
        </w:rPr>
        <w:t>dokieli</w:t>
      </w:r>
      <w:proofErr w:type="spellEnd"/>
      <w:r w:rsidRPr="005372B1">
        <w:rPr>
          <w:sz w:val="22"/>
          <w:szCs w:val="22"/>
        </w:rPr>
        <w:t xml:space="preserve"> // Procs of ICWE international conference, 5-8 June, 2017, Rome, Italy. (to appear) [Ele</w:t>
      </w:r>
      <w:r w:rsidRPr="005372B1">
        <w:rPr>
          <w:sz w:val="22"/>
          <w:szCs w:val="22"/>
        </w:rPr>
        <w:t>c</w:t>
      </w:r>
      <w:r w:rsidRPr="005372B1">
        <w:rPr>
          <w:sz w:val="22"/>
          <w:szCs w:val="22"/>
        </w:rPr>
        <w:t>tronic resource]: Preprint URL:http://csarven.ca/dokieli-rww (FI</w:t>
      </w:r>
      <w:r w:rsidRPr="005372B1">
        <w:rPr>
          <w:sz w:val="22"/>
          <w:szCs w:val="22"/>
        </w:rPr>
        <w:t>X</w:t>
      </w:r>
      <w:r w:rsidRPr="005372B1">
        <w:rPr>
          <w:sz w:val="22"/>
          <w:szCs w:val="22"/>
        </w:rPr>
        <w:t>ME: PAGES)</w:t>
      </w:r>
      <w:hyperlink r:id="rId16" w:tgtFrame="_blank" w:history="1"/>
    </w:p>
    <w:p w:rsidR="00B769E1" w:rsidRPr="005372B1" w:rsidRDefault="00B769E1" w:rsidP="00C11E0E">
      <w:pPr>
        <w:pStyle w:val="IwimBibItem"/>
        <w:numPr>
          <w:ilvl w:val="0"/>
          <w:numId w:val="21"/>
        </w:numPr>
        <w:suppressAutoHyphens w:val="0"/>
        <w:rPr>
          <w:sz w:val="22"/>
          <w:szCs w:val="22"/>
        </w:rPr>
      </w:pPr>
      <w:proofErr w:type="spellStart"/>
      <w:r w:rsidRPr="005372B1">
        <w:rPr>
          <w:sz w:val="22"/>
          <w:szCs w:val="22"/>
        </w:rPr>
        <w:t>Heino</w:t>
      </w:r>
      <w:proofErr w:type="spellEnd"/>
      <w:r w:rsidRPr="005372B1">
        <w:rPr>
          <w:sz w:val="22"/>
          <w:szCs w:val="22"/>
        </w:rPr>
        <w:t xml:space="preserve"> N, Tramp S, Auer S, et al. Managing Web Content using Linked Data Principles – Combining semantic structure with d</w:t>
      </w:r>
      <w:r w:rsidRPr="005372B1">
        <w:rPr>
          <w:sz w:val="22"/>
          <w:szCs w:val="22"/>
        </w:rPr>
        <w:t>y</w:t>
      </w:r>
      <w:r w:rsidRPr="005372B1">
        <w:rPr>
          <w:sz w:val="22"/>
          <w:szCs w:val="22"/>
        </w:rPr>
        <w:t xml:space="preserve">namic content syndication // Computer Software and Applications Conference (COMPSAC), IEEE 35th Annual. 2011. P. 245-250. [Electronic resource] </w:t>
      </w:r>
      <w:proofErr w:type="gramStart"/>
      <w:r w:rsidRPr="005372B1">
        <w:rPr>
          <w:sz w:val="22"/>
          <w:szCs w:val="22"/>
        </w:rPr>
        <w:t>URL:http://svn.aksw.org/papers/2011/COMPSAC_lod2.eu/public.pdf (access date - 30.05.2013).</w:t>
      </w:r>
      <w:proofErr w:type="gramEnd"/>
      <w:hyperlink r:id="rId17" w:history="1"/>
    </w:p>
    <w:p w:rsidR="008105EA" w:rsidRPr="005372B1" w:rsidRDefault="008105EA" w:rsidP="008105EA">
      <w:pPr>
        <w:suppressAutoHyphens w:val="0"/>
        <w:ind w:left="360"/>
        <w:jc w:val="both"/>
        <w:rPr>
          <w:sz w:val="22"/>
          <w:szCs w:val="22"/>
          <w:lang w:val="en-US"/>
        </w:rPr>
      </w:pPr>
    </w:p>
    <w:sectPr w:rsidR="008105EA" w:rsidRPr="005372B1" w:rsidSect="00FD6008">
      <w:type w:val="continuous"/>
      <w:pgSz w:w="11906" w:h="16838"/>
      <w:pgMar w:top="2013" w:right="1843" w:bottom="1304" w:left="1260" w:header="720" w:footer="720" w:gutter="0"/>
      <w:cols w:num="2" w:space="379"/>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Viacheslav Paramonov" w:date="2018-11-06T15:06:00Z" w:initials="VVP">
    <w:p w:rsidR="005E16AE" w:rsidRPr="005E16AE" w:rsidRDefault="005E16AE">
      <w:pPr>
        <w:pStyle w:val="a7"/>
        <w:rPr>
          <w:lang w:val="ru-RU"/>
        </w:rPr>
      </w:pPr>
      <w:r>
        <w:rPr>
          <w:rStyle w:val="a6"/>
        </w:rPr>
        <w:annotationRef/>
      </w:r>
      <w:r>
        <w:rPr>
          <w:rStyle w:val="a6"/>
          <w:lang w:val="ru-RU"/>
        </w:rPr>
        <w:t>Раздел?</w:t>
      </w:r>
    </w:p>
  </w:comment>
  <w:comment w:id="7" w:author="Viacheslav Paramonov" w:date="2018-11-06T15:14:00Z" w:initials="VVP">
    <w:p w:rsidR="002D5DFF" w:rsidRPr="002D5DFF" w:rsidRDefault="002D5DFF">
      <w:pPr>
        <w:pStyle w:val="a7"/>
        <w:rPr>
          <w:lang w:val="ru-RU"/>
        </w:rPr>
      </w:pPr>
      <w:r>
        <w:rPr>
          <w:rStyle w:val="a6"/>
        </w:rPr>
        <w:annotationRef/>
      </w:r>
      <w:r>
        <w:rPr>
          <w:lang w:val="ru-RU"/>
        </w:rPr>
        <w:t>Кем?</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20002A87" w:usb1="00000000" w:usb2="00000000" w:usb3="00000000" w:csb0="000001FF" w:csb1="00000000"/>
  </w:font>
  <w:font w:name="DejaVu Sans">
    <w:panose1 w:val="020B0603030804020204"/>
    <w:charset w:val="CC"/>
    <w:family w:val="swiss"/>
    <w:pitch w:val="variable"/>
    <w:sig w:usb0="E7002EFF" w:usb1="D200FDFF" w:usb2="0A246029" w:usb3="00000000" w:csb0="000001FF" w:csb1="00000000"/>
  </w:font>
  <w:font w:name="Lohit Hindi">
    <w:charset w:val="80"/>
    <w:family w:val="auto"/>
    <w:pitch w:val="variable"/>
  </w:font>
  <w:font w:name="Tahoma">
    <w:panose1 w:val="020B0604030504040204"/>
    <w:charset w:val="CC"/>
    <w:family w:val="swiss"/>
    <w:pitch w:val="variable"/>
    <w:sig w:usb0="E1002EFF" w:usb1="C000605B" w:usb2="00000029" w:usb3="00000000" w:csb0="000101FF" w:csb1="00000000"/>
  </w:font>
  <w:font w:name="Python">
    <w:altName w:val="Times New Roman"/>
    <w:panose1 w:val="00000000000000000000"/>
    <w:charset w:val="00"/>
    <w:family w:val="roman"/>
    <w:notTrueType/>
    <w:pitch w:val="default"/>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12BCE5"/>
    <w:multiLevelType w:val="multilevel"/>
    <w:tmpl w:val="65140C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00000002"/>
    <w:multiLevelType w:val="multilevel"/>
    <w:tmpl w:val="00000002"/>
    <w:name w:val="WW8Num2"/>
    <w:lvl w:ilvl="0">
      <w:start w:val="1"/>
      <w:numFmt w:val="decimal"/>
      <w:pStyle w:val="IwimSubSection"/>
      <w:suff w:val="space"/>
      <w:lvlText w:val="%1"/>
      <w:lvlJc w:val="left"/>
      <w:pPr>
        <w:tabs>
          <w:tab w:val="num" w:pos="1890"/>
        </w:tabs>
        <w:ind w:left="232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3"/>
    <w:multiLevelType w:val="singleLevel"/>
    <w:tmpl w:val="00000003"/>
    <w:name w:val="WW8Num15"/>
    <w:lvl w:ilvl="0">
      <w:start w:val="1"/>
      <w:numFmt w:val="decimal"/>
      <w:lvlText w:val="[%1]"/>
      <w:lvlJc w:val="left"/>
      <w:pPr>
        <w:tabs>
          <w:tab w:val="num" w:pos="0"/>
        </w:tabs>
        <w:ind w:left="454" w:hanging="341"/>
      </w:pPr>
    </w:lvl>
  </w:abstractNum>
  <w:abstractNum w:abstractNumId="4">
    <w:nsid w:val="0A8D07A4"/>
    <w:multiLevelType w:val="hybridMultilevel"/>
    <w:tmpl w:val="BF1C174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176B0D85"/>
    <w:multiLevelType w:val="hybridMultilevel"/>
    <w:tmpl w:val="B0B83210"/>
    <w:lvl w:ilvl="0" w:tplc="0419000F">
      <w:start w:val="1"/>
      <w:numFmt w:val="decimal"/>
      <w:lvlText w:val="%1."/>
      <w:lvlJc w:val="left"/>
      <w:pPr>
        <w:ind w:left="-76" w:hanging="360"/>
      </w:pPr>
      <w:rPr>
        <w:rFonts w:hint="default"/>
      </w:rPr>
    </w:lvl>
    <w:lvl w:ilvl="1" w:tplc="04190003" w:tentative="1">
      <w:start w:val="1"/>
      <w:numFmt w:val="bullet"/>
      <w:lvlText w:val="o"/>
      <w:lvlJc w:val="left"/>
      <w:pPr>
        <w:ind w:left="644" w:hanging="360"/>
      </w:pPr>
      <w:rPr>
        <w:rFonts w:ascii="Courier New" w:hAnsi="Courier New" w:cs="Courier New" w:hint="default"/>
      </w:rPr>
    </w:lvl>
    <w:lvl w:ilvl="2" w:tplc="04190005" w:tentative="1">
      <w:start w:val="1"/>
      <w:numFmt w:val="bullet"/>
      <w:lvlText w:val=""/>
      <w:lvlJc w:val="left"/>
      <w:pPr>
        <w:ind w:left="1364" w:hanging="360"/>
      </w:pPr>
      <w:rPr>
        <w:rFonts w:ascii="Wingdings" w:hAnsi="Wingdings" w:hint="default"/>
      </w:rPr>
    </w:lvl>
    <w:lvl w:ilvl="3" w:tplc="04190001" w:tentative="1">
      <w:start w:val="1"/>
      <w:numFmt w:val="bullet"/>
      <w:lvlText w:val=""/>
      <w:lvlJc w:val="left"/>
      <w:pPr>
        <w:ind w:left="2084" w:hanging="360"/>
      </w:pPr>
      <w:rPr>
        <w:rFonts w:ascii="Symbol" w:hAnsi="Symbol" w:hint="default"/>
      </w:rPr>
    </w:lvl>
    <w:lvl w:ilvl="4" w:tplc="04190003" w:tentative="1">
      <w:start w:val="1"/>
      <w:numFmt w:val="bullet"/>
      <w:lvlText w:val="o"/>
      <w:lvlJc w:val="left"/>
      <w:pPr>
        <w:ind w:left="2804" w:hanging="360"/>
      </w:pPr>
      <w:rPr>
        <w:rFonts w:ascii="Courier New" w:hAnsi="Courier New" w:cs="Courier New" w:hint="default"/>
      </w:rPr>
    </w:lvl>
    <w:lvl w:ilvl="5" w:tplc="04190005" w:tentative="1">
      <w:start w:val="1"/>
      <w:numFmt w:val="bullet"/>
      <w:lvlText w:val=""/>
      <w:lvlJc w:val="left"/>
      <w:pPr>
        <w:ind w:left="3524" w:hanging="360"/>
      </w:pPr>
      <w:rPr>
        <w:rFonts w:ascii="Wingdings" w:hAnsi="Wingdings" w:hint="default"/>
      </w:rPr>
    </w:lvl>
    <w:lvl w:ilvl="6" w:tplc="04190001" w:tentative="1">
      <w:start w:val="1"/>
      <w:numFmt w:val="bullet"/>
      <w:lvlText w:val=""/>
      <w:lvlJc w:val="left"/>
      <w:pPr>
        <w:ind w:left="4244" w:hanging="360"/>
      </w:pPr>
      <w:rPr>
        <w:rFonts w:ascii="Symbol" w:hAnsi="Symbol" w:hint="default"/>
      </w:rPr>
    </w:lvl>
    <w:lvl w:ilvl="7" w:tplc="04190003" w:tentative="1">
      <w:start w:val="1"/>
      <w:numFmt w:val="bullet"/>
      <w:lvlText w:val="o"/>
      <w:lvlJc w:val="left"/>
      <w:pPr>
        <w:ind w:left="4964" w:hanging="360"/>
      </w:pPr>
      <w:rPr>
        <w:rFonts w:ascii="Courier New" w:hAnsi="Courier New" w:cs="Courier New" w:hint="default"/>
      </w:rPr>
    </w:lvl>
    <w:lvl w:ilvl="8" w:tplc="04190005" w:tentative="1">
      <w:start w:val="1"/>
      <w:numFmt w:val="bullet"/>
      <w:lvlText w:val=""/>
      <w:lvlJc w:val="left"/>
      <w:pPr>
        <w:ind w:left="5684" w:hanging="360"/>
      </w:pPr>
      <w:rPr>
        <w:rFonts w:ascii="Wingdings" w:hAnsi="Wingdings" w:hint="default"/>
      </w:rPr>
    </w:lvl>
  </w:abstractNum>
  <w:abstractNum w:abstractNumId="6">
    <w:nsid w:val="219211F9"/>
    <w:multiLevelType w:val="hybridMultilevel"/>
    <w:tmpl w:val="6B46C92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nsid w:val="2C9C275C"/>
    <w:multiLevelType w:val="hybridMultilevel"/>
    <w:tmpl w:val="7158AC5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55776EAE"/>
    <w:multiLevelType w:val="hybridMultilevel"/>
    <w:tmpl w:val="AC8055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9">
    <w:nsid w:val="72DE7A92"/>
    <w:multiLevelType w:val="hybridMultilevel"/>
    <w:tmpl w:val="270655A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76A01981"/>
    <w:multiLevelType w:val="hybridMultilevel"/>
    <w:tmpl w:val="4A9211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3"/>
  </w:num>
  <w:num w:numId="4">
    <w:abstractNumId w:val="2"/>
  </w:num>
  <w:num w:numId="5">
    <w:abstractNumId w:val="2"/>
  </w:num>
  <w:num w:numId="6">
    <w:abstractNumId w:val="2"/>
  </w:num>
  <w:num w:numId="7">
    <w:abstractNumId w:val="8"/>
  </w:num>
  <w:num w:numId="8">
    <w:abstractNumId w:val="2"/>
  </w:num>
  <w:num w:numId="9">
    <w:abstractNumId w:val="10"/>
  </w:num>
  <w:num w:numId="10">
    <w:abstractNumId w:val="5"/>
  </w:num>
  <w:num w:numId="11">
    <w:abstractNumId w:val="6"/>
  </w:num>
  <w:num w:numId="12">
    <w:abstractNumId w:val="2"/>
  </w:num>
  <w:num w:numId="13">
    <w:abstractNumId w:val="4"/>
  </w:num>
  <w:num w:numId="14">
    <w:abstractNumId w:val="2"/>
  </w:num>
  <w:num w:numId="15">
    <w:abstractNumId w:val="2"/>
  </w:num>
  <w:num w:numId="16">
    <w:abstractNumId w:val="7"/>
  </w:num>
  <w:num w:numId="17">
    <w:abstractNumId w:val="2"/>
  </w:num>
  <w:num w:numId="18">
    <w:abstractNumId w:val="2"/>
  </w:num>
  <w:num w:numId="19">
    <w:abstractNumId w:val="2"/>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ru-RU" w:vendorID="64" w:dllVersion="131078" w:nlCheck="1" w:checkStyle="0"/>
  <w:activeWritingStyle w:appName="MSWord" w:lang="en-US" w:vendorID="64" w:dllVersion="131078" w:nlCheck="1" w:checkStyle="0"/>
  <w:activeWritingStyle w:appName="MSWord" w:lang="en-NZ" w:vendorID="64" w:dllVersion="131078" w:nlCheck="1" w:checkStyle="1"/>
  <w:proofState w:spelling="clean" w:grammar="clean"/>
  <w:attachedTemplate r:id="rId1"/>
  <w:defaultTabStop w:val="708"/>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CFD"/>
    <w:rsid w:val="00010210"/>
    <w:rsid w:val="000113DB"/>
    <w:rsid w:val="00011A52"/>
    <w:rsid w:val="00013864"/>
    <w:rsid w:val="000139E2"/>
    <w:rsid w:val="00015B52"/>
    <w:rsid w:val="00041E7B"/>
    <w:rsid w:val="00042C85"/>
    <w:rsid w:val="0004378D"/>
    <w:rsid w:val="00043ADE"/>
    <w:rsid w:val="00053970"/>
    <w:rsid w:val="00053ADE"/>
    <w:rsid w:val="00067877"/>
    <w:rsid w:val="000753AD"/>
    <w:rsid w:val="00096C24"/>
    <w:rsid w:val="000A693E"/>
    <w:rsid w:val="000A7F23"/>
    <w:rsid w:val="000C78FB"/>
    <w:rsid w:val="000D2BB9"/>
    <w:rsid w:val="000D56C3"/>
    <w:rsid w:val="000E6EE8"/>
    <w:rsid w:val="000E6FAD"/>
    <w:rsid w:val="00103862"/>
    <w:rsid w:val="001151AD"/>
    <w:rsid w:val="00116111"/>
    <w:rsid w:val="001214F3"/>
    <w:rsid w:val="001467C3"/>
    <w:rsid w:val="00155527"/>
    <w:rsid w:val="00176C90"/>
    <w:rsid w:val="001855F3"/>
    <w:rsid w:val="00195EC2"/>
    <w:rsid w:val="001C1CF2"/>
    <w:rsid w:val="001C4D41"/>
    <w:rsid w:val="001F23EC"/>
    <w:rsid w:val="00202E40"/>
    <w:rsid w:val="0021223D"/>
    <w:rsid w:val="0021291E"/>
    <w:rsid w:val="0022637C"/>
    <w:rsid w:val="00226C4E"/>
    <w:rsid w:val="00231ACA"/>
    <w:rsid w:val="002354D9"/>
    <w:rsid w:val="00253353"/>
    <w:rsid w:val="00273386"/>
    <w:rsid w:val="00282C8B"/>
    <w:rsid w:val="002A06D1"/>
    <w:rsid w:val="002B6D39"/>
    <w:rsid w:val="002C1B65"/>
    <w:rsid w:val="002C6FA9"/>
    <w:rsid w:val="002D5DFF"/>
    <w:rsid w:val="002E6244"/>
    <w:rsid w:val="002F6CC5"/>
    <w:rsid w:val="00307B42"/>
    <w:rsid w:val="003228C1"/>
    <w:rsid w:val="00326780"/>
    <w:rsid w:val="00327EDF"/>
    <w:rsid w:val="0034361B"/>
    <w:rsid w:val="0034365D"/>
    <w:rsid w:val="00355B84"/>
    <w:rsid w:val="003720C6"/>
    <w:rsid w:val="00374216"/>
    <w:rsid w:val="00377E3D"/>
    <w:rsid w:val="00380801"/>
    <w:rsid w:val="003A02A6"/>
    <w:rsid w:val="003A0AC2"/>
    <w:rsid w:val="003A0D6F"/>
    <w:rsid w:val="003A33F2"/>
    <w:rsid w:val="003A40F8"/>
    <w:rsid w:val="003B164C"/>
    <w:rsid w:val="003B171A"/>
    <w:rsid w:val="003C5F54"/>
    <w:rsid w:val="003D0CFD"/>
    <w:rsid w:val="004000AD"/>
    <w:rsid w:val="004017FA"/>
    <w:rsid w:val="00406118"/>
    <w:rsid w:val="00413F33"/>
    <w:rsid w:val="00417259"/>
    <w:rsid w:val="00425458"/>
    <w:rsid w:val="004418B2"/>
    <w:rsid w:val="004457D5"/>
    <w:rsid w:val="0045017B"/>
    <w:rsid w:val="004614F7"/>
    <w:rsid w:val="004658FD"/>
    <w:rsid w:val="00471361"/>
    <w:rsid w:val="00472FD7"/>
    <w:rsid w:val="0047670A"/>
    <w:rsid w:val="00483E3C"/>
    <w:rsid w:val="004875ED"/>
    <w:rsid w:val="00493BCE"/>
    <w:rsid w:val="004A61D1"/>
    <w:rsid w:val="004B1EE2"/>
    <w:rsid w:val="004D041C"/>
    <w:rsid w:val="004D0918"/>
    <w:rsid w:val="004D7AD1"/>
    <w:rsid w:val="004E0E6D"/>
    <w:rsid w:val="004E1ECC"/>
    <w:rsid w:val="004F7796"/>
    <w:rsid w:val="00524211"/>
    <w:rsid w:val="00526A4B"/>
    <w:rsid w:val="00526E68"/>
    <w:rsid w:val="005372B1"/>
    <w:rsid w:val="005623A1"/>
    <w:rsid w:val="0057189B"/>
    <w:rsid w:val="005947EE"/>
    <w:rsid w:val="005967C9"/>
    <w:rsid w:val="005A0356"/>
    <w:rsid w:val="005B0563"/>
    <w:rsid w:val="005B10F9"/>
    <w:rsid w:val="005B35FE"/>
    <w:rsid w:val="005B466D"/>
    <w:rsid w:val="005B6598"/>
    <w:rsid w:val="005B72E2"/>
    <w:rsid w:val="005C6359"/>
    <w:rsid w:val="005D0AFC"/>
    <w:rsid w:val="005D621A"/>
    <w:rsid w:val="005D700E"/>
    <w:rsid w:val="005E16AE"/>
    <w:rsid w:val="005F33DD"/>
    <w:rsid w:val="005F5997"/>
    <w:rsid w:val="00603B4F"/>
    <w:rsid w:val="006058D6"/>
    <w:rsid w:val="00614E5D"/>
    <w:rsid w:val="00617C77"/>
    <w:rsid w:val="006370DE"/>
    <w:rsid w:val="00637681"/>
    <w:rsid w:val="0067299B"/>
    <w:rsid w:val="0067508D"/>
    <w:rsid w:val="006758DD"/>
    <w:rsid w:val="00681856"/>
    <w:rsid w:val="00690192"/>
    <w:rsid w:val="00696C53"/>
    <w:rsid w:val="006A0FBF"/>
    <w:rsid w:val="006C085B"/>
    <w:rsid w:val="006C3013"/>
    <w:rsid w:val="006C5DD1"/>
    <w:rsid w:val="006D2A16"/>
    <w:rsid w:val="006E0329"/>
    <w:rsid w:val="006E12D9"/>
    <w:rsid w:val="006E7478"/>
    <w:rsid w:val="006F2384"/>
    <w:rsid w:val="006F2C2A"/>
    <w:rsid w:val="007043E8"/>
    <w:rsid w:val="00722CC5"/>
    <w:rsid w:val="00723DD7"/>
    <w:rsid w:val="00730392"/>
    <w:rsid w:val="007476C6"/>
    <w:rsid w:val="00751A5C"/>
    <w:rsid w:val="007547BA"/>
    <w:rsid w:val="00755B28"/>
    <w:rsid w:val="00757C4E"/>
    <w:rsid w:val="007628B8"/>
    <w:rsid w:val="00763327"/>
    <w:rsid w:val="00766797"/>
    <w:rsid w:val="00777931"/>
    <w:rsid w:val="00777ED8"/>
    <w:rsid w:val="0078563B"/>
    <w:rsid w:val="007B0986"/>
    <w:rsid w:val="007D4F1F"/>
    <w:rsid w:val="007D75F0"/>
    <w:rsid w:val="008105EA"/>
    <w:rsid w:val="00815228"/>
    <w:rsid w:val="00817E73"/>
    <w:rsid w:val="00841EBC"/>
    <w:rsid w:val="00851856"/>
    <w:rsid w:val="00856107"/>
    <w:rsid w:val="008703E1"/>
    <w:rsid w:val="0089420C"/>
    <w:rsid w:val="00897B89"/>
    <w:rsid w:val="008A266C"/>
    <w:rsid w:val="008B2A33"/>
    <w:rsid w:val="008B4F24"/>
    <w:rsid w:val="008D53B7"/>
    <w:rsid w:val="008D570F"/>
    <w:rsid w:val="008D6059"/>
    <w:rsid w:val="008E1550"/>
    <w:rsid w:val="008E3006"/>
    <w:rsid w:val="008F341C"/>
    <w:rsid w:val="009054DC"/>
    <w:rsid w:val="00906A48"/>
    <w:rsid w:val="00911670"/>
    <w:rsid w:val="00922B6E"/>
    <w:rsid w:val="00923282"/>
    <w:rsid w:val="009354FB"/>
    <w:rsid w:val="00940C90"/>
    <w:rsid w:val="0094483E"/>
    <w:rsid w:val="009503AA"/>
    <w:rsid w:val="00986081"/>
    <w:rsid w:val="009A303E"/>
    <w:rsid w:val="009A339D"/>
    <w:rsid w:val="009D6CEB"/>
    <w:rsid w:val="009D7439"/>
    <w:rsid w:val="009E6737"/>
    <w:rsid w:val="009F4F19"/>
    <w:rsid w:val="00A01965"/>
    <w:rsid w:val="00A079EA"/>
    <w:rsid w:val="00A13040"/>
    <w:rsid w:val="00A155F4"/>
    <w:rsid w:val="00A21B61"/>
    <w:rsid w:val="00A24DD8"/>
    <w:rsid w:val="00A31273"/>
    <w:rsid w:val="00A3171B"/>
    <w:rsid w:val="00A3173D"/>
    <w:rsid w:val="00A467D1"/>
    <w:rsid w:val="00A64DCB"/>
    <w:rsid w:val="00A72AB9"/>
    <w:rsid w:val="00A73778"/>
    <w:rsid w:val="00A826FF"/>
    <w:rsid w:val="00A82E0C"/>
    <w:rsid w:val="00AA6B57"/>
    <w:rsid w:val="00AC030C"/>
    <w:rsid w:val="00AC071A"/>
    <w:rsid w:val="00AC1765"/>
    <w:rsid w:val="00AC6C4B"/>
    <w:rsid w:val="00AC75B3"/>
    <w:rsid w:val="00AC76BF"/>
    <w:rsid w:val="00AC76F4"/>
    <w:rsid w:val="00AD7AB1"/>
    <w:rsid w:val="00AF1FFF"/>
    <w:rsid w:val="00B03EF8"/>
    <w:rsid w:val="00B07501"/>
    <w:rsid w:val="00B208B1"/>
    <w:rsid w:val="00B2513E"/>
    <w:rsid w:val="00B31EA4"/>
    <w:rsid w:val="00B40242"/>
    <w:rsid w:val="00B40347"/>
    <w:rsid w:val="00B63225"/>
    <w:rsid w:val="00B66706"/>
    <w:rsid w:val="00B673C3"/>
    <w:rsid w:val="00B72968"/>
    <w:rsid w:val="00B769E1"/>
    <w:rsid w:val="00B76F14"/>
    <w:rsid w:val="00B92B7D"/>
    <w:rsid w:val="00BA36B7"/>
    <w:rsid w:val="00BB115D"/>
    <w:rsid w:val="00BC61CE"/>
    <w:rsid w:val="00BD05D1"/>
    <w:rsid w:val="00BD334A"/>
    <w:rsid w:val="00BD4BF0"/>
    <w:rsid w:val="00BD59E8"/>
    <w:rsid w:val="00BF303E"/>
    <w:rsid w:val="00C11E0E"/>
    <w:rsid w:val="00C1222A"/>
    <w:rsid w:val="00C21026"/>
    <w:rsid w:val="00C250D5"/>
    <w:rsid w:val="00C279DE"/>
    <w:rsid w:val="00C32EA5"/>
    <w:rsid w:val="00C501D9"/>
    <w:rsid w:val="00C555FB"/>
    <w:rsid w:val="00C6207A"/>
    <w:rsid w:val="00C64E78"/>
    <w:rsid w:val="00C70819"/>
    <w:rsid w:val="00C72ADF"/>
    <w:rsid w:val="00C77BBD"/>
    <w:rsid w:val="00C84AB5"/>
    <w:rsid w:val="00C87631"/>
    <w:rsid w:val="00C9220E"/>
    <w:rsid w:val="00CA25CE"/>
    <w:rsid w:val="00CB2764"/>
    <w:rsid w:val="00CC2BF3"/>
    <w:rsid w:val="00CC7464"/>
    <w:rsid w:val="00CD1466"/>
    <w:rsid w:val="00CD5444"/>
    <w:rsid w:val="00CE6029"/>
    <w:rsid w:val="00CF140D"/>
    <w:rsid w:val="00CF177E"/>
    <w:rsid w:val="00CF2F97"/>
    <w:rsid w:val="00CF435E"/>
    <w:rsid w:val="00D0279F"/>
    <w:rsid w:val="00D213B7"/>
    <w:rsid w:val="00D44EBF"/>
    <w:rsid w:val="00D7006B"/>
    <w:rsid w:val="00D91144"/>
    <w:rsid w:val="00DB10EE"/>
    <w:rsid w:val="00DB2A99"/>
    <w:rsid w:val="00DC2496"/>
    <w:rsid w:val="00DE2A61"/>
    <w:rsid w:val="00DE411A"/>
    <w:rsid w:val="00E13A1C"/>
    <w:rsid w:val="00E2121E"/>
    <w:rsid w:val="00E31452"/>
    <w:rsid w:val="00E37909"/>
    <w:rsid w:val="00E42D35"/>
    <w:rsid w:val="00E7009B"/>
    <w:rsid w:val="00E85E28"/>
    <w:rsid w:val="00EA4AD1"/>
    <w:rsid w:val="00EB4FA7"/>
    <w:rsid w:val="00EB548F"/>
    <w:rsid w:val="00EB6DCC"/>
    <w:rsid w:val="00EC0733"/>
    <w:rsid w:val="00EC0C45"/>
    <w:rsid w:val="00ED06D5"/>
    <w:rsid w:val="00ED1074"/>
    <w:rsid w:val="00EF17D2"/>
    <w:rsid w:val="00EF4F15"/>
    <w:rsid w:val="00F07959"/>
    <w:rsid w:val="00F10E1F"/>
    <w:rsid w:val="00F16163"/>
    <w:rsid w:val="00F32775"/>
    <w:rsid w:val="00F37048"/>
    <w:rsid w:val="00F43DDA"/>
    <w:rsid w:val="00F52926"/>
    <w:rsid w:val="00F54122"/>
    <w:rsid w:val="00F60A21"/>
    <w:rsid w:val="00F63EF4"/>
    <w:rsid w:val="00F67DCE"/>
    <w:rsid w:val="00F835A4"/>
    <w:rsid w:val="00F8543D"/>
    <w:rsid w:val="00F90FDB"/>
    <w:rsid w:val="00FA6AE0"/>
    <w:rsid w:val="00FA72CF"/>
    <w:rsid w:val="00FB131C"/>
    <w:rsid w:val="00FB1A44"/>
    <w:rsid w:val="00FB37A2"/>
    <w:rsid w:val="00FD38DB"/>
    <w:rsid w:val="00FD6008"/>
    <w:rsid w:val="00FF4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val="cs-CZ" w:eastAsia="ar-SA"/>
    </w:rPr>
  </w:style>
  <w:style w:type="paragraph" w:styleId="1">
    <w:name w:val="heading 1"/>
    <w:basedOn w:val="a"/>
    <w:next w:val="a"/>
    <w:link w:val="10"/>
    <w:uiPriority w:val="9"/>
    <w:qFormat/>
    <w:rsid w:val="008A266C"/>
    <w:pPr>
      <w:keepNext/>
      <w:spacing w:before="240" w:after="60"/>
      <w:outlineLvl w:val="0"/>
    </w:pPr>
    <w:rPr>
      <w:rFonts w:ascii="Cambria" w:hAnsi="Cambria"/>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6z0">
    <w:name w:val="WW8Num16z0"/>
    <w:rPr>
      <w:rFonts w:ascii="Times New Roman" w:hAnsi="Times New Roman"/>
      <w:sz w:val="28"/>
    </w:rPr>
  </w:style>
  <w:style w:type="character" w:customStyle="1" w:styleId="11">
    <w:name w:val="Основной шрифт абзаца1"/>
  </w:style>
  <w:style w:type="character" w:customStyle="1" w:styleId="IwimUpperIndex">
    <w:name w:val="IwimUpperIndex"/>
    <w:rPr>
      <w:vertAlign w:val="superscript"/>
    </w:rPr>
  </w:style>
  <w:style w:type="character" w:styleId="a3">
    <w:name w:val="Hyperlink"/>
    <w:rsid w:val="00273386"/>
    <w:rPr>
      <w:rFonts w:ascii="Courier New" w:hAnsi="Courier New"/>
      <w:color w:val="782A15"/>
      <w:u w:val="dotted"/>
    </w:rPr>
  </w:style>
  <w:style w:type="character" w:customStyle="1" w:styleId="IwimBibItemCharChar">
    <w:name w:val="IwimBibItem Char Char"/>
    <w:rPr>
      <w:rFonts w:cs="Courier New"/>
      <w:lang w:val="en-US" w:eastAsia="ar-SA" w:bidi="ar-SA"/>
    </w:rPr>
  </w:style>
  <w:style w:type="character" w:customStyle="1" w:styleId="IwimStylBibItemKurzvaCharChar">
    <w:name w:val="IwimStyl BibItem + Kurzíva Char Char"/>
    <w:rPr>
      <w:rFonts w:cs="Courier New"/>
      <w:i/>
      <w:iCs/>
      <w:lang w:val="en-US" w:eastAsia="ar-SA" w:bidi="ar-SA"/>
    </w:rPr>
  </w:style>
  <w:style w:type="character" w:customStyle="1" w:styleId="IwimTableCaptionCharChar">
    <w:name w:val="IwimTableCaption Char Char"/>
    <w:rPr>
      <w:rFonts w:cs="Courier New"/>
      <w:szCs w:val="24"/>
      <w:lang w:val="en-US" w:eastAsia="ar-SA" w:bidi="ar-SA"/>
    </w:rPr>
  </w:style>
  <w:style w:type="character" w:customStyle="1" w:styleId="IwimFigureCaptionCharChar">
    <w:name w:val="IwimFigureCaption Char Char"/>
    <w:basedOn w:val="IwimTableCaptionCharChar"/>
    <w:rPr>
      <w:rFonts w:cs="Courier New"/>
      <w:szCs w:val="24"/>
      <w:lang w:val="en-US" w:eastAsia="ar-SA" w:bidi="ar-SA"/>
    </w:rPr>
  </w:style>
  <w:style w:type="character" w:customStyle="1" w:styleId="IwimStylFigureCaptionTunCharChar">
    <w:name w:val="IwimStyl FigureCaption + Tučné Char Char"/>
    <w:rPr>
      <w:rFonts w:cs="Courier New"/>
      <w:b/>
      <w:bCs/>
      <w:szCs w:val="24"/>
      <w:lang w:val="en-US" w:eastAsia="ar-SA" w:bidi="ar-SA"/>
    </w:rPr>
  </w:style>
  <w:style w:type="character" w:customStyle="1" w:styleId="IwimAbstractCharChar">
    <w:name w:val="IwimAbstract Char Char"/>
    <w:rPr>
      <w:rFonts w:cs="Arial"/>
      <w:bCs/>
      <w:i/>
      <w:kern w:val="1"/>
      <w:szCs w:val="32"/>
      <w:lang w:val="en-US" w:eastAsia="ar-SA" w:bidi="ar-SA"/>
    </w:rPr>
  </w:style>
  <w:style w:type="paragraph" w:customStyle="1" w:styleId="Heading">
    <w:name w:val="Heading"/>
    <w:basedOn w:val="a"/>
    <w:next w:val="a4"/>
    <w:pPr>
      <w:keepNext/>
      <w:spacing w:before="240" w:after="120"/>
    </w:pPr>
    <w:rPr>
      <w:rFonts w:ascii="Arial" w:eastAsia="DejaVu Sans" w:hAnsi="Arial" w:cs="Lohit Hindi"/>
      <w:sz w:val="28"/>
      <w:szCs w:val="28"/>
    </w:rPr>
  </w:style>
  <w:style w:type="paragraph" w:styleId="a4">
    <w:name w:val="Body Text"/>
    <w:basedOn w:val="a"/>
    <w:pPr>
      <w:spacing w:after="120"/>
    </w:pPr>
  </w:style>
  <w:style w:type="paragraph" w:styleId="a5">
    <w:name w:val="List"/>
    <w:basedOn w:val="a4"/>
    <w:rPr>
      <w:rFonts w:cs="Lohit Hindi"/>
    </w:rPr>
  </w:style>
  <w:style w:type="paragraph" w:customStyle="1" w:styleId="Caption1">
    <w:name w:val="Caption1"/>
    <w:basedOn w:val="a"/>
    <w:pPr>
      <w:suppressLineNumbers/>
      <w:spacing w:before="120" w:after="120"/>
    </w:pPr>
    <w:rPr>
      <w:rFonts w:cs="Lohit Hindi"/>
      <w:i/>
      <w:iCs/>
    </w:rPr>
  </w:style>
  <w:style w:type="paragraph" w:customStyle="1" w:styleId="Index">
    <w:name w:val="Index"/>
    <w:basedOn w:val="a"/>
    <w:pPr>
      <w:suppressLineNumbers/>
    </w:pPr>
    <w:rPr>
      <w:rFonts w:cs="Lohit Hindi"/>
    </w:rPr>
  </w:style>
  <w:style w:type="paragraph" w:customStyle="1" w:styleId="IwimTitle">
    <w:name w:val="IwimTitle"/>
    <w:basedOn w:val="a"/>
    <w:next w:val="IwimAuthor"/>
    <w:pPr>
      <w:spacing w:after="480"/>
      <w:jc w:val="center"/>
    </w:pPr>
    <w:rPr>
      <w:b/>
      <w:sz w:val="40"/>
    </w:rPr>
  </w:style>
  <w:style w:type="paragraph" w:customStyle="1" w:styleId="IwimAuthor">
    <w:name w:val="IwimAuthor"/>
    <w:basedOn w:val="a"/>
    <w:next w:val="IwimAffiliation"/>
    <w:pPr>
      <w:spacing w:after="120"/>
      <w:jc w:val="center"/>
    </w:pPr>
  </w:style>
  <w:style w:type="paragraph" w:customStyle="1" w:styleId="IwimAffiliation">
    <w:name w:val="IwimAffiliation"/>
    <w:basedOn w:val="a"/>
    <w:next w:val="IwimE-mail"/>
    <w:pPr>
      <w:keepNext/>
      <w:spacing w:before="360" w:after="360"/>
      <w:jc w:val="center"/>
    </w:pPr>
    <w:rPr>
      <w:rFonts w:cs="Arial"/>
      <w:bCs/>
      <w:i/>
      <w:kern w:val="1"/>
      <w:sz w:val="20"/>
      <w:szCs w:val="32"/>
    </w:rPr>
  </w:style>
  <w:style w:type="paragraph" w:customStyle="1" w:styleId="IwimAbstract">
    <w:name w:val="IwimAbstract"/>
    <w:basedOn w:val="a"/>
    <w:pPr>
      <w:spacing w:after="480"/>
      <w:jc w:val="both"/>
    </w:pPr>
    <w:rPr>
      <w:rFonts w:cs="Arial"/>
      <w:bCs/>
      <w:i/>
      <w:kern w:val="1"/>
      <w:sz w:val="20"/>
      <w:szCs w:val="32"/>
      <w:lang w:val="en-US"/>
    </w:rPr>
  </w:style>
  <w:style w:type="paragraph" w:customStyle="1" w:styleId="IwimE-mail">
    <w:name w:val="IwimE-mail"/>
    <w:basedOn w:val="a"/>
    <w:pPr>
      <w:autoSpaceDE w:val="0"/>
      <w:spacing w:after="480"/>
      <w:jc w:val="center"/>
    </w:pPr>
    <w:rPr>
      <w:rFonts w:ascii="Courier New" w:hAnsi="Courier New" w:cs="Courier New"/>
      <w:sz w:val="20"/>
      <w:szCs w:val="20"/>
    </w:rPr>
  </w:style>
  <w:style w:type="paragraph" w:customStyle="1" w:styleId="IwimKeywordsTitle">
    <w:name w:val="IwimKeywordsTitle"/>
    <w:next w:val="IwimKeywords"/>
    <w:pPr>
      <w:suppressAutoHyphens/>
    </w:pPr>
    <w:rPr>
      <w:rFonts w:eastAsia="Arial" w:cs="Arial"/>
      <w:b/>
      <w:bCs/>
      <w:kern w:val="1"/>
      <w:sz w:val="28"/>
      <w:szCs w:val="32"/>
      <w:lang w:val="cs-CZ" w:eastAsia="ar-SA"/>
    </w:rPr>
  </w:style>
  <w:style w:type="paragraph" w:customStyle="1" w:styleId="IwimSection">
    <w:name w:val="IwimSection"/>
    <w:basedOn w:val="a"/>
    <w:rsid w:val="00FD6008"/>
    <w:pPr>
      <w:autoSpaceDE w:val="0"/>
      <w:ind w:left="630"/>
    </w:pPr>
    <w:rPr>
      <w:rFonts w:cs="Courier New"/>
      <w:b/>
      <w:sz w:val="22"/>
      <w:szCs w:val="22"/>
      <w:lang w:val="en-US"/>
    </w:rPr>
  </w:style>
  <w:style w:type="paragraph" w:customStyle="1" w:styleId="IwimFirstParagraph">
    <w:name w:val="IwimFirstParagraph"/>
    <w:basedOn w:val="a"/>
    <w:next w:val="IwimNextParagraph"/>
    <w:pPr>
      <w:autoSpaceDE w:val="0"/>
      <w:spacing w:after="120"/>
      <w:jc w:val="both"/>
    </w:pPr>
    <w:rPr>
      <w:rFonts w:cs="Courier New"/>
      <w:sz w:val="20"/>
      <w:szCs w:val="20"/>
    </w:rPr>
  </w:style>
  <w:style w:type="paragraph" w:customStyle="1" w:styleId="IwimKeywords">
    <w:name w:val="IwimKeywords"/>
    <w:basedOn w:val="a"/>
    <w:pPr>
      <w:ind w:left="397"/>
    </w:pPr>
    <w:rPr>
      <w:sz w:val="20"/>
    </w:rPr>
  </w:style>
  <w:style w:type="paragraph" w:customStyle="1" w:styleId="IwimNextParagraph">
    <w:name w:val="IwimNextParagraph"/>
    <w:basedOn w:val="IwimFirstParagraph"/>
    <w:rsid w:val="00FD6008"/>
    <w:pPr>
      <w:suppressAutoHyphens w:val="0"/>
      <w:spacing w:after="0"/>
      <w:ind w:firstLine="630"/>
    </w:pPr>
    <w:rPr>
      <w:sz w:val="22"/>
      <w:szCs w:val="22"/>
      <w:lang w:val="ru-RU"/>
    </w:rPr>
  </w:style>
  <w:style w:type="paragraph" w:customStyle="1" w:styleId="IwimSubSection">
    <w:name w:val="IwimSubSection"/>
    <w:basedOn w:val="a"/>
    <w:next w:val="IwimFirstParagraph"/>
    <w:pPr>
      <w:numPr>
        <w:numId w:val="2"/>
      </w:numPr>
      <w:autoSpaceDE w:val="0"/>
    </w:pPr>
    <w:rPr>
      <w:rFonts w:cs="Courier New"/>
      <w:b/>
      <w:szCs w:val="20"/>
    </w:rPr>
  </w:style>
  <w:style w:type="paragraph" w:customStyle="1" w:styleId="IwimSubSubSection">
    <w:name w:val="IwimSubSubSection"/>
    <w:basedOn w:val="IwimSubSection"/>
    <w:rPr>
      <w:sz w:val="20"/>
      <w:lang w:val="en-US"/>
    </w:rPr>
  </w:style>
  <w:style w:type="paragraph" w:customStyle="1" w:styleId="IwimTableCaption">
    <w:name w:val="IwimTableCaption"/>
    <w:basedOn w:val="a"/>
    <w:pPr>
      <w:spacing w:before="240" w:after="60"/>
      <w:jc w:val="center"/>
    </w:pPr>
    <w:rPr>
      <w:rFonts w:cs="Courier New"/>
      <w:sz w:val="20"/>
      <w:lang w:val="en-US"/>
    </w:rPr>
  </w:style>
  <w:style w:type="paragraph" w:customStyle="1" w:styleId="IwimFigureCaption">
    <w:name w:val="IwimFigureCaption"/>
    <w:basedOn w:val="IwimTableCaption"/>
  </w:style>
  <w:style w:type="paragraph" w:customStyle="1" w:styleId="IwimBibItem">
    <w:name w:val="IwimBibItem"/>
    <w:basedOn w:val="a"/>
    <w:pPr>
      <w:autoSpaceDE w:val="0"/>
      <w:jc w:val="both"/>
    </w:pPr>
    <w:rPr>
      <w:rFonts w:cs="Courier New"/>
      <w:sz w:val="20"/>
      <w:szCs w:val="20"/>
      <w:lang w:val="en-US"/>
    </w:rPr>
  </w:style>
  <w:style w:type="paragraph" w:customStyle="1" w:styleId="IwimStylBibItemKurzva">
    <w:name w:val="IwimStyl BibItem + Kurzíva"/>
    <w:basedOn w:val="IwimBibItem"/>
    <w:rPr>
      <w:i/>
      <w:iCs/>
    </w:rPr>
  </w:style>
  <w:style w:type="paragraph" w:customStyle="1" w:styleId="IwimStylFigureCaptionTun">
    <w:name w:val="IwimStyl FigureCaption + Tučné"/>
    <w:basedOn w:val="IwimFigureCaption"/>
    <w:rPr>
      <w:b/>
      <w:bCs/>
    </w:rPr>
  </w:style>
  <w:style w:type="paragraph" w:customStyle="1" w:styleId="IwimReferences">
    <w:name w:val="IwimReferences"/>
    <w:basedOn w:val="IwimSection"/>
    <w:pPr>
      <w:ind w:left="0"/>
    </w:pPr>
  </w:style>
  <w:style w:type="paragraph" w:customStyle="1" w:styleId="Framecontents">
    <w:name w:val="Frame contents"/>
    <w:basedOn w:val="a4"/>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customStyle="1" w:styleId="10">
    <w:name w:val="Заголовок 1 Знак"/>
    <w:link w:val="1"/>
    <w:uiPriority w:val="9"/>
    <w:rsid w:val="008A266C"/>
    <w:rPr>
      <w:rFonts w:ascii="Cambria" w:eastAsia="Times New Roman" w:hAnsi="Cambria" w:cs="Times New Roman"/>
      <w:b/>
      <w:bCs/>
      <w:kern w:val="32"/>
      <w:sz w:val="32"/>
      <w:szCs w:val="32"/>
      <w:lang w:val="cs-CZ" w:eastAsia="ar-SA"/>
    </w:rPr>
  </w:style>
  <w:style w:type="character" w:styleId="a6">
    <w:name w:val="annotation reference"/>
    <w:uiPriority w:val="99"/>
    <w:semiHidden/>
    <w:unhideWhenUsed/>
    <w:rsid w:val="00BD59E8"/>
    <w:rPr>
      <w:sz w:val="16"/>
      <w:szCs w:val="16"/>
    </w:rPr>
  </w:style>
  <w:style w:type="paragraph" w:styleId="a7">
    <w:name w:val="annotation text"/>
    <w:basedOn w:val="a"/>
    <w:link w:val="a8"/>
    <w:uiPriority w:val="99"/>
    <w:semiHidden/>
    <w:unhideWhenUsed/>
    <w:rsid w:val="00BD59E8"/>
    <w:rPr>
      <w:sz w:val="20"/>
      <w:szCs w:val="20"/>
    </w:rPr>
  </w:style>
  <w:style w:type="character" w:customStyle="1" w:styleId="a8">
    <w:name w:val="Текст примечания Знак"/>
    <w:link w:val="a7"/>
    <w:uiPriority w:val="99"/>
    <w:semiHidden/>
    <w:rsid w:val="00BD59E8"/>
    <w:rPr>
      <w:lang w:val="cs-CZ" w:eastAsia="ar-SA"/>
    </w:rPr>
  </w:style>
  <w:style w:type="paragraph" w:styleId="a9">
    <w:name w:val="annotation subject"/>
    <w:basedOn w:val="a7"/>
    <w:next w:val="a7"/>
    <w:link w:val="aa"/>
    <w:uiPriority w:val="99"/>
    <w:semiHidden/>
    <w:unhideWhenUsed/>
    <w:rsid w:val="00BD59E8"/>
    <w:rPr>
      <w:b/>
      <w:bCs/>
    </w:rPr>
  </w:style>
  <w:style w:type="character" w:customStyle="1" w:styleId="aa">
    <w:name w:val="Тема примечания Знак"/>
    <w:link w:val="a9"/>
    <w:uiPriority w:val="99"/>
    <w:semiHidden/>
    <w:rsid w:val="00BD59E8"/>
    <w:rPr>
      <w:b/>
      <w:bCs/>
      <w:lang w:val="cs-CZ" w:eastAsia="ar-SA"/>
    </w:rPr>
  </w:style>
  <w:style w:type="paragraph" w:styleId="ab">
    <w:name w:val="Balloon Text"/>
    <w:basedOn w:val="a"/>
    <w:link w:val="ac"/>
    <w:uiPriority w:val="99"/>
    <w:semiHidden/>
    <w:unhideWhenUsed/>
    <w:rsid w:val="00BD59E8"/>
    <w:rPr>
      <w:rFonts w:ascii="Tahoma" w:hAnsi="Tahoma" w:cs="Tahoma"/>
      <w:sz w:val="16"/>
      <w:szCs w:val="16"/>
    </w:rPr>
  </w:style>
  <w:style w:type="character" w:customStyle="1" w:styleId="ac">
    <w:name w:val="Текст выноски Знак"/>
    <w:link w:val="ab"/>
    <w:uiPriority w:val="99"/>
    <w:semiHidden/>
    <w:rsid w:val="00BD59E8"/>
    <w:rPr>
      <w:rFonts w:ascii="Tahoma" w:hAnsi="Tahoma" w:cs="Tahoma"/>
      <w:sz w:val="16"/>
      <w:szCs w:val="16"/>
      <w:lang w:val="cs-CZ" w:eastAsia="ar-SA"/>
    </w:rPr>
  </w:style>
  <w:style w:type="paragraph" w:styleId="ad">
    <w:name w:val="List Paragraph"/>
    <w:basedOn w:val="a"/>
    <w:uiPriority w:val="72"/>
    <w:qFormat/>
    <w:rsid w:val="00922B6E"/>
    <w:pPr>
      <w:ind w:left="708"/>
    </w:pPr>
  </w:style>
  <w:style w:type="character" w:styleId="ae">
    <w:name w:val="Emphasis"/>
    <w:uiPriority w:val="20"/>
    <w:qFormat/>
    <w:rsid w:val="00922B6E"/>
    <w:rPr>
      <w:i/>
      <w:iCs/>
    </w:rPr>
  </w:style>
  <w:style w:type="character" w:customStyle="1" w:styleId="pl-s">
    <w:name w:val="pl-s"/>
    <w:rsid w:val="00815228"/>
  </w:style>
  <w:style w:type="character" w:customStyle="1" w:styleId="pl-ent">
    <w:name w:val="pl-ent"/>
    <w:rsid w:val="006C3013"/>
  </w:style>
  <w:style w:type="character" w:customStyle="1" w:styleId="pl-c1">
    <w:name w:val="pl-c1"/>
    <w:rsid w:val="006C3013"/>
  </w:style>
  <w:style w:type="character" w:customStyle="1" w:styleId="pl-e">
    <w:name w:val="pl-e"/>
    <w:rsid w:val="006C3013"/>
  </w:style>
  <w:style w:type="character" w:customStyle="1" w:styleId="pl-pds">
    <w:name w:val="pl-pds"/>
    <w:rsid w:val="006C3013"/>
  </w:style>
  <w:style w:type="character" w:customStyle="1" w:styleId="il">
    <w:name w:val="il"/>
    <w:rsid w:val="00A64DCB"/>
  </w:style>
  <w:style w:type="paragraph" w:styleId="af">
    <w:name w:val="Revision"/>
    <w:hidden/>
    <w:uiPriority w:val="99"/>
    <w:semiHidden/>
    <w:rsid w:val="00B31EA4"/>
    <w:rPr>
      <w:sz w:val="24"/>
      <w:szCs w:val="24"/>
      <w:lang w:val="cs-CZ" w:eastAsia="ar-SA"/>
    </w:rPr>
  </w:style>
  <w:style w:type="character" w:styleId="HTML">
    <w:name w:val="HTML Cite"/>
    <w:uiPriority w:val="99"/>
    <w:semiHidden/>
    <w:unhideWhenUsed/>
    <w:rsid w:val="004000AD"/>
    <w:rPr>
      <w:i/>
      <w:iCs/>
    </w:rPr>
  </w:style>
  <w:style w:type="character" w:customStyle="1" w:styleId="reference-accessdate">
    <w:name w:val="reference-accessdate"/>
    <w:rsid w:val="004000AD"/>
  </w:style>
  <w:style w:type="character" w:customStyle="1" w:styleId="publication-meta-journal">
    <w:name w:val="publication-meta-journal"/>
    <w:rsid w:val="00FB37A2"/>
  </w:style>
  <w:style w:type="character" w:customStyle="1" w:styleId="publication-meta-date">
    <w:name w:val="publication-meta-date"/>
    <w:rsid w:val="00FB37A2"/>
  </w:style>
  <w:style w:type="character" w:customStyle="1" w:styleId="publication-meta-separator">
    <w:name w:val="publication-meta-separator"/>
    <w:rsid w:val="00FB37A2"/>
  </w:style>
  <w:style w:type="character" w:customStyle="1" w:styleId="publication-meta-stats">
    <w:name w:val="publication-meta-stats"/>
    <w:rsid w:val="00FB37A2"/>
  </w:style>
  <w:style w:type="character" w:customStyle="1" w:styleId="af0">
    <w:name w:val="_"/>
    <w:rsid w:val="003B164C"/>
  </w:style>
  <w:style w:type="character" w:customStyle="1" w:styleId="ff3">
    <w:name w:val="ff3"/>
    <w:rsid w:val="003B164C"/>
  </w:style>
  <w:style w:type="character" w:customStyle="1" w:styleId="ws4">
    <w:name w:val="ws4"/>
    <w:rsid w:val="003B164C"/>
  </w:style>
  <w:style w:type="character" w:customStyle="1" w:styleId="ws5">
    <w:name w:val="ws5"/>
    <w:rsid w:val="003B164C"/>
  </w:style>
  <w:style w:type="character" w:customStyle="1" w:styleId="ws0">
    <w:name w:val="ws0"/>
    <w:rsid w:val="003B164C"/>
  </w:style>
  <w:style w:type="paragraph" w:styleId="af1">
    <w:name w:val="Normal (Web)"/>
    <w:basedOn w:val="a"/>
    <w:uiPriority w:val="99"/>
    <w:unhideWhenUsed/>
    <w:rsid w:val="002F6CC5"/>
    <w:pPr>
      <w:suppressAutoHyphens w:val="0"/>
      <w:spacing w:before="100" w:beforeAutospacing="1" w:after="100" w:afterAutospacing="1"/>
    </w:pPr>
    <w:rPr>
      <w:lang w:val="ru-RU" w:eastAsia="ru-RU"/>
    </w:rPr>
  </w:style>
  <w:style w:type="character" w:styleId="af2">
    <w:name w:val="Strong"/>
    <w:uiPriority w:val="22"/>
    <w:qFormat/>
    <w:rsid w:val="002F6CC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uppressAutoHyphens/>
    </w:pPr>
    <w:rPr>
      <w:sz w:val="24"/>
      <w:szCs w:val="24"/>
      <w:lang w:val="cs-CZ" w:eastAsia="ar-SA"/>
    </w:rPr>
  </w:style>
  <w:style w:type="paragraph" w:styleId="1">
    <w:name w:val="heading 1"/>
    <w:basedOn w:val="a"/>
    <w:next w:val="a"/>
    <w:link w:val="10"/>
    <w:uiPriority w:val="9"/>
    <w:qFormat/>
    <w:rsid w:val="008A266C"/>
    <w:pPr>
      <w:keepNext/>
      <w:spacing w:before="240" w:after="60"/>
      <w:outlineLvl w:val="0"/>
    </w:pPr>
    <w:rPr>
      <w:rFonts w:ascii="Cambria" w:hAnsi="Cambria"/>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6z0">
    <w:name w:val="WW8Num16z0"/>
    <w:rPr>
      <w:rFonts w:ascii="Times New Roman" w:hAnsi="Times New Roman"/>
      <w:sz w:val="28"/>
    </w:rPr>
  </w:style>
  <w:style w:type="character" w:customStyle="1" w:styleId="11">
    <w:name w:val="Основной шрифт абзаца1"/>
  </w:style>
  <w:style w:type="character" w:customStyle="1" w:styleId="IwimUpperIndex">
    <w:name w:val="IwimUpperIndex"/>
    <w:rPr>
      <w:vertAlign w:val="superscript"/>
    </w:rPr>
  </w:style>
  <w:style w:type="character" w:styleId="a3">
    <w:name w:val="Hyperlink"/>
    <w:rsid w:val="00273386"/>
    <w:rPr>
      <w:rFonts w:ascii="Courier New" w:hAnsi="Courier New"/>
      <w:color w:val="782A15"/>
      <w:u w:val="dotted"/>
    </w:rPr>
  </w:style>
  <w:style w:type="character" w:customStyle="1" w:styleId="IwimBibItemCharChar">
    <w:name w:val="IwimBibItem Char Char"/>
    <w:rPr>
      <w:rFonts w:cs="Courier New"/>
      <w:lang w:val="en-US" w:eastAsia="ar-SA" w:bidi="ar-SA"/>
    </w:rPr>
  </w:style>
  <w:style w:type="character" w:customStyle="1" w:styleId="IwimStylBibItemKurzvaCharChar">
    <w:name w:val="IwimStyl BibItem + Kurzíva Char Char"/>
    <w:rPr>
      <w:rFonts w:cs="Courier New"/>
      <w:i/>
      <w:iCs/>
      <w:lang w:val="en-US" w:eastAsia="ar-SA" w:bidi="ar-SA"/>
    </w:rPr>
  </w:style>
  <w:style w:type="character" w:customStyle="1" w:styleId="IwimTableCaptionCharChar">
    <w:name w:val="IwimTableCaption Char Char"/>
    <w:rPr>
      <w:rFonts w:cs="Courier New"/>
      <w:szCs w:val="24"/>
      <w:lang w:val="en-US" w:eastAsia="ar-SA" w:bidi="ar-SA"/>
    </w:rPr>
  </w:style>
  <w:style w:type="character" w:customStyle="1" w:styleId="IwimFigureCaptionCharChar">
    <w:name w:val="IwimFigureCaption Char Char"/>
    <w:basedOn w:val="IwimTableCaptionCharChar"/>
    <w:rPr>
      <w:rFonts w:cs="Courier New"/>
      <w:szCs w:val="24"/>
      <w:lang w:val="en-US" w:eastAsia="ar-SA" w:bidi="ar-SA"/>
    </w:rPr>
  </w:style>
  <w:style w:type="character" w:customStyle="1" w:styleId="IwimStylFigureCaptionTunCharChar">
    <w:name w:val="IwimStyl FigureCaption + Tučné Char Char"/>
    <w:rPr>
      <w:rFonts w:cs="Courier New"/>
      <w:b/>
      <w:bCs/>
      <w:szCs w:val="24"/>
      <w:lang w:val="en-US" w:eastAsia="ar-SA" w:bidi="ar-SA"/>
    </w:rPr>
  </w:style>
  <w:style w:type="character" w:customStyle="1" w:styleId="IwimAbstractCharChar">
    <w:name w:val="IwimAbstract Char Char"/>
    <w:rPr>
      <w:rFonts w:cs="Arial"/>
      <w:bCs/>
      <w:i/>
      <w:kern w:val="1"/>
      <w:szCs w:val="32"/>
      <w:lang w:val="en-US" w:eastAsia="ar-SA" w:bidi="ar-SA"/>
    </w:rPr>
  </w:style>
  <w:style w:type="paragraph" w:customStyle="1" w:styleId="Heading">
    <w:name w:val="Heading"/>
    <w:basedOn w:val="a"/>
    <w:next w:val="a4"/>
    <w:pPr>
      <w:keepNext/>
      <w:spacing w:before="240" w:after="120"/>
    </w:pPr>
    <w:rPr>
      <w:rFonts w:ascii="Arial" w:eastAsia="DejaVu Sans" w:hAnsi="Arial" w:cs="Lohit Hindi"/>
      <w:sz w:val="28"/>
      <w:szCs w:val="28"/>
    </w:rPr>
  </w:style>
  <w:style w:type="paragraph" w:styleId="a4">
    <w:name w:val="Body Text"/>
    <w:basedOn w:val="a"/>
    <w:pPr>
      <w:spacing w:after="120"/>
    </w:pPr>
  </w:style>
  <w:style w:type="paragraph" w:styleId="a5">
    <w:name w:val="List"/>
    <w:basedOn w:val="a4"/>
    <w:rPr>
      <w:rFonts w:cs="Lohit Hindi"/>
    </w:rPr>
  </w:style>
  <w:style w:type="paragraph" w:customStyle="1" w:styleId="Caption1">
    <w:name w:val="Caption1"/>
    <w:basedOn w:val="a"/>
    <w:pPr>
      <w:suppressLineNumbers/>
      <w:spacing w:before="120" w:after="120"/>
    </w:pPr>
    <w:rPr>
      <w:rFonts w:cs="Lohit Hindi"/>
      <w:i/>
      <w:iCs/>
    </w:rPr>
  </w:style>
  <w:style w:type="paragraph" w:customStyle="1" w:styleId="Index">
    <w:name w:val="Index"/>
    <w:basedOn w:val="a"/>
    <w:pPr>
      <w:suppressLineNumbers/>
    </w:pPr>
    <w:rPr>
      <w:rFonts w:cs="Lohit Hindi"/>
    </w:rPr>
  </w:style>
  <w:style w:type="paragraph" w:customStyle="1" w:styleId="IwimTitle">
    <w:name w:val="IwimTitle"/>
    <w:basedOn w:val="a"/>
    <w:next w:val="IwimAuthor"/>
    <w:pPr>
      <w:spacing w:after="480"/>
      <w:jc w:val="center"/>
    </w:pPr>
    <w:rPr>
      <w:b/>
      <w:sz w:val="40"/>
    </w:rPr>
  </w:style>
  <w:style w:type="paragraph" w:customStyle="1" w:styleId="IwimAuthor">
    <w:name w:val="IwimAuthor"/>
    <w:basedOn w:val="a"/>
    <w:next w:val="IwimAffiliation"/>
    <w:pPr>
      <w:spacing w:after="120"/>
      <w:jc w:val="center"/>
    </w:pPr>
  </w:style>
  <w:style w:type="paragraph" w:customStyle="1" w:styleId="IwimAffiliation">
    <w:name w:val="IwimAffiliation"/>
    <w:basedOn w:val="a"/>
    <w:next w:val="IwimE-mail"/>
    <w:pPr>
      <w:keepNext/>
      <w:spacing w:before="360" w:after="360"/>
      <w:jc w:val="center"/>
    </w:pPr>
    <w:rPr>
      <w:rFonts w:cs="Arial"/>
      <w:bCs/>
      <w:i/>
      <w:kern w:val="1"/>
      <w:sz w:val="20"/>
      <w:szCs w:val="32"/>
    </w:rPr>
  </w:style>
  <w:style w:type="paragraph" w:customStyle="1" w:styleId="IwimAbstract">
    <w:name w:val="IwimAbstract"/>
    <w:basedOn w:val="a"/>
    <w:pPr>
      <w:spacing w:after="480"/>
      <w:jc w:val="both"/>
    </w:pPr>
    <w:rPr>
      <w:rFonts w:cs="Arial"/>
      <w:bCs/>
      <w:i/>
      <w:kern w:val="1"/>
      <w:sz w:val="20"/>
      <w:szCs w:val="32"/>
      <w:lang w:val="en-US"/>
    </w:rPr>
  </w:style>
  <w:style w:type="paragraph" w:customStyle="1" w:styleId="IwimE-mail">
    <w:name w:val="IwimE-mail"/>
    <w:basedOn w:val="a"/>
    <w:pPr>
      <w:autoSpaceDE w:val="0"/>
      <w:spacing w:after="480"/>
      <w:jc w:val="center"/>
    </w:pPr>
    <w:rPr>
      <w:rFonts w:ascii="Courier New" w:hAnsi="Courier New" w:cs="Courier New"/>
      <w:sz w:val="20"/>
      <w:szCs w:val="20"/>
    </w:rPr>
  </w:style>
  <w:style w:type="paragraph" w:customStyle="1" w:styleId="IwimKeywordsTitle">
    <w:name w:val="IwimKeywordsTitle"/>
    <w:next w:val="IwimKeywords"/>
    <w:pPr>
      <w:suppressAutoHyphens/>
    </w:pPr>
    <w:rPr>
      <w:rFonts w:eastAsia="Arial" w:cs="Arial"/>
      <w:b/>
      <w:bCs/>
      <w:kern w:val="1"/>
      <w:sz w:val="28"/>
      <w:szCs w:val="32"/>
      <w:lang w:val="cs-CZ" w:eastAsia="ar-SA"/>
    </w:rPr>
  </w:style>
  <w:style w:type="paragraph" w:customStyle="1" w:styleId="IwimSection">
    <w:name w:val="IwimSection"/>
    <w:basedOn w:val="a"/>
    <w:rsid w:val="00FD6008"/>
    <w:pPr>
      <w:autoSpaceDE w:val="0"/>
      <w:ind w:left="630"/>
    </w:pPr>
    <w:rPr>
      <w:rFonts w:cs="Courier New"/>
      <w:b/>
      <w:sz w:val="22"/>
      <w:szCs w:val="22"/>
      <w:lang w:val="en-US"/>
    </w:rPr>
  </w:style>
  <w:style w:type="paragraph" w:customStyle="1" w:styleId="IwimFirstParagraph">
    <w:name w:val="IwimFirstParagraph"/>
    <w:basedOn w:val="a"/>
    <w:next w:val="IwimNextParagraph"/>
    <w:pPr>
      <w:autoSpaceDE w:val="0"/>
      <w:spacing w:after="120"/>
      <w:jc w:val="both"/>
    </w:pPr>
    <w:rPr>
      <w:rFonts w:cs="Courier New"/>
      <w:sz w:val="20"/>
      <w:szCs w:val="20"/>
    </w:rPr>
  </w:style>
  <w:style w:type="paragraph" w:customStyle="1" w:styleId="IwimKeywords">
    <w:name w:val="IwimKeywords"/>
    <w:basedOn w:val="a"/>
    <w:pPr>
      <w:ind w:left="397"/>
    </w:pPr>
    <w:rPr>
      <w:sz w:val="20"/>
    </w:rPr>
  </w:style>
  <w:style w:type="paragraph" w:customStyle="1" w:styleId="IwimNextParagraph">
    <w:name w:val="IwimNextParagraph"/>
    <w:basedOn w:val="IwimFirstParagraph"/>
    <w:rsid w:val="00FD6008"/>
    <w:pPr>
      <w:suppressAutoHyphens w:val="0"/>
      <w:spacing w:after="0"/>
      <w:ind w:firstLine="630"/>
    </w:pPr>
    <w:rPr>
      <w:sz w:val="22"/>
      <w:szCs w:val="22"/>
      <w:lang w:val="ru-RU"/>
    </w:rPr>
  </w:style>
  <w:style w:type="paragraph" w:customStyle="1" w:styleId="IwimSubSection">
    <w:name w:val="IwimSubSection"/>
    <w:basedOn w:val="a"/>
    <w:next w:val="IwimFirstParagraph"/>
    <w:pPr>
      <w:numPr>
        <w:numId w:val="2"/>
      </w:numPr>
      <w:autoSpaceDE w:val="0"/>
    </w:pPr>
    <w:rPr>
      <w:rFonts w:cs="Courier New"/>
      <w:b/>
      <w:szCs w:val="20"/>
    </w:rPr>
  </w:style>
  <w:style w:type="paragraph" w:customStyle="1" w:styleId="IwimSubSubSection">
    <w:name w:val="IwimSubSubSection"/>
    <w:basedOn w:val="IwimSubSection"/>
    <w:rPr>
      <w:sz w:val="20"/>
      <w:lang w:val="en-US"/>
    </w:rPr>
  </w:style>
  <w:style w:type="paragraph" w:customStyle="1" w:styleId="IwimTableCaption">
    <w:name w:val="IwimTableCaption"/>
    <w:basedOn w:val="a"/>
    <w:pPr>
      <w:spacing w:before="240" w:after="60"/>
      <w:jc w:val="center"/>
    </w:pPr>
    <w:rPr>
      <w:rFonts w:cs="Courier New"/>
      <w:sz w:val="20"/>
      <w:lang w:val="en-US"/>
    </w:rPr>
  </w:style>
  <w:style w:type="paragraph" w:customStyle="1" w:styleId="IwimFigureCaption">
    <w:name w:val="IwimFigureCaption"/>
    <w:basedOn w:val="IwimTableCaption"/>
  </w:style>
  <w:style w:type="paragraph" w:customStyle="1" w:styleId="IwimBibItem">
    <w:name w:val="IwimBibItem"/>
    <w:basedOn w:val="a"/>
    <w:pPr>
      <w:autoSpaceDE w:val="0"/>
      <w:jc w:val="both"/>
    </w:pPr>
    <w:rPr>
      <w:rFonts w:cs="Courier New"/>
      <w:sz w:val="20"/>
      <w:szCs w:val="20"/>
      <w:lang w:val="en-US"/>
    </w:rPr>
  </w:style>
  <w:style w:type="paragraph" w:customStyle="1" w:styleId="IwimStylBibItemKurzva">
    <w:name w:val="IwimStyl BibItem + Kurzíva"/>
    <w:basedOn w:val="IwimBibItem"/>
    <w:rPr>
      <w:i/>
      <w:iCs/>
    </w:rPr>
  </w:style>
  <w:style w:type="paragraph" w:customStyle="1" w:styleId="IwimStylFigureCaptionTun">
    <w:name w:val="IwimStyl FigureCaption + Tučné"/>
    <w:basedOn w:val="IwimFigureCaption"/>
    <w:rPr>
      <w:b/>
      <w:bCs/>
    </w:rPr>
  </w:style>
  <w:style w:type="paragraph" w:customStyle="1" w:styleId="IwimReferences">
    <w:name w:val="IwimReferences"/>
    <w:basedOn w:val="IwimSection"/>
    <w:pPr>
      <w:ind w:left="0"/>
    </w:pPr>
  </w:style>
  <w:style w:type="paragraph" w:customStyle="1" w:styleId="Framecontents">
    <w:name w:val="Frame contents"/>
    <w:basedOn w:val="a4"/>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customStyle="1" w:styleId="10">
    <w:name w:val="Заголовок 1 Знак"/>
    <w:link w:val="1"/>
    <w:uiPriority w:val="9"/>
    <w:rsid w:val="008A266C"/>
    <w:rPr>
      <w:rFonts w:ascii="Cambria" w:eastAsia="Times New Roman" w:hAnsi="Cambria" w:cs="Times New Roman"/>
      <w:b/>
      <w:bCs/>
      <w:kern w:val="32"/>
      <w:sz w:val="32"/>
      <w:szCs w:val="32"/>
      <w:lang w:val="cs-CZ" w:eastAsia="ar-SA"/>
    </w:rPr>
  </w:style>
  <w:style w:type="character" w:styleId="a6">
    <w:name w:val="annotation reference"/>
    <w:uiPriority w:val="99"/>
    <w:semiHidden/>
    <w:unhideWhenUsed/>
    <w:rsid w:val="00BD59E8"/>
    <w:rPr>
      <w:sz w:val="16"/>
      <w:szCs w:val="16"/>
    </w:rPr>
  </w:style>
  <w:style w:type="paragraph" w:styleId="a7">
    <w:name w:val="annotation text"/>
    <w:basedOn w:val="a"/>
    <w:link w:val="a8"/>
    <w:uiPriority w:val="99"/>
    <w:semiHidden/>
    <w:unhideWhenUsed/>
    <w:rsid w:val="00BD59E8"/>
    <w:rPr>
      <w:sz w:val="20"/>
      <w:szCs w:val="20"/>
    </w:rPr>
  </w:style>
  <w:style w:type="character" w:customStyle="1" w:styleId="a8">
    <w:name w:val="Текст примечания Знак"/>
    <w:link w:val="a7"/>
    <w:uiPriority w:val="99"/>
    <w:semiHidden/>
    <w:rsid w:val="00BD59E8"/>
    <w:rPr>
      <w:lang w:val="cs-CZ" w:eastAsia="ar-SA"/>
    </w:rPr>
  </w:style>
  <w:style w:type="paragraph" w:styleId="a9">
    <w:name w:val="annotation subject"/>
    <w:basedOn w:val="a7"/>
    <w:next w:val="a7"/>
    <w:link w:val="aa"/>
    <w:uiPriority w:val="99"/>
    <w:semiHidden/>
    <w:unhideWhenUsed/>
    <w:rsid w:val="00BD59E8"/>
    <w:rPr>
      <w:b/>
      <w:bCs/>
    </w:rPr>
  </w:style>
  <w:style w:type="character" w:customStyle="1" w:styleId="aa">
    <w:name w:val="Тема примечания Знак"/>
    <w:link w:val="a9"/>
    <w:uiPriority w:val="99"/>
    <w:semiHidden/>
    <w:rsid w:val="00BD59E8"/>
    <w:rPr>
      <w:b/>
      <w:bCs/>
      <w:lang w:val="cs-CZ" w:eastAsia="ar-SA"/>
    </w:rPr>
  </w:style>
  <w:style w:type="paragraph" w:styleId="ab">
    <w:name w:val="Balloon Text"/>
    <w:basedOn w:val="a"/>
    <w:link w:val="ac"/>
    <w:uiPriority w:val="99"/>
    <w:semiHidden/>
    <w:unhideWhenUsed/>
    <w:rsid w:val="00BD59E8"/>
    <w:rPr>
      <w:rFonts w:ascii="Tahoma" w:hAnsi="Tahoma" w:cs="Tahoma"/>
      <w:sz w:val="16"/>
      <w:szCs w:val="16"/>
    </w:rPr>
  </w:style>
  <w:style w:type="character" w:customStyle="1" w:styleId="ac">
    <w:name w:val="Текст выноски Знак"/>
    <w:link w:val="ab"/>
    <w:uiPriority w:val="99"/>
    <w:semiHidden/>
    <w:rsid w:val="00BD59E8"/>
    <w:rPr>
      <w:rFonts w:ascii="Tahoma" w:hAnsi="Tahoma" w:cs="Tahoma"/>
      <w:sz w:val="16"/>
      <w:szCs w:val="16"/>
      <w:lang w:val="cs-CZ" w:eastAsia="ar-SA"/>
    </w:rPr>
  </w:style>
  <w:style w:type="paragraph" w:styleId="ad">
    <w:name w:val="List Paragraph"/>
    <w:basedOn w:val="a"/>
    <w:uiPriority w:val="72"/>
    <w:qFormat/>
    <w:rsid w:val="00922B6E"/>
    <w:pPr>
      <w:ind w:left="708"/>
    </w:pPr>
  </w:style>
  <w:style w:type="character" w:styleId="ae">
    <w:name w:val="Emphasis"/>
    <w:uiPriority w:val="20"/>
    <w:qFormat/>
    <w:rsid w:val="00922B6E"/>
    <w:rPr>
      <w:i/>
      <w:iCs/>
    </w:rPr>
  </w:style>
  <w:style w:type="character" w:customStyle="1" w:styleId="pl-s">
    <w:name w:val="pl-s"/>
    <w:rsid w:val="00815228"/>
  </w:style>
  <w:style w:type="character" w:customStyle="1" w:styleId="pl-ent">
    <w:name w:val="pl-ent"/>
    <w:rsid w:val="006C3013"/>
  </w:style>
  <w:style w:type="character" w:customStyle="1" w:styleId="pl-c1">
    <w:name w:val="pl-c1"/>
    <w:rsid w:val="006C3013"/>
  </w:style>
  <w:style w:type="character" w:customStyle="1" w:styleId="pl-e">
    <w:name w:val="pl-e"/>
    <w:rsid w:val="006C3013"/>
  </w:style>
  <w:style w:type="character" w:customStyle="1" w:styleId="pl-pds">
    <w:name w:val="pl-pds"/>
    <w:rsid w:val="006C3013"/>
  </w:style>
  <w:style w:type="character" w:customStyle="1" w:styleId="il">
    <w:name w:val="il"/>
    <w:rsid w:val="00A64DCB"/>
  </w:style>
  <w:style w:type="paragraph" w:styleId="af">
    <w:name w:val="Revision"/>
    <w:hidden/>
    <w:uiPriority w:val="99"/>
    <w:semiHidden/>
    <w:rsid w:val="00B31EA4"/>
    <w:rPr>
      <w:sz w:val="24"/>
      <w:szCs w:val="24"/>
      <w:lang w:val="cs-CZ" w:eastAsia="ar-SA"/>
    </w:rPr>
  </w:style>
  <w:style w:type="character" w:styleId="HTML">
    <w:name w:val="HTML Cite"/>
    <w:uiPriority w:val="99"/>
    <w:semiHidden/>
    <w:unhideWhenUsed/>
    <w:rsid w:val="004000AD"/>
    <w:rPr>
      <w:i/>
      <w:iCs/>
    </w:rPr>
  </w:style>
  <w:style w:type="character" w:customStyle="1" w:styleId="reference-accessdate">
    <w:name w:val="reference-accessdate"/>
    <w:rsid w:val="004000AD"/>
  </w:style>
  <w:style w:type="character" w:customStyle="1" w:styleId="publication-meta-journal">
    <w:name w:val="publication-meta-journal"/>
    <w:rsid w:val="00FB37A2"/>
  </w:style>
  <w:style w:type="character" w:customStyle="1" w:styleId="publication-meta-date">
    <w:name w:val="publication-meta-date"/>
    <w:rsid w:val="00FB37A2"/>
  </w:style>
  <w:style w:type="character" w:customStyle="1" w:styleId="publication-meta-separator">
    <w:name w:val="publication-meta-separator"/>
    <w:rsid w:val="00FB37A2"/>
  </w:style>
  <w:style w:type="character" w:customStyle="1" w:styleId="publication-meta-stats">
    <w:name w:val="publication-meta-stats"/>
    <w:rsid w:val="00FB37A2"/>
  </w:style>
  <w:style w:type="character" w:customStyle="1" w:styleId="af0">
    <w:name w:val="_"/>
    <w:rsid w:val="003B164C"/>
  </w:style>
  <w:style w:type="character" w:customStyle="1" w:styleId="ff3">
    <w:name w:val="ff3"/>
    <w:rsid w:val="003B164C"/>
  </w:style>
  <w:style w:type="character" w:customStyle="1" w:styleId="ws4">
    <w:name w:val="ws4"/>
    <w:rsid w:val="003B164C"/>
  </w:style>
  <w:style w:type="character" w:customStyle="1" w:styleId="ws5">
    <w:name w:val="ws5"/>
    <w:rsid w:val="003B164C"/>
  </w:style>
  <w:style w:type="character" w:customStyle="1" w:styleId="ws0">
    <w:name w:val="ws0"/>
    <w:rsid w:val="003B164C"/>
  </w:style>
  <w:style w:type="paragraph" w:styleId="af1">
    <w:name w:val="Normal (Web)"/>
    <w:basedOn w:val="a"/>
    <w:uiPriority w:val="99"/>
    <w:unhideWhenUsed/>
    <w:rsid w:val="002F6CC5"/>
    <w:pPr>
      <w:suppressAutoHyphens w:val="0"/>
      <w:spacing w:before="100" w:beforeAutospacing="1" w:after="100" w:afterAutospacing="1"/>
    </w:pPr>
    <w:rPr>
      <w:lang w:val="ru-RU" w:eastAsia="ru-RU"/>
    </w:rPr>
  </w:style>
  <w:style w:type="character" w:styleId="af2">
    <w:name w:val="Strong"/>
    <w:uiPriority w:val="22"/>
    <w:qFormat/>
    <w:rsid w:val="002F6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088686">
      <w:bodyDiv w:val="1"/>
      <w:marLeft w:val="0"/>
      <w:marRight w:val="0"/>
      <w:marTop w:val="0"/>
      <w:marBottom w:val="0"/>
      <w:divBdr>
        <w:top w:val="none" w:sz="0" w:space="0" w:color="auto"/>
        <w:left w:val="none" w:sz="0" w:space="0" w:color="auto"/>
        <w:bottom w:val="none" w:sz="0" w:space="0" w:color="auto"/>
        <w:right w:val="none" w:sz="0" w:space="0" w:color="auto"/>
      </w:divBdr>
    </w:div>
    <w:div w:id="301351639">
      <w:bodyDiv w:val="1"/>
      <w:marLeft w:val="0"/>
      <w:marRight w:val="0"/>
      <w:marTop w:val="0"/>
      <w:marBottom w:val="0"/>
      <w:divBdr>
        <w:top w:val="none" w:sz="0" w:space="0" w:color="auto"/>
        <w:left w:val="none" w:sz="0" w:space="0" w:color="auto"/>
        <w:bottom w:val="none" w:sz="0" w:space="0" w:color="auto"/>
        <w:right w:val="none" w:sz="0" w:space="0" w:color="auto"/>
      </w:divBdr>
    </w:div>
    <w:div w:id="324549662">
      <w:bodyDiv w:val="1"/>
      <w:marLeft w:val="0"/>
      <w:marRight w:val="0"/>
      <w:marTop w:val="0"/>
      <w:marBottom w:val="0"/>
      <w:divBdr>
        <w:top w:val="none" w:sz="0" w:space="0" w:color="auto"/>
        <w:left w:val="none" w:sz="0" w:space="0" w:color="auto"/>
        <w:bottom w:val="none" w:sz="0" w:space="0" w:color="auto"/>
        <w:right w:val="none" w:sz="0" w:space="0" w:color="auto"/>
      </w:divBdr>
    </w:div>
    <w:div w:id="346445604">
      <w:bodyDiv w:val="1"/>
      <w:marLeft w:val="0"/>
      <w:marRight w:val="0"/>
      <w:marTop w:val="0"/>
      <w:marBottom w:val="0"/>
      <w:divBdr>
        <w:top w:val="none" w:sz="0" w:space="0" w:color="auto"/>
        <w:left w:val="none" w:sz="0" w:space="0" w:color="auto"/>
        <w:bottom w:val="none" w:sz="0" w:space="0" w:color="auto"/>
        <w:right w:val="none" w:sz="0" w:space="0" w:color="auto"/>
      </w:divBdr>
    </w:div>
    <w:div w:id="477042497">
      <w:bodyDiv w:val="1"/>
      <w:marLeft w:val="0"/>
      <w:marRight w:val="0"/>
      <w:marTop w:val="0"/>
      <w:marBottom w:val="0"/>
      <w:divBdr>
        <w:top w:val="none" w:sz="0" w:space="0" w:color="auto"/>
        <w:left w:val="none" w:sz="0" w:space="0" w:color="auto"/>
        <w:bottom w:val="none" w:sz="0" w:space="0" w:color="auto"/>
        <w:right w:val="none" w:sz="0" w:space="0" w:color="auto"/>
      </w:divBdr>
    </w:div>
    <w:div w:id="565578159">
      <w:bodyDiv w:val="1"/>
      <w:marLeft w:val="0"/>
      <w:marRight w:val="0"/>
      <w:marTop w:val="0"/>
      <w:marBottom w:val="0"/>
      <w:divBdr>
        <w:top w:val="none" w:sz="0" w:space="0" w:color="auto"/>
        <w:left w:val="none" w:sz="0" w:space="0" w:color="auto"/>
        <w:bottom w:val="none" w:sz="0" w:space="0" w:color="auto"/>
        <w:right w:val="none" w:sz="0" w:space="0" w:color="auto"/>
      </w:divBdr>
    </w:div>
    <w:div w:id="720136582">
      <w:bodyDiv w:val="1"/>
      <w:marLeft w:val="0"/>
      <w:marRight w:val="0"/>
      <w:marTop w:val="0"/>
      <w:marBottom w:val="0"/>
      <w:divBdr>
        <w:top w:val="none" w:sz="0" w:space="0" w:color="auto"/>
        <w:left w:val="none" w:sz="0" w:space="0" w:color="auto"/>
        <w:bottom w:val="none" w:sz="0" w:space="0" w:color="auto"/>
        <w:right w:val="none" w:sz="0" w:space="0" w:color="auto"/>
      </w:divBdr>
    </w:div>
    <w:div w:id="807823634">
      <w:bodyDiv w:val="1"/>
      <w:marLeft w:val="0"/>
      <w:marRight w:val="0"/>
      <w:marTop w:val="0"/>
      <w:marBottom w:val="0"/>
      <w:divBdr>
        <w:top w:val="none" w:sz="0" w:space="0" w:color="auto"/>
        <w:left w:val="none" w:sz="0" w:space="0" w:color="auto"/>
        <w:bottom w:val="none" w:sz="0" w:space="0" w:color="auto"/>
        <w:right w:val="none" w:sz="0" w:space="0" w:color="auto"/>
      </w:divBdr>
    </w:div>
    <w:div w:id="909077814">
      <w:bodyDiv w:val="1"/>
      <w:marLeft w:val="0"/>
      <w:marRight w:val="0"/>
      <w:marTop w:val="0"/>
      <w:marBottom w:val="0"/>
      <w:divBdr>
        <w:top w:val="none" w:sz="0" w:space="0" w:color="auto"/>
        <w:left w:val="none" w:sz="0" w:space="0" w:color="auto"/>
        <w:bottom w:val="none" w:sz="0" w:space="0" w:color="auto"/>
        <w:right w:val="none" w:sz="0" w:space="0" w:color="auto"/>
      </w:divBdr>
    </w:div>
    <w:div w:id="914171254">
      <w:bodyDiv w:val="1"/>
      <w:marLeft w:val="0"/>
      <w:marRight w:val="0"/>
      <w:marTop w:val="0"/>
      <w:marBottom w:val="0"/>
      <w:divBdr>
        <w:top w:val="none" w:sz="0" w:space="0" w:color="auto"/>
        <w:left w:val="none" w:sz="0" w:space="0" w:color="auto"/>
        <w:bottom w:val="none" w:sz="0" w:space="0" w:color="auto"/>
        <w:right w:val="none" w:sz="0" w:space="0" w:color="auto"/>
      </w:divBdr>
    </w:div>
    <w:div w:id="938291701">
      <w:bodyDiv w:val="1"/>
      <w:marLeft w:val="0"/>
      <w:marRight w:val="0"/>
      <w:marTop w:val="0"/>
      <w:marBottom w:val="0"/>
      <w:divBdr>
        <w:top w:val="none" w:sz="0" w:space="0" w:color="auto"/>
        <w:left w:val="none" w:sz="0" w:space="0" w:color="auto"/>
        <w:bottom w:val="none" w:sz="0" w:space="0" w:color="auto"/>
        <w:right w:val="none" w:sz="0" w:space="0" w:color="auto"/>
      </w:divBdr>
      <w:divsChild>
        <w:div w:id="1878227758">
          <w:marLeft w:val="0"/>
          <w:marRight w:val="0"/>
          <w:marTop w:val="0"/>
          <w:marBottom w:val="0"/>
          <w:divBdr>
            <w:top w:val="none" w:sz="0" w:space="0" w:color="auto"/>
            <w:left w:val="none" w:sz="0" w:space="0" w:color="auto"/>
            <w:bottom w:val="none" w:sz="0" w:space="0" w:color="auto"/>
            <w:right w:val="none" w:sz="0" w:space="0" w:color="auto"/>
          </w:divBdr>
          <w:divsChild>
            <w:div w:id="289438734">
              <w:marLeft w:val="0"/>
              <w:marRight w:val="0"/>
              <w:marTop w:val="0"/>
              <w:marBottom w:val="0"/>
              <w:divBdr>
                <w:top w:val="none" w:sz="0" w:space="0" w:color="auto"/>
                <w:left w:val="none" w:sz="0" w:space="0" w:color="auto"/>
                <w:bottom w:val="none" w:sz="0" w:space="0" w:color="auto"/>
                <w:right w:val="none" w:sz="0" w:space="0" w:color="auto"/>
              </w:divBdr>
            </w:div>
            <w:div w:id="13799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87130">
      <w:bodyDiv w:val="1"/>
      <w:marLeft w:val="0"/>
      <w:marRight w:val="0"/>
      <w:marTop w:val="0"/>
      <w:marBottom w:val="0"/>
      <w:divBdr>
        <w:top w:val="none" w:sz="0" w:space="0" w:color="auto"/>
        <w:left w:val="none" w:sz="0" w:space="0" w:color="auto"/>
        <w:bottom w:val="none" w:sz="0" w:space="0" w:color="auto"/>
        <w:right w:val="none" w:sz="0" w:space="0" w:color="auto"/>
      </w:divBdr>
      <w:divsChild>
        <w:div w:id="885797760">
          <w:marLeft w:val="0"/>
          <w:marRight w:val="0"/>
          <w:marTop w:val="0"/>
          <w:marBottom w:val="0"/>
          <w:divBdr>
            <w:top w:val="none" w:sz="0" w:space="0" w:color="auto"/>
            <w:left w:val="none" w:sz="0" w:space="0" w:color="auto"/>
            <w:bottom w:val="none" w:sz="0" w:space="0" w:color="auto"/>
            <w:right w:val="none" w:sz="0" w:space="0" w:color="auto"/>
          </w:divBdr>
          <w:divsChild>
            <w:div w:id="102118085">
              <w:marLeft w:val="0"/>
              <w:marRight w:val="0"/>
              <w:marTop w:val="0"/>
              <w:marBottom w:val="0"/>
              <w:divBdr>
                <w:top w:val="none" w:sz="0" w:space="0" w:color="auto"/>
                <w:left w:val="none" w:sz="0" w:space="0" w:color="auto"/>
                <w:bottom w:val="none" w:sz="0" w:space="0" w:color="auto"/>
                <w:right w:val="none" w:sz="0" w:space="0" w:color="auto"/>
              </w:divBdr>
            </w:div>
          </w:divsChild>
        </w:div>
        <w:div w:id="1697658240">
          <w:marLeft w:val="0"/>
          <w:marRight w:val="0"/>
          <w:marTop w:val="0"/>
          <w:marBottom w:val="0"/>
          <w:divBdr>
            <w:top w:val="none" w:sz="0" w:space="0" w:color="auto"/>
            <w:left w:val="none" w:sz="0" w:space="0" w:color="auto"/>
            <w:bottom w:val="none" w:sz="0" w:space="0" w:color="auto"/>
            <w:right w:val="none" w:sz="0" w:space="0" w:color="auto"/>
          </w:divBdr>
        </w:div>
        <w:div w:id="1797987136">
          <w:marLeft w:val="0"/>
          <w:marRight w:val="0"/>
          <w:marTop w:val="0"/>
          <w:marBottom w:val="0"/>
          <w:divBdr>
            <w:top w:val="none" w:sz="0" w:space="0" w:color="auto"/>
            <w:left w:val="none" w:sz="0" w:space="0" w:color="auto"/>
            <w:bottom w:val="none" w:sz="0" w:space="0" w:color="auto"/>
            <w:right w:val="none" w:sz="0" w:space="0" w:color="auto"/>
          </w:divBdr>
          <w:divsChild>
            <w:div w:id="1737704565">
              <w:marLeft w:val="0"/>
              <w:marRight w:val="0"/>
              <w:marTop w:val="0"/>
              <w:marBottom w:val="0"/>
              <w:divBdr>
                <w:top w:val="none" w:sz="0" w:space="0" w:color="auto"/>
                <w:left w:val="none" w:sz="0" w:space="0" w:color="auto"/>
                <w:bottom w:val="none" w:sz="0" w:space="0" w:color="auto"/>
                <w:right w:val="none" w:sz="0" w:space="0" w:color="auto"/>
              </w:divBdr>
              <w:divsChild>
                <w:div w:id="1404177441">
                  <w:marLeft w:val="0"/>
                  <w:marRight w:val="0"/>
                  <w:marTop w:val="0"/>
                  <w:marBottom w:val="0"/>
                  <w:divBdr>
                    <w:top w:val="none" w:sz="0" w:space="0" w:color="auto"/>
                    <w:left w:val="none" w:sz="0" w:space="0" w:color="auto"/>
                    <w:bottom w:val="none" w:sz="0" w:space="0" w:color="auto"/>
                    <w:right w:val="none" w:sz="0" w:space="0" w:color="auto"/>
                  </w:divBdr>
                </w:div>
                <w:div w:id="20579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765669">
      <w:bodyDiv w:val="1"/>
      <w:marLeft w:val="0"/>
      <w:marRight w:val="0"/>
      <w:marTop w:val="0"/>
      <w:marBottom w:val="0"/>
      <w:divBdr>
        <w:top w:val="none" w:sz="0" w:space="0" w:color="auto"/>
        <w:left w:val="none" w:sz="0" w:space="0" w:color="auto"/>
        <w:bottom w:val="none" w:sz="0" w:space="0" w:color="auto"/>
        <w:right w:val="none" w:sz="0" w:space="0" w:color="auto"/>
      </w:divBdr>
    </w:div>
    <w:div w:id="1204632756">
      <w:bodyDiv w:val="1"/>
      <w:marLeft w:val="0"/>
      <w:marRight w:val="0"/>
      <w:marTop w:val="0"/>
      <w:marBottom w:val="0"/>
      <w:divBdr>
        <w:top w:val="none" w:sz="0" w:space="0" w:color="auto"/>
        <w:left w:val="none" w:sz="0" w:space="0" w:color="auto"/>
        <w:bottom w:val="none" w:sz="0" w:space="0" w:color="auto"/>
        <w:right w:val="none" w:sz="0" w:space="0" w:color="auto"/>
      </w:divBdr>
    </w:div>
    <w:div w:id="1354721567">
      <w:bodyDiv w:val="1"/>
      <w:marLeft w:val="0"/>
      <w:marRight w:val="0"/>
      <w:marTop w:val="0"/>
      <w:marBottom w:val="0"/>
      <w:divBdr>
        <w:top w:val="none" w:sz="0" w:space="0" w:color="auto"/>
        <w:left w:val="none" w:sz="0" w:space="0" w:color="auto"/>
        <w:bottom w:val="none" w:sz="0" w:space="0" w:color="auto"/>
        <w:right w:val="none" w:sz="0" w:space="0" w:color="auto"/>
      </w:divBdr>
    </w:div>
    <w:div w:id="1407150444">
      <w:bodyDiv w:val="1"/>
      <w:marLeft w:val="0"/>
      <w:marRight w:val="0"/>
      <w:marTop w:val="0"/>
      <w:marBottom w:val="0"/>
      <w:divBdr>
        <w:top w:val="none" w:sz="0" w:space="0" w:color="auto"/>
        <w:left w:val="none" w:sz="0" w:space="0" w:color="auto"/>
        <w:bottom w:val="none" w:sz="0" w:space="0" w:color="auto"/>
        <w:right w:val="none" w:sz="0" w:space="0" w:color="auto"/>
      </w:divBdr>
      <w:divsChild>
        <w:div w:id="269704234">
          <w:marLeft w:val="0"/>
          <w:marRight w:val="0"/>
          <w:marTop w:val="0"/>
          <w:marBottom w:val="0"/>
          <w:divBdr>
            <w:top w:val="none" w:sz="0" w:space="0" w:color="auto"/>
            <w:left w:val="none" w:sz="0" w:space="0" w:color="auto"/>
            <w:bottom w:val="none" w:sz="0" w:space="0" w:color="auto"/>
            <w:right w:val="none" w:sz="0" w:space="0" w:color="auto"/>
          </w:divBdr>
        </w:div>
      </w:divsChild>
    </w:div>
    <w:div w:id="1408964078">
      <w:bodyDiv w:val="1"/>
      <w:marLeft w:val="0"/>
      <w:marRight w:val="0"/>
      <w:marTop w:val="0"/>
      <w:marBottom w:val="0"/>
      <w:divBdr>
        <w:top w:val="none" w:sz="0" w:space="0" w:color="auto"/>
        <w:left w:val="none" w:sz="0" w:space="0" w:color="auto"/>
        <w:bottom w:val="none" w:sz="0" w:space="0" w:color="auto"/>
        <w:right w:val="none" w:sz="0" w:space="0" w:color="auto"/>
      </w:divBdr>
      <w:divsChild>
        <w:div w:id="587471352">
          <w:marLeft w:val="0"/>
          <w:marRight w:val="0"/>
          <w:marTop w:val="0"/>
          <w:marBottom w:val="0"/>
          <w:divBdr>
            <w:top w:val="none" w:sz="0" w:space="0" w:color="auto"/>
            <w:left w:val="none" w:sz="0" w:space="0" w:color="auto"/>
            <w:bottom w:val="none" w:sz="0" w:space="0" w:color="auto"/>
            <w:right w:val="none" w:sz="0" w:space="0" w:color="auto"/>
          </w:divBdr>
        </w:div>
      </w:divsChild>
    </w:div>
    <w:div w:id="1696887233">
      <w:bodyDiv w:val="1"/>
      <w:marLeft w:val="0"/>
      <w:marRight w:val="0"/>
      <w:marTop w:val="0"/>
      <w:marBottom w:val="0"/>
      <w:divBdr>
        <w:top w:val="none" w:sz="0" w:space="0" w:color="auto"/>
        <w:left w:val="none" w:sz="0" w:space="0" w:color="auto"/>
        <w:bottom w:val="none" w:sz="0" w:space="0" w:color="auto"/>
        <w:right w:val="none" w:sz="0" w:space="0" w:color="auto"/>
      </w:divBdr>
    </w:div>
    <w:div w:id="1742483501">
      <w:bodyDiv w:val="1"/>
      <w:marLeft w:val="0"/>
      <w:marRight w:val="0"/>
      <w:marTop w:val="0"/>
      <w:marBottom w:val="0"/>
      <w:divBdr>
        <w:top w:val="none" w:sz="0" w:space="0" w:color="auto"/>
        <w:left w:val="none" w:sz="0" w:space="0" w:color="auto"/>
        <w:bottom w:val="none" w:sz="0" w:space="0" w:color="auto"/>
        <w:right w:val="none" w:sz="0" w:space="0" w:color="auto"/>
      </w:divBdr>
    </w:div>
    <w:div w:id="1922982971">
      <w:bodyDiv w:val="1"/>
      <w:marLeft w:val="0"/>
      <w:marRight w:val="0"/>
      <w:marTop w:val="0"/>
      <w:marBottom w:val="0"/>
      <w:divBdr>
        <w:top w:val="none" w:sz="0" w:space="0" w:color="auto"/>
        <w:left w:val="none" w:sz="0" w:space="0" w:color="auto"/>
        <w:bottom w:val="none" w:sz="0" w:space="0" w:color="auto"/>
        <w:right w:val="none" w:sz="0" w:space="0" w:color="auto"/>
      </w:divBdr>
    </w:div>
    <w:div w:id="1935093352">
      <w:bodyDiv w:val="1"/>
      <w:marLeft w:val="0"/>
      <w:marRight w:val="0"/>
      <w:marTop w:val="0"/>
      <w:marBottom w:val="0"/>
      <w:divBdr>
        <w:top w:val="none" w:sz="0" w:space="0" w:color="auto"/>
        <w:left w:val="none" w:sz="0" w:space="0" w:color="auto"/>
        <w:bottom w:val="none" w:sz="0" w:space="0" w:color="auto"/>
        <w:right w:val="none" w:sz="0" w:space="0" w:color="auto"/>
      </w:divBdr>
      <w:divsChild>
        <w:div w:id="22173545">
          <w:marLeft w:val="0"/>
          <w:marRight w:val="0"/>
          <w:marTop w:val="0"/>
          <w:marBottom w:val="0"/>
          <w:divBdr>
            <w:top w:val="none" w:sz="0" w:space="0" w:color="auto"/>
            <w:left w:val="none" w:sz="0" w:space="0" w:color="auto"/>
            <w:bottom w:val="none" w:sz="0" w:space="0" w:color="auto"/>
            <w:right w:val="none" w:sz="0" w:space="0" w:color="auto"/>
          </w:divBdr>
        </w:div>
      </w:divsChild>
    </w:div>
    <w:div w:id="210255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base.kde.org/Nepomuk" TargetMode="External"/><Relationship Id="rId13" Type="http://schemas.openxmlformats.org/officeDocument/2006/relationships/hyperlink" Target="http://korrekt.org/talks/2014/wikimania-wikidata.sv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net.icc.ru" TargetMode="External"/><Relationship Id="rId17" Type="http://schemas.openxmlformats.org/officeDocument/2006/relationships/hyperlink" Target="http://svn.aksw.org/papers/2011/COMPSAC_lod2.eu/public.pdf" TargetMode="External"/><Relationship Id="rId2" Type="http://schemas.openxmlformats.org/officeDocument/2006/relationships/numbering" Target="numbering.xml"/><Relationship Id="rId16" Type="http://schemas.openxmlformats.org/officeDocument/2006/relationships/hyperlink" Target="http://csarven.ca/dokieli-rw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xmlns.com/foaf/0.1/" TargetMode="External"/><Relationship Id="rId5" Type="http://schemas.openxmlformats.org/officeDocument/2006/relationships/settings" Target="settings.xml"/><Relationship Id="rId15" Type="http://schemas.openxmlformats.org/officeDocument/2006/relationships/hyperlink" Target="https://www.researchgate.net/journal/1570-0844_Semantic_Web" TargetMode="External"/><Relationship Id="rId10" Type="http://schemas.openxmlformats.org/officeDocument/2006/relationships/hyperlink" Target="http://irnok.net/engine/rdfa-manipulatio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w3.org/1999/xhtml" TargetMode="External"/><Relationship Id="rId14" Type="http://schemas.openxmlformats.org/officeDocument/2006/relationships/hyperlink" Target="http://muthukadan.net/docs/zc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ag\Local%20Settings\Temp\iwim-wor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34F2030-9385-4917-B807-E6A98089A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iwim-word</Template>
  <TotalTime>582</TotalTime>
  <Pages>7</Pages>
  <Words>4342</Words>
  <Characters>24750</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How to Prepare a Paper for IWIM 2007</vt:lpstr>
    </vt:vector>
  </TitlesOfParts>
  <Company>ИДСТУ СО РАН</Company>
  <LinksUpToDate>false</LinksUpToDate>
  <CharactersWithSpaces>29034</CharactersWithSpaces>
  <SharedDoc>false</SharedDoc>
  <HLinks>
    <vt:vector size="60" baseType="variant">
      <vt:variant>
        <vt:i4>5636197</vt:i4>
      </vt:variant>
      <vt:variant>
        <vt:i4>27</vt:i4>
      </vt:variant>
      <vt:variant>
        <vt:i4>0</vt:i4>
      </vt:variant>
      <vt:variant>
        <vt:i4>5</vt:i4>
      </vt:variant>
      <vt:variant>
        <vt:lpwstr>http://svn.aksw.org/papers/2011/COMPSAC_lod2.eu/public.pdf</vt:lpwstr>
      </vt:variant>
      <vt:variant>
        <vt:lpwstr/>
      </vt:variant>
      <vt:variant>
        <vt:i4>5046355</vt:i4>
      </vt:variant>
      <vt:variant>
        <vt:i4>24</vt:i4>
      </vt:variant>
      <vt:variant>
        <vt:i4>0</vt:i4>
      </vt:variant>
      <vt:variant>
        <vt:i4>5</vt:i4>
      </vt:variant>
      <vt:variant>
        <vt:lpwstr>http://csarven.ca/dokieli-rww</vt:lpwstr>
      </vt:variant>
      <vt:variant>
        <vt:lpwstr/>
      </vt:variant>
      <vt:variant>
        <vt:i4>5570653</vt:i4>
      </vt:variant>
      <vt:variant>
        <vt:i4>21</vt:i4>
      </vt:variant>
      <vt:variant>
        <vt:i4>0</vt:i4>
      </vt:variant>
      <vt:variant>
        <vt:i4>5</vt:i4>
      </vt:variant>
      <vt:variant>
        <vt:lpwstr>https://www.researchgate.net/journal/1570-0844_Semantic_Web</vt:lpwstr>
      </vt:variant>
      <vt:variant>
        <vt:lpwstr/>
      </vt:variant>
      <vt:variant>
        <vt:i4>2162814</vt:i4>
      </vt:variant>
      <vt:variant>
        <vt:i4>18</vt:i4>
      </vt:variant>
      <vt:variant>
        <vt:i4>0</vt:i4>
      </vt:variant>
      <vt:variant>
        <vt:i4>5</vt:i4>
      </vt:variant>
      <vt:variant>
        <vt:lpwstr>http://muthukadan.net/docs/zca.html</vt:lpwstr>
      </vt:variant>
      <vt:variant>
        <vt:lpwstr/>
      </vt:variant>
      <vt:variant>
        <vt:i4>6094855</vt:i4>
      </vt:variant>
      <vt:variant>
        <vt:i4>15</vt:i4>
      </vt:variant>
      <vt:variant>
        <vt:i4>0</vt:i4>
      </vt:variant>
      <vt:variant>
        <vt:i4>5</vt:i4>
      </vt:variant>
      <vt:variant>
        <vt:lpwstr>http://korrekt.org/talks/2014/wikimania-wikidata.svg</vt:lpwstr>
      </vt:variant>
      <vt:variant>
        <vt:lpwstr/>
      </vt:variant>
      <vt:variant>
        <vt:i4>6684794</vt:i4>
      </vt:variant>
      <vt:variant>
        <vt:i4>12</vt:i4>
      </vt:variant>
      <vt:variant>
        <vt:i4>0</vt:i4>
      </vt:variant>
      <vt:variant>
        <vt:i4>5</vt:i4>
      </vt:variant>
      <vt:variant>
        <vt:lpwstr>http://net.icc.ru/</vt:lpwstr>
      </vt:variant>
      <vt:variant>
        <vt:lpwstr/>
      </vt:variant>
      <vt:variant>
        <vt:i4>7012460</vt:i4>
      </vt:variant>
      <vt:variant>
        <vt:i4>9</vt:i4>
      </vt:variant>
      <vt:variant>
        <vt:i4>0</vt:i4>
      </vt:variant>
      <vt:variant>
        <vt:i4>5</vt:i4>
      </vt:variant>
      <vt:variant>
        <vt:lpwstr>http://xmlns.com/foaf/0.1/</vt:lpwstr>
      </vt:variant>
      <vt:variant>
        <vt:lpwstr/>
      </vt:variant>
      <vt:variant>
        <vt:i4>2031710</vt:i4>
      </vt:variant>
      <vt:variant>
        <vt:i4>6</vt:i4>
      </vt:variant>
      <vt:variant>
        <vt:i4>0</vt:i4>
      </vt:variant>
      <vt:variant>
        <vt:i4>5</vt:i4>
      </vt:variant>
      <vt:variant>
        <vt:lpwstr>http://irnok.net/engine/rdfa-manipulation</vt:lpwstr>
      </vt:variant>
      <vt:variant>
        <vt:lpwstr/>
      </vt:variant>
      <vt:variant>
        <vt:i4>5177417</vt:i4>
      </vt:variant>
      <vt:variant>
        <vt:i4>3</vt:i4>
      </vt:variant>
      <vt:variant>
        <vt:i4>0</vt:i4>
      </vt:variant>
      <vt:variant>
        <vt:i4>5</vt:i4>
      </vt:variant>
      <vt:variant>
        <vt:lpwstr>http://www.w3.org/1999/xhtml</vt:lpwstr>
      </vt:variant>
      <vt:variant>
        <vt:lpwstr/>
      </vt:variant>
      <vt:variant>
        <vt:i4>655367</vt:i4>
      </vt:variant>
      <vt:variant>
        <vt:i4>0</vt:i4>
      </vt:variant>
      <vt:variant>
        <vt:i4>0</vt:i4>
      </vt:variant>
      <vt:variant>
        <vt:i4>5</vt:i4>
      </vt:variant>
      <vt:variant>
        <vt:lpwstr>https://userbase.kde.org/Nepomuk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Prepare a Paper for IWIM 2007</dc:title>
  <dc:creator>Zagoruiko</dc:creator>
  <cp:lastModifiedBy>Viacheslav Paramonov</cp:lastModifiedBy>
  <cp:revision>6</cp:revision>
  <cp:lastPrinted>2017-06-09T00:51:00Z</cp:lastPrinted>
  <dcterms:created xsi:type="dcterms:W3CDTF">2018-11-06T01:39:00Z</dcterms:created>
  <dcterms:modified xsi:type="dcterms:W3CDTF">2018-11-15T06:47:00Z</dcterms:modified>
</cp:coreProperties>
</file>