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6A2E6F" w14:textId="77777777" w:rsidR="00A10EB5" w:rsidRPr="00A92D42" w:rsidRDefault="003F2030" w:rsidP="00661A5E">
      <w:pPr>
        <w:rPr>
          <w:b/>
          <w:sz w:val="24"/>
          <w:szCs w:val="24"/>
        </w:rPr>
      </w:pPr>
      <w:r w:rsidRPr="00A92D42">
        <w:rPr>
          <w:b/>
          <w:sz w:val="24"/>
          <w:szCs w:val="24"/>
        </w:rPr>
        <w:t xml:space="preserve"> </w:t>
      </w:r>
      <w:r w:rsidR="00661A5E" w:rsidRPr="00A92D42">
        <w:rPr>
          <w:b/>
          <w:sz w:val="24"/>
          <w:szCs w:val="24"/>
        </w:rPr>
        <w:t>Проблемы беспроводных сетей</w:t>
      </w:r>
    </w:p>
    <w:p w14:paraId="3C8418D7" w14:textId="77777777" w:rsidR="00661A5E" w:rsidRPr="00A92D42" w:rsidRDefault="00661A5E" w:rsidP="00661A5E">
      <w:pPr>
        <w:rPr>
          <w:b/>
          <w:sz w:val="24"/>
          <w:szCs w:val="24"/>
        </w:rPr>
      </w:pPr>
      <w:proofErr w:type="spellStart"/>
      <w:r w:rsidRPr="00A92D42">
        <w:rPr>
          <w:b/>
          <w:sz w:val="24"/>
          <w:szCs w:val="24"/>
          <w:lang w:val="en-US"/>
        </w:rPr>
        <w:t>Ver</w:t>
      </w:r>
      <w:proofErr w:type="spellEnd"/>
      <w:r w:rsidRPr="00A92D42">
        <w:rPr>
          <w:b/>
          <w:sz w:val="24"/>
          <w:szCs w:val="24"/>
        </w:rPr>
        <w:t>3</w:t>
      </w:r>
    </w:p>
    <w:p w14:paraId="32B9B2A5" w14:textId="77777777" w:rsidR="00661A5E" w:rsidRPr="00A92D42" w:rsidRDefault="00661A5E" w:rsidP="00661A5E">
      <w:pPr>
        <w:rPr>
          <w:b/>
          <w:sz w:val="24"/>
          <w:szCs w:val="24"/>
        </w:rPr>
      </w:pPr>
      <w:r w:rsidRPr="00A92D42">
        <w:rPr>
          <w:b/>
          <w:sz w:val="24"/>
          <w:szCs w:val="24"/>
          <w:lang w:val="en-US"/>
        </w:rPr>
        <w:t>Mesh</w:t>
      </w:r>
      <w:r w:rsidRPr="00A92D42">
        <w:rPr>
          <w:b/>
          <w:sz w:val="24"/>
          <w:szCs w:val="24"/>
        </w:rPr>
        <w:t>-сети</w:t>
      </w:r>
    </w:p>
    <w:p w14:paraId="41CF21E3" w14:textId="59A98A1C" w:rsidR="00661A5E" w:rsidRPr="00A92D42" w:rsidDel="00236915" w:rsidRDefault="00661A5E" w:rsidP="00661A5E">
      <w:pPr>
        <w:rPr>
          <w:del w:id="0" w:author="e" w:date="2018-04-10T18:39:00Z"/>
          <w:sz w:val="24"/>
          <w:szCs w:val="24"/>
        </w:rPr>
      </w:pPr>
      <w:del w:id="1" w:author="e" w:date="2018-04-10T18:39:00Z">
        <w:r w:rsidRPr="00A92D42" w:rsidDel="00236915">
          <w:rPr>
            <w:sz w:val="24"/>
            <w:szCs w:val="24"/>
          </w:rPr>
          <w:delText>Mesh сеть — это распределенная, одноранговая сеть</w:delText>
        </w:r>
        <w:r w:rsidR="00BA05CE" w:rsidRPr="00A92D42" w:rsidDel="00236915">
          <w:rPr>
            <w:sz w:val="24"/>
            <w:szCs w:val="24"/>
          </w:rPr>
          <w:delText>, состоящая из отдельных «ячеек»</w:delText>
        </w:r>
        <w:r w:rsidRPr="00A92D42" w:rsidDel="00236915">
          <w:rPr>
            <w:sz w:val="24"/>
            <w:szCs w:val="24"/>
          </w:rPr>
          <w:delText>.</w:delText>
        </w:r>
        <w:r w:rsidR="00BA05CE" w:rsidRPr="00A92D42" w:rsidDel="00236915">
          <w:rPr>
            <w:sz w:val="24"/>
            <w:szCs w:val="24"/>
          </w:rPr>
          <w:delText xml:space="preserve"> Каждая ячейка – это сетевое устройство, которым выступают рабочие станции, сервера и маршрутизаторы. Как правило, к</w:delText>
        </w:r>
        <w:r w:rsidRPr="00A92D42" w:rsidDel="00236915">
          <w:rPr>
            <w:sz w:val="24"/>
            <w:szCs w:val="24"/>
          </w:rPr>
          <w:delText xml:space="preserve">аждый узел в </w:delText>
        </w:r>
        <w:r w:rsidRPr="00A92D42" w:rsidDel="00236915">
          <w:rPr>
            <w:sz w:val="24"/>
            <w:szCs w:val="24"/>
            <w:lang w:val="en-US"/>
          </w:rPr>
          <w:delText>mesh</w:delText>
        </w:r>
        <w:r w:rsidRPr="00A92D42" w:rsidDel="00236915">
          <w:rPr>
            <w:sz w:val="24"/>
            <w:szCs w:val="24"/>
          </w:rPr>
          <w:delText>-сети имеет одинаковые полномочия с любым другим узлом.</w:delText>
        </w:r>
      </w:del>
    </w:p>
    <w:p w14:paraId="4253CE44" w14:textId="33B388D8" w:rsidR="00661A5E" w:rsidRPr="00A92D42" w:rsidDel="00236915" w:rsidRDefault="00661A5E" w:rsidP="00661A5E">
      <w:pPr>
        <w:rPr>
          <w:del w:id="2" w:author="e" w:date="2018-04-10T18:39:00Z"/>
          <w:sz w:val="24"/>
          <w:szCs w:val="24"/>
        </w:rPr>
      </w:pPr>
      <w:del w:id="3" w:author="e" w:date="2018-04-10T18:39:00Z">
        <w:r w:rsidRPr="00A92D42" w:rsidDel="00236915">
          <w:rPr>
            <w:sz w:val="24"/>
            <w:szCs w:val="24"/>
          </w:rPr>
          <w:delText xml:space="preserve">Сети бывают </w:delText>
        </w:r>
      </w:del>
      <w:ins w:id="4" w:author="Студент ВТ" w:date="2018-02-01T18:57:00Z">
        <w:del w:id="5" w:author="e" w:date="2018-04-10T18:39:00Z">
          <w:r w:rsidR="00A92D42" w:rsidDel="00236915">
            <w:rPr>
              <w:sz w:val="24"/>
              <w:szCs w:val="24"/>
            </w:rPr>
            <w:delText>классифицируются на</w:delText>
          </w:r>
          <w:r w:rsidR="00A92D42" w:rsidRPr="00A92D42" w:rsidDel="00236915">
            <w:rPr>
              <w:sz w:val="24"/>
              <w:szCs w:val="24"/>
            </w:rPr>
            <w:delText xml:space="preserve"> </w:delText>
          </w:r>
        </w:del>
      </w:ins>
      <w:del w:id="6" w:author="e" w:date="2018-04-10T18:39:00Z">
        <w:r w:rsidRPr="00A92D42" w:rsidDel="00236915">
          <w:rPr>
            <w:sz w:val="24"/>
            <w:szCs w:val="24"/>
          </w:rPr>
          <w:delText>самоорганизующи</w:delText>
        </w:r>
        <w:r w:rsidR="00BA05CE" w:rsidRPr="00A92D42" w:rsidDel="00236915">
          <w:rPr>
            <w:sz w:val="24"/>
            <w:szCs w:val="24"/>
          </w:rPr>
          <w:delText>мися</w:delText>
        </w:r>
        <w:r w:rsidRPr="00A92D42" w:rsidDel="00236915">
          <w:rPr>
            <w:sz w:val="24"/>
            <w:szCs w:val="24"/>
          </w:rPr>
          <w:delText xml:space="preserve"> и настраиваемы</w:delText>
        </w:r>
        <w:r w:rsidR="00BA05CE" w:rsidRPr="00A92D42" w:rsidDel="00236915">
          <w:rPr>
            <w:sz w:val="24"/>
            <w:szCs w:val="24"/>
          </w:rPr>
          <w:delText>ми.</w:delText>
        </w:r>
        <w:r w:rsidRPr="00A92D42" w:rsidDel="00236915">
          <w:rPr>
            <w:sz w:val="24"/>
            <w:szCs w:val="24"/>
          </w:rPr>
          <w:delText xml:space="preserve"> </w:delText>
        </w:r>
        <w:r w:rsidR="00BA05CE" w:rsidRPr="00A92D42" w:rsidDel="00236915">
          <w:rPr>
            <w:sz w:val="24"/>
            <w:szCs w:val="24"/>
          </w:rPr>
          <w:delText>П</w:delText>
        </w:r>
        <w:r w:rsidRPr="00A92D42" w:rsidDel="00236915">
          <w:rPr>
            <w:sz w:val="24"/>
            <w:szCs w:val="24"/>
          </w:rPr>
          <w:delText>ервый тип сетей при</w:delText>
        </w:r>
        <w:r w:rsidR="00BA05CE" w:rsidRPr="00A92D42" w:rsidDel="00236915">
          <w:rPr>
            <w:sz w:val="24"/>
            <w:szCs w:val="24"/>
          </w:rPr>
          <w:delText xml:space="preserve"> подключении</w:delText>
        </w:r>
        <w:r w:rsidRPr="00A92D42" w:rsidDel="00236915">
          <w:rPr>
            <w:sz w:val="24"/>
            <w:szCs w:val="24"/>
          </w:rPr>
          <w:delText xml:space="preserve"> оборудования</w:delText>
        </w:r>
        <w:r w:rsidR="00BA05CE" w:rsidRPr="00A92D42" w:rsidDel="00236915">
          <w:rPr>
            <w:sz w:val="24"/>
            <w:szCs w:val="24"/>
          </w:rPr>
          <w:delText xml:space="preserve"> ячеек</w:delText>
        </w:r>
        <w:r w:rsidRPr="00A92D42" w:rsidDel="00236915">
          <w:rPr>
            <w:sz w:val="24"/>
            <w:szCs w:val="24"/>
          </w:rPr>
          <w:delText xml:space="preserve"> автоматически </w:delText>
        </w:r>
        <w:r w:rsidR="00BA05CE" w:rsidRPr="00A92D42" w:rsidDel="00236915">
          <w:rPr>
            <w:sz w:val="24"/>
            <w:szCs w:val="24"/>
          </w:rPr>
          <w:delText>производят настройку соединения с</w:delText>
        </w:r>
        <w:r w:rsidRPr="00A92D42" w:rsidDel="00236915">
          <w:rPr>
            <w:sz w:val="24"/>
            <w:szCs w:val="24"/>
          </w:rPr>
          <w:delText xml:space="preserve"> существующим </w:delText>
        </w:r>
        <w:r w:rsidR="00244C24" w:rsidRPr="00A92D42" w:rsidDel="00236915">
          <w:rPr>
            <w:sz w:val="24"/>
            <w:szCs w:val="24"/>
          </w:rPr>
          <w:delText>ячейками (узлами), затем производится самостоятельный выбор маршрута передачи информации</w:delText>
        </w:r>
        <w:r w:rsidRPr="00A92D42" w:rsidDel="00236915">
          <w:rPr>
            <w:sz w:val="24"/>
            <w:szCs w:val="24"/>
          </w:rPr>
          <w:delText>. Настраиваемые</w:delText>
        </w:r>
        <w:r w:rsidR="00BA05CE" w:rsidRPr="00A92D42" w:rsidDel="00236915">
          <w:rPr>
            <w:sz w:val="24"/>
            <w:szCs w:val="24"/>
          </w:rPr>
          <w:delText xml:space="preserve"> </w:delText>
        </w:r>
        <w:r w:rsidRPr="00A92D42" w:rsidDel="00236915">
          <w:rPr>
            <w:sz w:val="24"/>
            <w:szCs w:val="24"/>
          </w:rPr>
          <w:delText>сети</w:delText>
        </w:r>
        <w:r w:rsidR="00BA05CE" w:rsidRPr="00A92D42" w:rsidDel="00236915">
          <w:rPr>
            <w:sz w:val="24"/>
            <w:szCs w:val="24"/>
          </w:rPr>
          <w:delText xml:space="preserve"> при активизации требуют выполнения отдельного этапа конфигурирования ячеек</w:delText>
        </w:r>
        <w:r w:rsidRPr="00A92D42" w:rsidDel="00236915">
          <w:rPr>
            <w:sz w:val="24"/>
            <w:szCs w:val="24"/>
          </w:rPr>
          <w:delText xml:space="preserve">. </w:delText>
        </w:r>
        <w:r w:rsidR="00BA05CE" w:rsidRPr="00A92D42" w:rsidDel="00236915">
          <w:rPr>
            <w:sz w:val="24"/>
            <w:szCs w:val="24"/>
          </w:rPr>
          <w:delText xml:space="preserve">Основным преимуществом </w:delText>
        </w:r>
        <w:r w:rsidRPr="00A92D42" w:rsidDel="00236915">
          <w:rPr>
            <w:sz w:val="24"/>
            <w:szCs w:val="24"/>
            <w:lang w:val="en-US"/>
          </w:rPr>
          <w:delText>Mesh</w:delText>
        </w:r>
        <w:r w:rsidRPr="00A92D42" w:rsidDel="00236915">
          <w:rPr>
            <w:sz w:val="24"/>
            <w:szCs w:val="24"/>
          </w:rPr>
          <w:delText>-</w:delText>
        </w:r>
        <w:r w:rsidR="00B65BF6" w:rsidRPr="00A92D42" w:rsidDel="00236915">
          <w:rPr>
            <w:sz w:val="24"/>
            <w:szCs w:val="24"/>
          </w:rPr>
          <w:delText>сет</w:delText>
        </w:r>
        <w:r w:rsidR="00BA05CE" w:rsidRPr="00A92D42" w:rsidDel="00236915">
          <w:rPr>
            <w:sz w:val="24"/>
            <w:szCs w:val="24"/>
          </w:rPr>
          <w:delText>ей</w:delText>
        </w:r>
        <w:r w:rsidR="00B65BF6" w:rsidRPr="00A92D42" w:rsidDel="00236915">
          <w:rPr>
            <w:sz w:val="24"/>
            <w:szCs w:val="24"/>
          </w:rPr>
          <w:delText xml:space="preserve"> </w:delText>
        </w:r>
        <w:r w:rsidR="00BA05CE" w:rsidRPr="00A92D42" w:rsidDel="00236915">
          <w:rPr>
            <w:sz w:val="24"/>
            <w:szCs w:val="24"/>
          </w:rPr>
          <w:delText xml:space="preserve">является возможность их быстрой организации, например, в случае стихийного бедствия, и относительной </w:delText>
        </w:r>
        <w:r w:rsidR="00B65BF6" w:rsidRPr="00A92D42" w:rsidDel="00236915">
          <w:rPr>
            <w:sz w:val="24"/>
            <w:szCs w:val="24"/>
            <w:highlight w:val="yellow"/>
          </w:rPr>
          <w:delText>независим</w:delText>
        </w:r>
        <w:r w:rsidR="00BA05CE" w:rsidRPr="00A92D42" w:rsidDel="00236915">
          <w:rPr>
            <w:sz w:val="24"/>
            <w:szCs w:val="24"/>
            <w:highlight w:val="yellow"/>
          </w:rPr>
          <w:delText xml:space="preserve">ости </w:delText>
        </w:r>
        <w:r w:rsidR="00B65BF6" w:rsidRPr="00A92D42" w:rsidDel="00236915">
          <w:rPr>
            <w:sz w:val="24"/>
            <w:szCs w:val="24"/>
            <w:highlight w:val="yellow"/>
          </w:rPr>
          <w:delText>от провайдеров</w:delText>
        </w:r>
        <w:r w:rsidR="00B65BF6" w:rsidRPr="00A92D42" w:rsidDel="00236915">
          <w:rPr>
            <w:sz w:val="24"/>
            <w:szCs w:val="24"/>
          </w:rPr>
          <w:delText xml:space="preserve">. Среди </w:delText>
        </w:r>
        <w:r w:rsidR="00BA05CE" w:rsidRPr="00A92D42" w:rsidDel="00236915">
          <w:rPr>
            <w:sz w:val="24"/>
            <w:szCs w:val="24"/>
          </w:rPr>
          <w:delText xml:space="preserve">недостатков таких </w:delText>
        </w:r>
        <w:r w:rsidR="00B65BF6" w:rsidRPr="00A92D42" w:rsidDel="00236915">
          <w:rPr>
            <w:sz w:val="24"/>
            <w:szCs w:val="24"/>
          </w:rPr>
          <w:delText>сет</w:delText>
        </w:r>
        <w:r w:rsidR="00BA05CE" w:rsidRPr="00A92D42" w:rsidDel="00236915">
          <w:rPr>
            <w:sz w:val="24"/>
            <w:szCs w:val="24"/>
          </w:rPr>
          <w:delText>ей</w:delText>
        </w:r>
        <w:r w:rsidR="00B65BF6" w:rsidRPr="00A92D42" w:rsidDel="00236915">
          <w:rPr>
            <w:sz w:val="24"/>
            <w:szCs w:val="24"/>
          </w:rPr>
          <w:delText xml:space="preserve"> </w:delText>
        </w:r>
        <w:r w:rsidR="00244C24" w:rsidRPr="00A92D42" w:rsidDel="00236915">
          <w:rPr>
            <w:sz w:val="24"/>
            <w:szCs w:val="24"/>
          </w:rPr>
          <w:delText>выделятся прямая зависимость</w:delText>
        </w:r>
        <w:r w:rsidR="00B65BF6" w:rsidRPr="00A92D42" w:rsidDel="00236915">
          <w:rPr>
            <w:sz w:val="24"/>
            <w:szCs w:val="24"/>
          </w:rPr>
          <w:delText xml:space="preserve"> качеств</w:delText>
        </w:r>
        <w:r w:rsidR="00244C24" w:rsidRPr="00A92D42" w:rsidDel="00236915">
          <w:rPr>
            <w:sz w:val="24"/>
            <w:szCs w:val="24"/>
          </w:rPr>
          <w:delText>а</w:delText>
        </w:r>
        <w:r w:rsidR="00B65BF6" w:rsidRPr="00A92D42" w:rsidDel="00236915">
          <w:rPr>
            <w:sz w:val="24"/>
            <w:szCs w:val="24"/>
          </w:rPr>
          <w:delText xml:space="preserve"> сети от количества участников. Чем меньше участников</w:delText>
        </w:r>
        <w:r w:rsidR="00BA05CE" w:rsidRPr="00A92D42" w:rsidDel="00236915">
          <w:rPr>
            <w:sz w:val="24"/>
            <w:szCs w:val="24"/>
          </w:rPr>
          <w:delText>,</w:delText>
        </w:r>
        <w:r w:rsidR="00B65BF6" w:rsidRPr="00A92D42" w:rsidDel="00236915">
          <w:rPr>
            <w:sz w:val="24"/>
            <w:szCs w:val="24"/>
          </w:rPr>
          <w:delText xml:space="preserve"> тем </w:delText>
        </w:r>
        <w:r w:rsidR="00BA05CE" w:rsidRPr="00A92D42" w:rsidDel="00236915">
          <w:rPr>
            <w:sz w:val="24"/>
            <w:szCs w:val="24"/>
          </w:rPr>
          <w:delText xml:space="preserve">менее стабильно функционирует </w:delText>
        </w:r>
        <w:r w:rsidR="00B65BF6" w:rsidRPr="00A92D42" w:rsidDel="00236915">
          <w:rPr>
            <w:sz w:val="24"/>
            <w:szCs w:val="24"/>
          </w:rPr>
          <w:delText xml:space="preserve">сеть. </w:delText>
        </w:r>
      </w:del>
    </w:p>
    <w:p w14:paraId="241CE783" w14:textId="3E99567F" w:rsidR="00B65BF6" w:rsidRPr="00A92D42" w:rsidDel="00236915" w:rsidRDefault="00641533" w:rsidP="00A92D42">
      <w:pPr>
        <w:ind w:firstLine="708"/>
        <w:rPr>
          <w:del w:id="7" w:author="e" w:date="2018-04-10T18:39:00Z"/>
          <w:sz w:val="24"/>
          <w:szCs w:val="24"/>
        </w:rPr>
      </w:pPr>
      <w:del w:id="8" w:author="e" w:date="2018-04-10T18:39:00Z">
        <w:r w:rsidDel="00236915">
          <w:rPr>
            <w:sz w:val="24"/>
            <w:szCs w:val="24"/>
            <w:highlight w:val="yellow"/>
          </w:rPr>
          <w:delText xml:space="preserve">Со времени появления </w:delText>
        </w:r>
        <w:r w:rsidRPr="00C90D20" w:rsidDel="00236915">
          <w:rPr>
            <w:sz w:val="24"/>
            <w:szCs w:val="24"/>
            <w:highlight w:val="yellow"/>
            <w:lang w:val="en-US"/>
          </w:rPr>
          <w:delText>WIFI</w:delText>
        </w:r>
        <w:r w:rsidRPr="00C90D20" w:rsidDel="00236915">
          <w:rPr>
            <w:sz w:val="24"/>
            <w:szCs w:val="24"/>
            <w:highlight w:val="yellow"/>
          </w:rPr>
          <w:delText xml:space="preserve"> </w:delText>
        </w:r>
        <w:r w:rsidDel="00236915">
          <w:rPr>
            <w:sz w:val="24"/>
            <w:szCs w:val="24"/>
            <w:highlight w:val="yellow"/>
          </w:rPr>
          <w:delText>(</w:delText>
        </w:r>
        <w:r w:rsidRPr="00C90D20" w:rsidDel="00236915">
          <w:rPr>
            <w:sz w:val="24"/>
            <w:szCs w:val="24"/>
            <w:highlight w:val="yellow"/>
          </w:rPr>
          <w:delText>1998 год</w:delText>
        </w:r>
        <w:r w:rsidDel="00236915">
          <w:rPr>
            <w:sz w:val="24"/>
            <w:szCs w:val="24"/>
            <w:highlight w:val="yellow"/>
          </w:rPr>
          <w:delText>)</w:delText>
        </w:r>
        <w:r w:rsidDel="00236915">
          <w:rPr>
            <w:sz w:val="24"/>
            <w:szCs w:val="24"/>
          </w:rPr>
          <w:delText xml:space="preserve"> </w:delText>
        </w:r>
        <w:r w:rsidR="00B65BF6" w:rsidRPr="00A92D42" w:rsidDel="00236915">
          <w:rPr>
            <w:sz w:val="24"/>
            <w:szCs w:val="24"/>
          </w:rPr>
          <w:delText xml:space="preserve">в мире </w:delText>
        </w:r>
        <w:r w:rsidDel="00236915">
          <w:rPr>
            <w:sz w:val="24"/>
            <w:szCs w:val="24"/>
          </w:rPr>
          <w:delText>построено</w:delText>
        </w:r>
        <w:r w:rsidRPr="00A92D42" w:rsidDel="00236915">
          <w:rPr>
            <w:sz w:val="24"/>
            <w:szCs w:val="24"/>
          </w:rPr>
          <w:delText xml:space="preserve"> </w:delText>
        </w:r>
        <w:r w:rsidR="00B65BF6" w:rsidRPr="00A92D42" w:rsidDel="00236915">
          <w:rPr>
            <w:sz w:val="24"/>
            <w:szCs w:val="24"/>
          </w:rPr>
          <w:delText xml:space="preserve">и действует более 50 </w:delText>
        </w:r>
        <w:r w:rsidR="00B65BF6" w:rsidRPr="00A92D42" w:rsidDel="00236915">
          <w:rPr>
            <w:sz w:val="24"/>
            <w:szCs w:val="24"/>
            <w:lang w:val="en-US"/>
          </w:rPr>
          <w:delText>mesh</w:delText>
        </w:r>
        <w:r w:rsidR="00B65BF6" w:rsidRPr="00A92D42" w:rsidDel="00236915">
          <w:rPr>
            <w:sz w:val="24"/>
            <w:szCs w:val="24"/>
          </w:rPr>
          <w:delText xml:space="preserve">-сетей. </w:delText>
        </w:r>
      </w:del>
    </w:p>
    <w:p w14:paraId="5090F0D7" w14:textId="1B981D6E" w:rsidR="00661A5E" w:rsidRPr="00A92D42" w:rsidDel="00236915" w:rsidRDefault="00661A5E" w:rsidP="00661A5E">
      <w:pPr>
        <w:rPr>
          <w:del w:id="9" w:author="e" w:date="2018-04-10T18:39:00Z"/>
          <w:sz w:val="24"/>
          <w:szCs w:val="24"/>
        </w:rPr>
      </w:pPr>
    </w:p>
    <w:p w14:paraId="6374592C" w14:textId="680D29E1" w:rsidR="00661A5E" w:rsidRPr="00A92D42" w:rsidDel="00236915" w:rsidRDefault="00661A5E" w:rsidP="00661A5E">
      <w:pPr>
        <w:rPr>
          <w:del w:id="10" w:author="e" w:date="2018-04-10T18:39:00Z"/>
          <w:sz w:val="24"/>
          <w:szCs w:val="24"/>
        </w:rPr>
      </w:pPr>
      <w:del w:id="11" w:author="e" w:date="2018-04-10T18:39:00Z">
        <w:r w:rsidRPr="00A92D42" w:rsidDel="00236915">
          <w:rPr>
            <w:sz w:val="24"/>
            <w:szCs w:val="24"/>
          </w:rPr>
          <w:delText>Маршрутизация.</w:delText>
        </w:r>
      </w:del>
    </w:p>
    <w:p w14:paraId="018DCA80" w14:textId="6A220157" w:rsidR="00D7609B" w:rsidRPr="00A92D42" w:rsidDel="00236915" w:rsidRDefault="00661A5E">
      <w:pPr>
        <w:rPr>
          <w:del w:id="12" w:author="e" w:date="2018-04-10T18:39:00Z"/>
          <w:sz w:val="24"/>
          <w:szCs w:val="24"/>
        </w:rPr>
      </w:pPr>
      <w:del w:id="13" w:author="e" w:date="2018-04-10T18:39:00Z">
        <w:r w:rsidRPr="00A92D42" w:rsidDel="00236915">
          <w:rPr>
            <w:sz w:val="24"/>
            <w:szCs w:val="24"/>
          </w:rPr>
          <w:delText xml:space="preserve">Маршрутизация (англ. Routing) — процесс определения маршрута следования данных в сетях связи. Маршрутизация </w:delText>
        </w:r>
        <w:r w:rsidR="00350680" w:rsidRPr="00A92D42" w:rsidDel="00236915">
          <w:rPr>
            <w:sz w:val="24"/>
            <w:szCs w:val="24"/>
          </w:rPr>
          <w:delText xml:space="preserve">разделяется на </w:delText>
        </w:r>
        <w:r w:rsidRPr="00A92D42" w:rsidDel="00236915">
          <w:rPr>
            <w:sz w:val="24"/>
            <w:szCs w:val="24"/>
          </w:rPr>
          <w:delText>статическ</w:delText>
        </w:r>
        <w:r w:rsidR="00350680" w:rsidRPr="00A92D42" w:rsidDel="00236915">
          <w:rPr>
            <w:sz w:val="24"/>
            <w:szCs w:val="24"/>
          </w:rPr>
          <w:delText>ую</w:delText>
        </w:r>
        <w:r w:rsidRPr="00A92D42" w:rsidDel="00236915">
          <w:rPr>
            <w:sz w:val="24"/>
            <w:szCs w:val="24"/>
          </w:rPr>
          <w:delText xml:space="preserve"> и динамическ</w:delText>
        </w:r>
        <w:r w:rsidR="00350680" w:rsidRPr="00A92D42" w:rsidDel="00236915">
          <w:rPr>
            <w:sz w:val="24"/>
            <w:szCs w:val="24"/>
          </w:rPr>
          <w:delText>ую</w:delText>
        </w:r>
        <w:r w:rsidRPr="00A92D42" w:rsidDel="00236915">
          <w:rPr>
            <w:sz w:val="24"/>
            <w:szCs w:val="24"/>
          </w:rPr>
          <w:delText xml:space="preserve">. В </w:delText>
        </w:r>
        <w:r w:rsidRPr="00A92D42" w:rsidDel="00236915">
          <w:rPr>
            <w:sz w:val="24"/>
            <w:szCs w:val="24"/>
            <w:lang w:val="en-US"/>
          </w:rPr>
          <w:delText>mesh</w:delText>
        </w:r>
        <w:r w:rsidRPr="00A92D42" w:rsidDel="00236915">
          <w:rPr>
            <w:sz w:val="24"/>
            <w:szCs w:val="24"/>
          </w:rPr>
          <w:delText xml:space="preserve">-сетях </w:delText>
        </w:r>
        <w:r w:rsidR="00350680" w:rsidRPr="00A92D42" w:rsidDel="00236915">
          <w:rPr>
            <w:sz w:val="24"/>
            <w:szCs w:val="24"/>
          </w:rPr>
          <w:delText xml:space="preserve">используется преимущественно </w:delText>
        </w:r>
        <w:r w:rsidRPr="00A92D42" w:rsidDel="00236915">
          <w:rPr>
            <w:sz w:val="24"/>
            <w:szCs w:val="24"/>
          </w:rPr>
          <w:delText>динамическая маршрутизация,</w:delText>
        </w:r>
        <w:r w:rsidR="00350680" w:rsidRPr="00A92D42" w:rsidDel="00236915">
          <w:rPr>
            <w:sz w:val="24"/>
            <w:szCs w:val="24"/>
          </w:rPr>
          <w:delText xml:space="preserve"> ввиду</w:delText>
        </w:r>
        <w:r w:rsidRPr="00A92D42" w:rsidDel="00236915">
          <w:rPr>
            <w:sz w:val="24"/>
            <w:szCs w:val="24"/>
          </w:rPr>
          <w:delText xml:space="preserve"> </w:delText>
        </w:r>
        <w:r w:rsidR="00350680" w:rsidRPr="00A92D42" w:rsidDel="00236915">
          <w:rPr>
            <w:sz w:val="24"/>
            <w:szCs w:val="24"/>
          </w:rPr>
          <w:delText xml:space="preserve">динамической природы </w:delText>
        </w:r>
        <w:r w:rsidRPr="00A92D42" w:rsidDel="00236915">
          <w:rPr>
            <w:sz w:val="24"/>
            <w:szCs w:val="24"/>
          </w:rPr>
          <w:delText>топологи</w:delText>
        </w:r>
        <w:r w:rsidR="00350680" w:rsidRPr="00A92D42" w:rsidDel="00236915">
          <w:rPr>
            <w:sz w:val="24"/>
            <w:szCs w:val="24"/>
          </w:rPr>
          <w:delText>и</w:delText>
        </w:r>
        <w:r w:rsidRPr="00A92D42" w:rsidDel="00236915">
          <w:rPr>
            <w:sz w:val="24"/>
            <w:szCs w:val="24"/>
          </w:rPr>
          <w:delText xml:space="preserve"> </w:delText>
        </w:r>
        <w:r w:rsidR="00350680" w:rsidRPr="00A92D42" w:rsidDel="00236915">
          <w:rPr>
            <w:sz w:val="24"/>
            <w:szCs w:val="24"/>
          </w:rPr>
          <w:delText xml:space="preserve">этих </w:delText>
        </w:r>
        <w:r w:rsidRPr="00A92D42" w:rsidDel="00236915">
          <w:rPr>
            <w:sz w:val="24"/>
            <w:szCs w:val="24"/>
          </w:rPr>
          <w:delText>сет</w:delText>
        </w:r>
        <w:r w:rsidR="00350680" w:rsidRPr="00A92D42" w:rsidDel="00236915">
          <w:rPr>
            <w:sz w:val="24"/>
            <w:szCs w:val="24"/>
          </w:rPr>
          <w:delText>ей</w:delText>
        </w:r>
        <w:r w:rsidRPr="00A92D42" w:rsidDel="00236915">
          <w:rPr>
            <w:sz w:val="24"/>
            <w:szCs w:val="24"/>
          </w:rPr>
          <w:delText>.</w:delText>
        </w:r>
      </w:del>
    </w:p>
    <w:p w14:paraId="3D4E08AA" w14:textId="7E728FDC" w:rsidR="00450778" w:rsidDel="00236915" w:rsidRDefault="00450778">
      <w:pPr>
        <w:rPr>
          <w:del w:id="14" w:author="e" w:date="2018-04-10T18:39:00Z"/>
          <w:sz w:val="24"/>
          <w:szCs w:val="24"/>
        </w:rPr>
      </w:pPr>
      <w:del w:id="15" w:author="e" w:date="2018-04-10T18:39:00Z">
        <w:r w:rsidRPr="00A92D42" w:rsidDel="00236915">
          <w:rPr>
            <w:sz w:val="24"/>
            <w:szCs w:val="24"/>
            <w:highlight w:val="yellow"/>
          </w:rPr>
          <w:delText>Понятия Алгоритмов маршрутизации, протоколов.</w:delText>
        </w:r>
      </w:del>
    </w:p>
    <w:p w14:paraId="006CEBBD" w14:textId="77777777" w:rsidR="00956272" w:rsidRDefault="00956272" w:rsidP="00450778">
      <w:pPr>
        <w:ind w:firstLine="0"/>
        <w:contextualSpacing w:val="0"/>
        <w:jc w:val="left"/>
        <w:rPr>
          <w:sz w:val="24"/>
          <w:szCs w:val="24"/>
        </w:rPr>
      </w:pPr>
    </w:p>
    <w:p w14:paraId="22F41521" w14:textId="1082E9AE" w:rsidR="00450778" w:rsidRPr="00646E13" w:rsidDel="00DF3309" w:rsidRDefault="00450778" w:rsidP="00450778">
      <w:pPr>
        <w:ind w:firstLine="0"/>
        <w:contextualSpacing w:val="0"/>
        <w:jc w:val="left"/>
        <w:rPr>
          <w:del w:id="16" w:author="e" w:date="2018-04-11T09:08:00Z"/>
          <w:sz w:val="24"/>
          <w:szCs w:val="24"/>
        </w:rPr>
      </w:pPr>
      <w:del w:id="17" w:author="e" w:date="2018-04-11T09:08:00Z">
        <w:r w:rsidRPr="00646E13" w:rsidDel="00DF3309">
          <w:rPr>
            <w:sz w:val="24"/>
            <w:szCs w:val="24"/>
          </w:rPr>
          <w:delText>Алгоритмы маршрутизации классифицир</w:delText>
        </w:r>
        <w:r w:rsidR="00956272" w:rsidDel="00DF3309">
          <w:rPr>
            <w:sz w:val="24"/>
            <w:szCs w:val="24"/>
          </w:rPr>
          <w:delText>уются</w:delText>
        </w:r>
        <w:r w:rsidRPr="00646E13" w:rsidDel="00DF3309">
          <w:rPr>
            <w:sz w:val="24"/>
            <w:szCs w:val="24"/>
          </w:rPr>
          <w:delText xml:space="preserve"> по типам:</w:delText>
        </w:r>
      </w:del>
    </w:p>
    <w:p w14:paraId="62FF48CD" w14:textId="3A578362" w:rsidR="00450778" w:rsidRPr="00646E13" w:rsidDel="00DF3309" w:rsidRDefault="00450778" w:rsidP="00450778">
      <w:pPr>
        <w:ind w:firstLine="0"/>
        <w:contextualSpacing w:val="0"/>
        <w:jc w:val="left"/>
        <w:rPr>
          <w:del w:id="18" w:author="e" w:date="2018-04-11T09:08:00Z"/>
          <w:sz w:val="24"/>
          <w:szCs w:val="24"/>
        </w:rPr>
      </w:pPr>
      <w:del w:id="19" w:author="e" w:date="2018-04-11T09:08:00Z">
        <w:r w:rsidRPr="00646E13" w:rsidDel="00DF3309">
          <w:rPr>
            <w:sz w:val="24"/>
            <w:szCs w:val="24"/>
          </w:rPr>
          <w:delText xml:space="preserve">    Статические или динамические. Статические алгоритмы представляют свод правил работы со статическими таблицами маршрутизации, которые настраиваются администраторами сети. Хорошо работают в случае предсказуемого трафика в сетях стабильной конфигурации. Динамические алгоритмы маршрутизации подстраиваются к изменяющимся обстоятельствам сети в масштабе реального времени. Они выполняют это путем анализа поступающих сообщений об обновлении маршрутизации. Если в сообщении указывается, что имело место изменение сети, программы маршрутизации пересчитывают маршруты и рассылают новые сообщения о корректировке маршрутизации. Такие сообщения пронизывают сеть, стимулируя маршрутизаторы заново прогонять свои алгоритмы и соответствующим образом изменять таблицы маршрутизации. Динамические алгоритмы маршрутизации могут дополнять, где это уместно, статические маршруты.</w:delText>
        </w:r>
      </w:del>
    </w:p>
    <w:p w14:paraId="7698C805" w14:textId="2E86ACD0" w:rsidR="00450778" w:rsidRPr="00646E13" w:rsidDel="00DF3309" w:rsidRDefault="00450778" w:rsidP="00450778">
      <w:pPr>
        <w:ind w:firstLine="0"/>
        <w:contextualSpacing w:val="0"/>
        <w:jc w:val="left"/>
        <w:rPr>
          <w:del w:id="20" w:author="e" w:date="2018-04-11T09:08:00Z"/>
          <w:sz w:val="24"/>
          <w:szCs w:val="24"/>
        </w:rPr>
      </w:pPr>
      <w:del w:id="21" w:author="e" w:date="2018-04-11T09:08:00Z">
        <w:r w:rsidRPr="00646E13" w:rsidDel="00DF3309">
          <w:rPr>
            <w:sz w:val="24"/>
            <w:szCs w:val="24"/>
          </w:rPr>
          <w:delText xml:space="preserve">    Одномаршрутные или многомаршрутные алгоритмы. Некоторые сложные протоколы маршрутизации обеспечивают множество маршрутов к одному и тому же пункту назначения. Такие многомаршрутные алгоритмы делают возможной мультиплексную передачу трафика по многочисленным линиям, одномаршрутные алгоритмы не могут делать этого. Многомаршрутные алгоритмы могут обеспечить значительно большую пропускную способность и надежность.</w:delText>
        </w:r>
      </w:del>
    </w:p>
    <w:p w14:paraId="5E3E6911" w14:textId="6EF84F12" w:rsidR="00450778" w:rsidRPr="00646E13" w:rsidDel="00DF3309" w:rsidRDefault="00450778" w:rsidP="00450778">
      <w:pPr>
        <w:ind w:firstLine="0"/>
        <w:contextualSpacing w:val="0"/>
        <w:jc w:val="left"/>
        <w:rPr>
          <w:del w:id="22" w:author="e" w:date="2018-04-11T09:08:00Z"/>
          <w:sz w:val="24"/>
          <w:szCs w:val="24"/>
        </w:rPr>
      </w:pPr>
      <w:del w:id="23" w:author="e" w:date="2018-04-11T09:08:00Z">
        <w:r w:rsidRPr="00646E13" w:rsidDel="00DF3309">
          <w:rPr>
            <w:sz w:val="24"/>
            <w:szCs w:val="24"/>
          </w:rPr>
          <w:delText xml:space="preserve">    Одноуровневые или иерархические алгоритмы. Отличаются по принципу взаимодействия друг с другом. В одноуровневой системе маршрутизации все рутеры равны по отношению друг к другу. В иерархической системе маршрутизации пакеты данных перемещаются от роутеров нижнего уровня к базовым, которые осуществляют основную маршрутизацию. Как только пакеты достигают общей области пункта назначения, ониперемежаются вниз по иерархии до хоста назначения.</w:delText>
        </w:r>
      </w:del>
    </w:p>
    <w:p w14:paraId="1B5197C1" w14:textId="5A45562E" w:rsidR="00450778" w:rsidRPr="00646E13" w:rsidDel="00DF3309" w:rsidRDefault="00450778" w:rsidP="00450778">
      <w:pPr>
        <w:ind w:firstLine="0"/>
        <w:contextualSpacing w:val="0"/>
        <w:jc w:val="left"/>
        <w:rPr>
          <w:del w:id="24" w:author="e" w:date="2018-04-11T09:08:00Z"/>
          <w:sz w:val="24"/>
          <w:szCs w:val="24"/>
        </w:rPr>
      </w:pPr>
      <w:del w:id="25" w:author="e" w:date="2018-04-11T09:08:00Z">
        <w:r w:rsidRPr="00646E13" w:rsidDel="00DF3309">
          <w:rPr>
            <w:sz w:val="24"/>
            <w:szCs w:val="24"/>
          </w:rPr>
          <w:lastRenderedPageBreak/>
          <w:delText xml:space="preserve">    Алгоритмы с маршрутизацией от источника. В системах маршрутизации от источника роутеры действуют просто как устройства хранения и пересылки пакета, без всякий раздумий отсылая его к следующей остановке, они предполагают, что отправитель рассчитывает и определяет весь маршрут сам. Другие алгоритмы предполагают, что хост отправителя ничего не знает о маршрутах. При использовании такого рода алгоритмов роутеры определяют маршрут через сеть, базируясь на своих собственных расчетах.</w:delText>
        </w:r>
      </w:del>
    </w:p>
    <w:p w14:paraId="24379424" w14:textId="0CE5E54A" w:rsidR="00450778" w:rsidRPr="00646E13" w:rsidDel="00DF3309" w:rsidRDefault="00450778" w:rsidP="00450778">
      <w:pPr>
        <w:ind w:firstLine="0"/>
        <w:contextualSpacing w:val="0"/>
        <w:jc w:val="left"/>
        <w:rPr>
          <w:del w:id="26" w:author="e" w:date="2018-04-11T09:08:00Z"/>
          <w:sz w:val="24"/>
          <w:szCs w:val="24"/>
        </w:rPr>
      </w:pPr>
      <w:del w:id="27" w:author="e" w:date="2018-04-11T09:08:00Z">
        <w:r w:rsidRPr="00646E13" w:rsidDel="00DF3309">
          <w:rPr>
            <w:sz w:val="24"/>
            <w:szCs w:val="24"/>
          </w:rPr>
          <w:delText xml:space="preserve">    Внутридоменные или междоменные алгоритмы. Некоторые алгоритмы маршрутизации действуют только в пределах доменов; другие - как в пределах доменов, так и между ними.</w:delText>
        </w:r>
      </w:del>
    </w:p>
    <w:p w14:paraId="033AF86E" w14:textId="758391CE" w:rsidR="00450778" w:rsidDel="00DF3309" w:rsidRDefault="00450778" w:rsidP="00450778">
      <w:pPr>
        <w:ind w:firstLine="0"/>
        <w:contextualSpacing w:val="0"/>
        <w:jc w:val="left"/>
        <w:rPr>
          <w:del w:id="28" w:author="e" w:date="2018-04-11T09:08:00Z"/>
          <w:sz w:val="24"/>
          <w:szCs w:val="24"/>
        </w:rPr>
      </w:pPr>
      <w:del w:id="29" w:author="e" w:date="2018-04-11T09:08:00Z">
        <w:r w:rsidRPr="00646E13" w:rsidDel="00DF3309">
          <w:rPr>
            <w:sz w:val="24"/>
            <w:szCs w:val="24"/>
          </w:rPr>
          <w:delText xml:space="preserve">    Алгоритмы состояния канала и дистанционно-векторные. Алгоритмы состояния канала направляют потоки маршрутной информации во все узлы сети. Каждый роутер отсылает только ту часть известной ему информации, которая описывает состояние его собственных каналов, но всем узлам маршрутизации. Дистанционно-векторные требуют от каждого роутера пересылки всей или части его таблицы но только соседям.</w:delText>
        </w:r>
      </w:del>
    </w:p>
    <w:p w14:paraId="3B76EA99" w14:textId="537D7EB3" w:rsidR="00956272" w:rsidDel="00DF3309" w:rsidRDefault="00956272" w:rsidP="00450778">
      <w:pPr>
        <w:ind w:firstLine="0"/>
        <w:contextualSpacing w:val="0"/>
        <w:jc w:val="left"/>
        <w:rPr>
          <w:del w:id="30" w:author="e" w:date="2018-04-11T09:08:00Z"/>
          <w:sz w:val="24"/>
          <w:szCs w:val="24"/>
        </w:rPr>
      </w:pPr>
    </w:p>
    <w:p w14:paraId="05F50BFB" w14:textId="2A0B700A" w:rsidR="00646E13" w:rsidRPr="009003C6" w:rsidDel="00DF3309" w:rsidRDefault="00956272" w:rsidP="00646E13">
      <w:pPr>
        <w:ind w:firstLine="0"/>
        <w:contextualSpacing w:val="0"/>
        <w:jc w:val="left"/>
        <w:rPr>
          <w:del w:id="31" w:author="e" w:date="2018-04-11T09:08:00Z"/>
          <w:bCs/>
          <w:sz w:val="24"/>
          <w:szCs w:val="24"/>
        </w:rPr>
      </w:pPr>
      <w:del w:id="32" w:author="e" w:date="2018-04-11T09:08:00Z">
        <w:r w:rsidDel="00DF3309">
          <w:rPr>
            <w:sz w:val="24"/>
            <w:szCs w:val="24"/>
          </w:rPr>
          <w:delText>П</w:delText>
        </w:r>
        <w:r w:rsidR="00646E13" w:rsidRPr="009003C6" w:rsidDel="00DF3309">
          <w:rPr>
            <w:sz w:val="24"/>
            <w:szCs w:val="24"/>
          </w:rPr>
          <w:delText>ротоколы маршрутизации подразделя</w:delText>
        </w:r>
        <w:r w:rsidR="00641533" w:rsidDel="00DF3309">
          <w:rPr>
            <w:sz w:val="24"/>
            <w:szCs w:val="24"/>
          </w:rPr>
          <w:delText xml:space="preserve">ют </w:delText>
        </w:r>
        <w:r w:rsidR="00646E13" w:rsidRPr="009003C6" w:rsidDel="00DF3309">
          <w:rPr>
            <w:sz w:val="24"/>
            <w:szCs w:val="24"/>
          </w:rPr>
          <w:delText>на две большие группы</w:delText>
        </w:r>
        <w:r w:rsidR="00641533" w:rsidDel="00DF3309">
          <w:rPr>
            <w:sz w:val="24"/>
            <w:szCs w:val="24"/>
          </w:rPr>
          <w:delText xml:space="preserve"> </w:delText>
        </w:r>
        <w:r w:rsidR="00641533" w:rsidRPr="00A92D42" w:rsidDel="00DF3309">
          <w:rPr>
            <w:sz w:val="24"/>
            <w:szCs w:val="24"/>
          </w:rPr>
          <w:delText>[]</w:delText>
        </w:r>
        <w:r w:rsidR="00646E13" w:rsidRPr="009003C6" w:rsidDel="00DF3309">
          <w:rPr>
            <w:sz w:val="24"/>
            <w:szCs w:val="24"/>
          </w:rPr>
          <w:delText xml:space="preserve">: </w:delText>
        </w:r>
        <w:r w:rsidR="00646E13" w:rsidRPr="009003C6" w:rsidDel="00DF3309">
          <w:rPr>
            <w:i/>
            <w:sz w:val="24"/>
            <w:szCs w:val="24"/>
          </w:rPr>
          <w:delText>внешние</w:delText>
        </w:r>
        <w:r w:rsidR="00646E13" w:rsidRPr="009003C6" w:rsidDel="00DF3309">
          <w:rPr>
            <w:sz w:val="24"/>
            <w:szCs w:val="24"/>
          </w:rPr>
          <w:delText xml:space="preserve"> (</w:delText>
        </w:r>
        <w:r w:rsidR="00646E13" w:rsidRPr="009003C6" w:rsidDel="00DF3309">
          <w:rPr>
            <w:bCs/>
            <w:sz w:val="24"/>
            <w:szCs w:val="24"/>
          </w:rPr>
          <w:delText>EGP</w:delText>
        </w:r>
        <w:r w:rsidR="00646E13" w:rsidRPr="009003C6" w:rsidDel="00DF3309">
          <w:rPr>
            <w:sz w:val="24"/>
            <w:szCs w:val="24"/>
          </w:rPr>
          <w:delText xml:space="preserve"> — Exterior Gateway Protocol) и </w:delText>
        </w:r>
        <w:r w:rsidR="00646E13" w:rsidRPr="009003C6" w:rsidDel="00DF3309">
          <w:rPr>
            <w:i/>
            <w:sz w:val="24"/>
            <w:szCs w:val="24"/>
          </w:rPr>
          <w:delText>внутренние</w:delText>
        </w:r>
        <w:r w:rsidR="00646E13" w:rsidRPr="009003C6" w:rsidDel="00DF3309">
          <w:rPr>
            <w:sz w:val="24"/>
            <w:szCs w:val="24"/>
          </w:rPr>
          <w:delText xml:space="preserve"> (</w:delText>
        </w:r>
        <w:r w:rsidR="00646E13" w:rsidRPr="009003C6" w:rsidDel="00DF3309">
          <w:rPr>
            <w:bCs/>
            <w:sz w:val="24"/>
            <w:szCs w:val="24"/>
          </w:rPr>
          <w:delText>IGP</w:delText>
        </w:r>
        <w:r w:rsidR="00646E13" w:rsidRPr="009003C6" w:rsidDel="00DF3309">
          <w:rPr>
            <w:sz w:val="24"/>
            <w:szCs w:val="24"/>
          </w:rPr>
          <w:delText xml:space="preserve"> — Interior Gateway Protocol). Протоколы внутренней маршрутизации используются внутри так называемой </w:delText>
        </w:r>
        <w:r w:rsidR="00646E13" w:rsidRPr="009003C6" w:rsidDel="00DF3309">
          <w:rPr>
            <w:i/>
            <w:sz w:val="24"/>
            <w:szCs w:val="24"/>
          </w:rPr>
          <w:delText>автономной</w:delText>
        </w:r>
        <w:r w:rsidR="00646E13" w:rsidRPr="009003C6" w:rsidDel="00DF3309">
          <w:rPr>
            <w:sz w:val="24"/>
            <w:szCs w:val="24"/>
          </w:rPr>
          <w:delText xml:space="preserve"> </w:delText>
        </w:r>
        <w:r w:rsidR="00646E13" w:rsidRPr="009003C6" w:rsidDel="00DF3309">
          <w:rPr>
            <w:i/>
            <w:sz w:val="24"/>
            <w:szCs w:val="24"/>
          </w:rPr>
          <w:delText>системы</w:delText>
        </w:r>
        <w:r w:rsidR="00646E13" w:rsidRPr="009003C6" w:rsidDel="00DF3309">
          <w:rPr>
            <w:sz w:val="24"/>
            <w:szCs w:val="24"/>
          </w:rPr>
          <w:delText xml:space="preserve">, т.е. группы маршрутизирующих узлов, находящихся под общим управлением. В свою очередь, внутренние протоколы маршрутизации подразделяются на </w:delText>
        </w:r>
        <w:r w:rsidR="00646E13" w:rsidRPr="00A92D42" w:rsidDel="00DF3309">
          <w:rPr>
            <w:bCs/>
            <w:i/>
            <w:sz w:val="24"/>
            <w:szCs w:val="24"/>
          </w:rPr>
          <w:delText>дистанционно-векторные</w:delText>
        </w:r>
        <w:r w:rsidR="00646E13" w:rsidRPr="009003C6" w:rsidDel="00DF3309">
          <w:rPr>
            <w:sz w:val="24"/>
            <w:szCs w:val="24"/>
          </w:rPr>
          <w:delText xml:space="preserve"> и </w:delText>
        </w:r>
        <w:r w:rsidR="00646E13" w:rsidRPr="00A92D42" w:rsidDel="00DF3309">
          <w:rPr>
            <w:bCs/>
            <w:i/>
            <w:sz w:val="24"/>
            <w:szCs w:val="24"/>
          </w:rPr>
          <w:delText>по состоянию канала</w:delText>
        </w:r>
        <w:r w:rsidR="00646E13" w:rsidRPr="009003C6" w:rsidDel="00DF3309">
          <w:rPr>
            <w:bCs/>
            <w:sz w:val="24"/>
            <w:szCs w:val="24"/>
          </w:rPr>
          <w:delText xml:space="preserve">. </w:delText>
        </w:r>
        <w:r w:rsidR="00646E13" w:rsidRPr="009003C6" w:rsidDel="00DF3309">
          <w:rPr>
            <w:sz w:val="24"/>
            <w:szCs w:val="24"/>
          </w:rPr>
          <w:delText xml:space="preserve">Внешние протоколы предназначены для соединения автономных систем друг с другом. </w:delText>
        </w:r>
      </w:del>
    </w:p>
    <w:p w14:paraId="3E063B39" w14:textId="13D5F2C6" w:rsidR="00450778" w:rsidRPr="009003C6" w:rsidDel="00DF3309" w:rsidRDefault="00450778" w:rsidP="00646E13">
      <w:pPr>
        <w:ind w:firstLine="0"/>
        <w:contextualSpacing w:val="0"/>
        <w:jc w:val="left"/>
        <w:rPr>
          <w:del w:id="33" w:author="e" w:date="2018-04-11T09:08:00Z"/>
          <w:sz w:val="24"/>
          <w:szCs w:val="24"/>
        </w:rPr>
      </w:pPr>
    </w:p>
    <w:p w14:paraId="3D877273" w14:textId="41699DDB" w:rsidR="00646E13" w:rsidRPr="009003C6" w:rsidDel="00DF3309" w:rsidRDefault="00646E13" w:rsidP="00646E13">
      <w:pPr>
        <w:ind w:firstLine="0"/>
        <w:contextualSpacing w:val="0"/>
        <w:jc w:val="left"/>
        <w:rPr>
          <w:del w:id="34" w:author="e" w:date="2018-04-11T09:08:00Z"/>
          <w:sz w:val="24"/>
          <w:szCs w:val="24"/>
        </w:rPr>
      </w:pPr>
      <w:del w:id="35" w:author="e" w:date="2018-04-11T09:08:00Z">
        <w:r w:rsidRPr="009003C6" w:rsidDel="00DF3309">
          <w:rPr>
            <w:sz w:val="24"/>
            <w:szCs w:val="24"/>
          </w:rPr>
          <w:delText xml:space="preserve">Для традиционных дистанционно-векторных протоколов применяется следующая </w:delText>
        </w:r>
        <w:r w:rsidR="00956272" w:rsidDel="00DF3309">
          <w:rPr>
            <w:sz w:val="24"/>
            <w:szCs w:val="24"/>
          </w:rPr>
          <w:delText>стратегия</w:delText>
        </w:r>
        <w:r w:rsidRPr="009003C6" w:rsidDel="00DF3309">
          <w:rPr>
            <w:sz w:val="24"/>
            <w:szCs w:val="24"/>
          </w:rPr>
          <w:delText xml:space="preserve">: маршрутизаторы ведут обмен всеми IP-адресами, которые могут быть достигнуты при периодическом обмене данными посредством широковещательных анонсов </w:delText>
        </w:r>
        <w:r w:rsidRPr="009003C6" w:rsidDel="00DF3309">
          <w:rPr>
            <w:sz w:val="24"/>
            <w:szCs w:val="24"/>
            <w:highlight w:val="yellow"/>
          </w:rPr>
          <w:delText>дистанционных векторов</w:delText>
        </w:r>
        <w:r w:rsidR="00956272" w:rsidDel="00DF3309">
          <w:rPr>
            <w:sz w:val="24"/>
            <w:szCs w:val="24"/>
          </w:rPr>
          <w:delText>, т.е. «расстояние» до целевого узла, представленное в виде количества промежуточных узлов</w:delText>
        </w:r>
        <w:r w:rsidRPr="009003C6" w:rsidDel="00DF3309">
          <w:rPr>
            <w:sz w:val="24"/>
            <w:szCs w:val="24"/>
          </w:rPr>
          <w:delText xml:space="preserve">. Эти широковещательные сообщения рассылаются согласно </w:delText>
        </w:r>
        <w:r w:rsidRPr="009003C6" w:rsidDel="00DF3309">
          <w:rPr>
            <w:i/>
            <w:sz w:val="24"/>
            <w:szCs w:val="24"/>
          </w:rPr>
          <w:delText>таймеру обновлений</w:delText>
        </w:r>
        <w:r w:rsidRPr="009003C6" w:rsidDel="00DF3309">
          <w:rPr>
            <w:sz w:val="24"/>
            <w:szCs w:val="24"/>
          </w:rPr>
          <w:delText xml:space="preserve"> (refresh timer), установленному для каждого сообщения. Таким образом, если истекает срок работы таймера обновлений и при этом поступает новая маршрутная информация, требующая пересылки соседям, этот таймер сбрасывается, и маршрутная информация не пересылается до тех пор, пока срок работы таймера снова не истечет. </w:delText>
        </w:r>
      </w:del>
    </w:p>
    <w:p w14:paraId="103E7BE0" w14:textId="1B2E5634" w:rsidR="00646E13" w:rsidRPr="009003C6" w:rsidDel="00DF3309" w:rsidRDefault="00646E13" w:rsidP="00646E13">
      <w:pPr>
        <w:ind w:firstLine="0"/>
        <w:contextualSpacing w:val="0"/>
        <w:jc w:val="left"/>
        <w:rPr>
          <w:del w:id="36" w:author="e" w:date="2018-04-11T09:08:00Z"/>
          <w:sz w:val="24"/>
          <w:szCs w:val="24"/>
        </w:rPr>
      </w:pPr>
      <w:del w:id="37" w:author="e" w:date="2018-04-11T09:08:00Z">
        <w:r w:rsidRPr="009003C6" w:rsidDel="00DF3309">
          <w:rPr>
            <w:sz w:val="24"/>
            <w:szCs w:val="24"/>
            <w:highlight w:val="cyan"/>
          </w:rPr>
          <w:delText>В случае, если соединение или определенный маршрут становятся недоступными, то распространение маршрутной информации со сведениями о нерабочем маршруте задерживается на время до окончания срока работы таймера обновления, при этом возникает значительное замедление при обновлении маршрутной информации (конвергенция).</w:delText>
        </w:r>
      </w:del>
    </w:p>
    <w:p w14:paraId="4822E889" w14:textId="14557C07" w:rsidR="00646E13" w:rsidRPr="009003C6" w:rsidDel="00DF3309" w:rsidRDefault="00646E13" w:rsidP="00646E13">
      <w:pPr>
        <w:ind w:firstLine="0"/>
        <w:contextualSpacing w:val="0"/>
        <w:jc w:val="left"/>
        <w:rPr>
          <w:del w:id="38" w:author="e" w:date="2018-04-11T09:08:00Z"/>
          <w:sz w:val="24"/>
          <w:szCs w:val="24"/>
        </w:rPr>
      </w:pPr>
      <w:del w:id="39" w:author="e" w:date="2018-04-11T09:08:00Z">
        <w:r w:rsidRPr="009003C6" w:rsidDel="00DF3309">
          <w:rPr>
            <w:sz w:val="24"/>
            <w:szCs w:val="24"/>
          </w:rPr>
          <w:delText xml:space="preserve">Такие протоколы не подходят для </w:delText>
        </w:r>
        <w:r w:rsidRPr="009003C6" w:rsidDel="00DF3309">
          <w:rPr>
            <w:sz w:val="24"/>
            <w:szCs w:val="24"/>
            <w:lang w:val="en-US"/>
          </w:rPr>
          <w:delText>mesh</w:delText>
        </w:r>
        <w:r w:rsidRPr="009003C6" w:rsidDel="00DF3309">
          <w:rPr>
            <w:sz w:val="24"/>
            <w:szCs w:val="24"/>
          </w:rPr>
          <w:delText xml:space="preserve">-сетей, так как вся информация широковещательная, сеть может </w:delText>
        </w:r>
        <w:r w:rsidRPr="00A92D42" w:rsidDel="00DF3309">
          <w:rPr>
            <w:sz w:val="24"/>
            <w:szCs w:val="24"/>
            <w:highlight w:val="yellow"/>
          </w:rPr>
          <w:delText>засоряться</w:delText>
        </w:r>
        <w:r w:rsidRPr="009003C6" w:rsidDel="00DF3309">
          <w:rPr>
            <w:sz w:val="24"/>
            <w:szCs w:val="24"/>
          </w:rPr>
          <w:delText xml:space="preserve"> широковещательным трафиком, что приводит к уменьшению пропускной способности сети, так же критична большая конвергенция, так как </w:delText>
        </w:r>
        <w:r w:rsidRPr="009003C6" w:rsidDel="00DF3309">
          <w:rPr>
            <w:sz w:val="24"/>
            <w:szCs w:val="24"/>
            <w:lang w:val="en-US"/>
          </w:rPr>
          <w:delText>mesh</w:delText>
        </w:r>
        <w:r w:rsidRPr="009003C6" w:rsidDel="00DF3309">
          <w:rPr>
            <w:sz w:val="24"/>
            <w:szCs w:val="24"/>
          </w:rPr>
          <w:delText xml:space="preserve">-сети постоянно изменяют свою топологию. Не смотря на недостатки такие протоколы существуют, например, </w:delText>
        </w:r>
        <w:r w:rsidRPr="009003C6" w:rsidDel="00DF3309">
          <w:rPr>
            <w:sz w:val="24"/>
            <w:szCs w:val="24"/>
            <w:lang w:val="en-US"/>
          </w:rPr>
          <w:delText>AODV</w:delText>
        </w:r>
        <w:r w:rsidRPr="009003C6" w:rsidDel="00DF3309">
          <w:rPr>
            <w:sz w:val="24"/>
            <w:szCs w:val="24"/>
          </w:rPr>
          <w:delText xml:space="preserve"> и </w:delText>
        </w:r>
        <w:r w:rsidRPr="009003C6" w:rsidDel="00DF3309">
          <w:rPr>
            <w:sz w:val="24"/>
            <w:szCs w:val="24"/>
            <w:lang w:val="en-US"/>
          </w:rPr>
          <w:delText>DSDV</w:delText>
        </w:r>
        <w:r w:rsidRPr="009003C6" w:rsidDel="00DF3309">
          <w:rPr>
            <w:sz w:val="24"/>
            <w:szCs w:val="24"/>
          </w:rPr>
          <w:delText>.</w:delText>
        </w:r>
      </w:del>
    </w:p>
    <w:p w14:paraId="7E3FB764" w14:textId="2E83C833" w:rsidR="00646E13" w:rsidRPr="009003C6" w:rsidDel="00DF3309" w:rsidRDefault="00646E13" w:rsidP="00646E13">
      <w:pPr>
        <w:ind w:firstLine="0"/>
        <w:contextualSpacing w:val="0"/>
        <w:jc w:val="left"/>
        <w:rPr>
          <w:del w:id="40" w:author="e" w:date="2018-04-11T09:08:00Z"/>
          <w:sz w:val="24"/>
          <w:szCs w:val="24"/>
        </w:rPr>
      </w:pPr>
    </w:p>
    <w:p w14:paraId="6D6B7F8C" w14:textId="01A35561" w:rsidR="00646E13" w:rsidRPr="009003C6" w:rsidDel="00DF3309" w:rsidRDefault="00646E13" w:rsidP="00646E13">
      <w:pPr>
        <w:ind w:firstLine="0"/>
        <w:contextualSpacing w:val="0"/>
        <w:jc w:val="left"/>
        <w:rPr>
          <w:del w:id="41" w:author="e" w:date="2018-04-11T09:08:00Z"/>
          <w:sz w:val="24"/>
          <w:szCs w:val="24"/>
        </w:rPr>
      </w:pPr>
      <w:del w:id="42" w:author="e" w:date="2018-04-11T09:08:00Z">
        <w:r w:rsidRPr="009003C6" w:rsidDel="00DF3309">
          <w:rPr>
            <w:sz w:val="24"/>
            <w:szCs w:val="24"/>
          </w:rPr>
          <w:delText>Протоколы по состоянию канала</w:delText>
        </w:r>
      </w:del>
    </w:p>
    <w:p w14:paraId="50090064" w14:textId="2A9AF08B" w:rsidR="00646E13" w:rsidRPr="009003C6" w:rsidDel="00DF3309" w:rsidRDefault="00646E13" w:rsidP="00646E13">
      <w:pPr>
        <w:ind w:firstLine="0"/>
        <w:contextualSpacing w:val="0"/>
        <w:jc w:val="left"/>
        <w:rPr>
          <w:del w:id="43" w:author="e" w:date="2018-04-11T09:08:00Z"/>
          <w:sz w:val="24"/>
          <w:szCs w:val="24"/>
        </w:rPr>
      </w:pPr>
      <w:del w:id="44" w:author="e" w:date="2018-04-11T09:08:00Z">
        <w:r w:rsidRPr="009003C6" w:rsidDel="00DF3309">
          <w:rPr>
            <w:sz w:val="24"/>
            <w:szCs w:val="24"/>
          </w:rPr>
          <w:delText xml:space="preserve">В протоколах по состоянию канала маршрутизаторы с некоторым количеством маршрутной информации рассылают соседям </w:delText>
        </w:r>
        <w:r w:rsidRPr="009003C6" w:rsidDel="00DF3309">
          <w:rPr>
            <w:i/>
            <w:sz w:val="24"/>
            <w:szCs w:val="24"/>
            <w:lang w:val="en-US"/>
          </w:rPr>
          <w:delText>hello</w:delText>
        </w:r>
        <w:r w:rsidRPr="009003C6" w:rsidDel="00DF3309">
          <w:rPr>
            <w:sz w:val="24"/>
            <w:szCs w:val="24"/>
          </w:rPr>
          <w:delText>-</w:delText>
        </w:r>
        <w:r w:rsidRPr="009003C6" w:rsidDel="00DF3309">
          <w:rPr>
            <w:i/>
            <w:sz w:val="24"/>
            <w:szCs w:val="24"/>
          </w:rPr>
          <w:delText>сообщения</w:delText>
        </w:r>
        <w:r w:rsidRPr="009003C6" w:rsidDel="00DF3309">
          <w:rPr>
            <w:sz w:val="24"/>
            <w:szCs w:val="24"/>
          </w:rPr>
          <w:delText xml:space="preserve">. Такие сообщения являются </w:delText>
        </w:r>
        <w:r w:rsidRPr="009003C6" w:rsidDel="00DF3309">
          <w:rPr>
            <w:sz w:val="24"/>
            <w:szCs w:val="24"/>
            <w:lang w:val="en-US"/>
          </w:rPr>
          <w:delText>multicast</w:delText>
        </w:r>
        <w:r w:rsidRPr="009003C6" w:rsidDel="00DF3309">
          <w:rPr>
            <w:sz w:val="24"/>
            <w:szCs w:val="24"/>
          </w:rPr>
          <w:delText xml:space="preserve">-рассылкой, что уменьшает количество широковещательных сообщений в сети. Так же в случае перестроения сети все узлы значительно быстрее смогут перестроить свои таблицы маршрутизации. Критичным для таких сетей является установка таймеров на одинаковое время, так как постоянная рассылка о том, что узел появился в сети и выбыл </w:delText>
        </w:r>
        <w:r w:rsidRPr="009003C6" w:rsidDel="00DF3309">
          <w:rPr>
            <w:sz w:val="24"/>
            <w:szCs w:val="24"/>
          </w:rPr>
          <w:lastRenderedPageBreak/>
          <w:delText xml:space="preserve">из сети, создаст значительную нагрузку на сеть. Примерами таких протоколов для </w:delText>
        </w:r>
        <w:r w:rsidRPr="009003C6" w:rsidDel="00DF3309">
          <w:rPr>
            <w:sz w:val="24"/>
            <w:szCs w:val="24"/>
            <w:lang w:val="en-US"/>
          </w:rPr>
          <w:delText>mesh</w:delText>
        </w:r>
        <w:r w:rsidRPr="009003C6" w:rsidDel="00DF3309">
          <w:rPr>
            <w:sz w:val="24"/>
            <w:szCs w:val="24"/>
          </w:rPr>
          <w:delText xml:space="preserve">-сетей служат </w:delText>
        </w:r>
        <w:r w:rsidRPr="009003C6" w:rsidDel="00DF3309">
          <w:rPr>
            <w:sz w:val="24"/>
            <w:szCs w:val="24"/>
            <w:lang w:val="en-US"/>
          </w:rPr>
          <w:delText>OLSR</w:delText>
        </w:r>
        <w:r w:rsidRPr="009003C6" w:rsidDel="00DF3309">
          <w:rPr>
            <w:sz w:val="24"/>
            <w:szCs w:val="24"/>
          </w:rPr>
          <w:delText xml:space="preserve">, </w:delText>
        </w:r>
        <w:r w:rsidRPr="009003C6" w:rsidDel="00DF3309">
          <w:rPr>
            <w:sz w:val="24"/>
            <w:szCs w:val="24"/>
            <w:lang w:val="en-US"/>
          </w:rPr>
          <w:delText>TBRPF</w:delText>
        </w:r>
        <w:r w:rsidRPr="009003C6" w:rsidDel="00DF3309">
          <w:rPr>
            <w:sz w:val="24"/>
            <w:szCs w:val="24"/>
          </w:rPr>
          <w:delText>.</w:delText>
        </w:r>
        <w:r w:rsidR="00956272" w:rsidDel="00DF3309">
          <w:rPr>
            <w:sz w:val="24"/>
            <w:szCs w:val="24"/>
          </w:rPr>
          <w:delText xml:space="preserve">  </w:delText>
        </w:r>
      </w:del>
    </w:p>
    <w:p w14:paraId="0460D0C7" w14:textId="150AC7EF" w:rsidR="00646E13" w:rsidRPr="009003C6" w:rsidDel="00DF3309" w:rsidRDefault="00646E13" w:rsidP="00646E13">
      <w:pPr>
        <w:ind w:firstLine="0"/>
        <w:contextualSpacing w:val="0"/>
        <w:jc w:val="left"/>
        <w:rPr>
          <w:del w:id="45" w:author="e" w:date="2018-04-11T09:08:00Z"/>
          <w:sz w:val="24"/>
          <w:szCs w:val="24"/>
        </w:rPr>
      </w:pPr>
    </w:p>
    <w:p w14:paraId="11360A9C" w14:textId="7210C37A" w:rsidR="00646E13" w:rsidRPr="009003C6" w:rsidDel="00DF3309" w:rsidRDefault="00646E13" w:rsidP="00646E13">
      <w:pPr>
        <w:ind w:firstLine="0"/>
        <w:contextualSpacing w:val="0"/>
        <w:jc w:val="left"/>
        <w:rPr>
          <w:del w:id="46" w:author="e" w:date="2018-04-11T09:08:00Z"/>
          <w:sz w:val="24"/>
          <w:szCs w:val="24"/>
          <w:lang w:eastAsia="ru-RU"/>
        </w:rPr>
      </w:pPr>
      <w:del w:id="47" w:author="e" w:date="2018-04-11T09:08:00Z">
        <w:r w:rsidRPr="009003C6" w:rsidDel="00DF3309">
          <w:rPr>
            <w:sz w:val="24"/>
            <w:szCs w:val="24"/>
          </w:rPr>
          <w:delText xml:space="preserve">Существует также гибридный протокол динамической маршрутизации- </w:delText>
        </w:r>
        <w:r w:rsidRPr="009003C6" w:rsidDel="00DF3309">
          <w:rPr>
            <w:sz w:val="24"/>
            <w:szCs w:val="24"/>
            <w:lang w:val="en-US"/>
          </w:rPr>
          <w:delText>AntNet</w:delText>
        </w:r>
        <w:r w:rsidRPr="009003C6" w:rsidDel="00DF3309">
          <w:rPr>
            <w:sz w:val="24"/>
            <w:szCs w:val="24"/>
          </w:rPr>
          <w:delText xml:space="preserve">. </w:delText>
        </w:r>
        <w:r w:rsidRPr="009003C6" w:rsidDel="00DF3309">
          <w:rPr>
            <w:sz w:val="24"/>
            <w:szCs w:val="24"/>
            <w:lang w:eastAsia="ru-RU"/>
          </w:rPr>
          <w:delText xml:space="preserve">Алгоритм маршрутизации </w:delText>
        </w:r>
        <w:r w:rsidRPr="009003C6" w:rsidDel="00DF3309">
          <w:rPr>
            <w:sz w:val="24"/>
            <w:szCs w:val="24"/>
            <w:lang w:val="en-US" w:eastAsia="ru-RU"/>
          </w:rPr>
          <w:delText>AntNet</w:delText>
        </w:r>
        <w:r w:rsidRPr="009003C6" w:rsidDel="00DF3309">
          <w:rPr>
            <w:sz w:val="24"/>
            <w:szCs w:val="24"/>
            <w:lang w:eastAsia="ru-RU"/>
          </w:rPr>
          <w:delText xml:space="preserve"> использует алгоритм муравьиной колонии. Роль муравьев выполняют активные агенты. Активный агент – специальный пакет, несущий статистику о состоянии пройденных сетевых каналов. Существуют </w:delText>
        </w:r>
        <w:r w:rsidRPr="009003C6" w:rsidDel="00DF3309">
          <w:rPr>
            <w:i/>
            <w:sz w:val="24"/>
            <w:szCs w:val="24"/>
            <w:lang w:eastAsia="ru-RU"/>
          </w:rPr>
          <w:delText>F-муравьи</w:delText>
        </w:r>
        <w:r w:rsidRPr="009003C6" w:rsidDel="00DF3309">
          <w:rPr>
            <w:sz w:val="24"/>
            <w:szCs w:val="24"/>
            <w:lang w:eastAsia="ru-RU"/>
          </w:rPr>
          <w:delText xml:space="preserve">, собирающие во внутренний стек статистику о состоянии сети, не изменяя таблиц маршрутизации, и </w:delText>
        </w:r>
        <w:r w:rsidRPr="009003C6" w:rsidDel="00DF3309">
          <w:rPr>
            <w:i/>
            <w:sz w:val="24"/>
            <w:szCs w:val="24"/>
            <w:lang w:val="en-US" w:eastAsia="ru-RU"/>
          </w:rPr>
          <w:delText>B</w:delText>
        </w:r>
        <w:r w:rsidRPr="009003C6" w:rsidDel="00DF3309">
          <w:rPr>
            <w:i/>
            <w:sz w:val="24"/>
            <w:szCs w:val="24"/>
            <w:lang w:eastAsia="ru-RU"/>
          </w:rPr>
          <w:delText>-муравьи,</w:delText>
        </w:r>
        <w:r w:rsidRPr="009003C6" w:rsidDel="00DF3309">
          <w:rPr>
            <w:sz w:val="24"/>
            <w:szCs w:val="24"/>
            <w:lang w:eastAsia="ru-RU"/>
          </w:rPr>
          <w:delText xml:space="preserve"> которые создаются, когда F-муравей достигнет узла назначения </w:delText>
        </w:r>
        <w:r w:rsidRPr="009003C6" w:rsidDel="00DF3309">
          <w:rPr>
            <w:sz w:val="24"/>
            <w:szCs w:val="24"/>
            <w:highlight w:val="yellow"/>
            <w:lang w:eastAsia="ru-RU"/>
          </w:rPr>
          <w:delText>на его основе</w:delText>
        </w:r>
        <w:r w:rsidRPr="009003C6" w:rsidDel="00DF3309">
          <w:rPr>
            <w:sz w:val="24"/>
            <w:szCs w:val="24"/>
            <w:lang w:eastAsia="ru-RU"/>
          </w:rPr>
          <w:delText xml:space="preserve">. </w:delText>
        </w:r>
        <w:r w:rsidRPr="009003C6" w:rsidDel="00DF3309">
          <w:rPr>
            <w:sz w:val="24"/>
            <w:szCs w:val="24"/>
            <w:highlight w:val="yellow"/>
            <w:lang w:eastAsia="ru-RU"/>
          </w:rPr>
          <w:delText>В него</w:delText>
        </w:r>
        <w:r w:rsidRPr="009003C6" w:rsidDel="00DF3309">
          <w:rPr>
            <w:sz w:val="24"/>
            <w:szCs w:val="24"/>
            <w:lang w:eastAsia="ru-RU"/>
          </w:rPr>
          <w:delText xml:space="preserve"> копируется накопленный стек </w:delText>
        </w:r>
        <w:r w:rsidRPr="009003C6" w:rsidDel="00DF3309">
          <w:rPr>
            <w:sz w:val="24"/>
            <w:szCs w:val="24"/>
            <w:lang w:val="en-US" w:eastAsia="ru-RU"/>
          </w:rPr>
          <w:delText>F</w:delText>
        </w:r>
        <w:r w:rsidRPr="009003C6" w:rsidDel="00DF3309">
          <w:rPr>
            <w:sz w:val="24"/>
            <w:szCs w:val="24"/>
            <w:lang w:eastAsia="ru-RU"/>
          </w:rPr>
          <w:delText xml:space="preserve">-муравья после чего F-муравей удаляется. </w:delText>
        </w:r>
        <w:r w:rsidRPr="009003C6" w:rsidDel="00DF3309">
          <w:rPr>
            <w:sz w:val="24"/>
            <w:szCs w:val="24"/>
            <w:lang w:val="en-US" w:eastAsia="ru-RU"/>
          </w:rPr>
          <w:delText>B</w:delText>
        </w:r>
        <w:r w:rsidRPr="009003C6" w:rsidDel="00DF3309">
          <w:rPr>
            <w:sz w:val="24"/>
            <w:szCs w:val="24"/>
            <w:lang w:eastAsia="ru-RU"/>
          </w:rPr>
          <w:delText xml:space="preserve">-муравей отправляется обратно к узлу назначения по маршруту </w:delText>
        </w:r>
        <w:r w:rsidRPr="009003C6" w:rsidDel="00DF3309">
          <w:rPr>
            <w:sz w:val="24"/>
            <w:szCs w:val="24"/>
            <w:lang w:val="en-US" w:eastAsia="ru-RU"/>
          </w:rPr>
          <w:delText>F</w:delText>
        </w:r>
        <w:r w:rsidRPr="009003C6" w:rsidDel="00DF3309">
          <w:rPr>
            <w:sz w:val="24"/>
            <w:szCs w:val="24"/>
            <w:lang w:eastAsia="ru-RU"/>
          </w:rPr>
          <w:delText xml:space="preserve">-муравья. Маршрутизаторы извлекают из проходящего </w:delText>
        </w:r>
        <w:r w:rsidRPr="009003C6" w:rsidDel="00DF3309">
          <w:rPr>
            <w:sz w:val="24"/>
            <w:szCs w:val="24"/>
            <w:lang w:val="en-US" w:eastAsia="ru-RU"/>
          </w:rPr>
          <w:delText>B</w:delText>
        </w:r>
        <w:r w:rsidRPr="009003C6" w:rsidDel="00DF3309">
          <w:rPr>
            <w:sz w:val="24"/>
            <w:szCs w:val="24"/>
            <w:lang w:eastAsia="ru-RU"/>
          </w:rPr>
          <w:delText xml:space="preserve">-муравья информацию и обновляют свои таблицы маршрутизации. Каждый маршрутизатор, реализующий </w:delText>
        </w:r>
        <w:r w:rsidRPr="009003C6" w:rsidDel="00DF3309">
          <w:rPr>
            <w:sz w:val="24"/>
            <w:szCs w:val="24"/>
            <w:lang w:val="en-US" w:eastAsia="ru-RU"/>
          </w:rPr>
          <w:delText>AntNet</w:delText>
        </w:r>
        <w:r w:rsidRPr="009003C6" w:rsidDel="00DF3309">
          <w:rPr>
            <w:sz w:val="24"/>
            <w:szCs w:val="24"/>
            <w:lang w:eastAsia="ru-RU"/>
          </w:rPr>
          <w:delText xml:space="preserve"> с заданной периодичностью рассылает </w:delText>
        </w:r>
        <w:r w:rsidRPr="009003C6" w:rsidDel="00DF3309">
          <w:rPr>
            <w:sz w:val="24"/>
            <w:szCs w:val="24"/>
            <w:lang w:val="en-US" w:eastAsia="ru-RU"/>
          </w:rPr>
          <w:delText>F</w:delText>
        </w:r>
        <w:r w:rsidRPr="009003C6" w:rsidDel="00DF3309">
          <w:rPr>
            <w:sz w:val="24"/>
            <w:szCs w:val="24"/>
            <w:lang w:eastAsia="ru-RU"/>
          </w:rPr>
          <w:delText xml:space="preserve">-муравьев в различные узлы сети для отслеживания состояния сети. </w:delText>
        </w:r>
      </w:del>
    </w:p>
    <w:p w14:paraId="379E37FD" w14:textId="4670AEC4" w:rsidR="000D505D" w:rsidRPr="00A92D42" w:rsidDel="00DF3309" w:rsidRDefault="00354D58" w:rsidP="00A92D42">
      <w:pPr>
        <w:pStyle w:val="ad"/>
        <w:jc w:val="both"/>
        <w:rPr>
          <w:del w:id="48" w:author="e" w:date="2018-04-11T09:08:00Z"/>
          <w:sz w:val="24"/>
          <w:szCs w:val="24"/>
        </w:rPr>
      </w:pPr>
      <w:del w:id="49" w:author="e" w:date="2018-04-11T09:08:00Z">
        <w:r w:rsidDel="00DF3309">
          <w:rPr>
            <w:sz w:val="24"/>
            <w:szCs w:val="24"/>
          </w:rPr>
          <w:delText xml:space="preserve">В </w:delText>
        </w:r>
        <w:r w:rsidDel="00DF3309">
          <w:rPr>
            <w:sz w:val="24"/>
            <w:szCs w:val="24"/>
            <w:lang w:val="en-US"/>
          </w:rPr>
          <w:delText>mesh</w:delText>
        </w:r>
        <w:r w:rsidDel="00DF3309">
          <w:rPr>
            <w:sz w:val="24"/>
            <w:szCs w:val="24"/>
          </w:rPr>
          <w:delText>-сетях и</w:delText>
        </w:r>
        <w:r w:rsidR="000D505D" w:rsidRPr="00A92D42" w:rsidDel="00DF3309">
          <w:rPr>
            <w:sz w:val="24"/>
            <w:szCs w:val="24"/>
          </w:rPr>
          <w:delText>спользуется преимущественно протоколы по состоянию канала</w:delText>
        </w:r>
        <w:r w:rsidDel="00DF3309">
          <w:rPr>
            <w:sz w:val="24"/>
            <w:szCs w:val="24"/>
          </w:rPr>
          <w:delText>, х</w:delText>
        </w:r>
        <w:r w:rsidR="000D505D" w:rsidRPr="00A92D42" w:rsidDel="00DF3309">
          <w:rPr>
            <w:sz w:val="24"/>
            <w:szCs w:val="24"/>
          </w:rPr>
          <w:delText>отя протоколы дистанционно</w:delText>
        </w:r>
        <w:r w:rsidDel="00DF3309">
          <w:rPr>
            <w:sz w:val="24"/>
            <w:szCs w:val="24"/>
          </w:rPr>
          <w:delText>-</w:delText>
        </w:r>
        <w:r w:rsidR="000D505D" w:rsidRPr="00A92D42" w:rsidDel="00DF3309">
          <w:rPr>
            <w:sz w:val="24"/>
            <w:szCs w:val="24"/>
          </w:rPr>
          <w:delText>векторные</w:delText>
        </w:r>
        <w:r w:rsidDel="00DF3309">
          <w:rPr>
            <w:sz w:val="24"/>
            <w:szCs w:val="24"/>
          </w:rPr>
          <w:delText xml:space="preserve"> </w:delText>
        </w:r>
        <w:r w:rsidR="000D505D" w:rsidRPr="00A92D42" w:rsidDel="00DF3309">
          <w:rPr>
            <w:sz w:val="24"/>
            <w:szCs w:val="24"/>
          </w:rPr>
          <w:delText>проблемы маршрутизации</w:delText>
        </w:r>
        <w:r w:rsidDel="00DF3309">
          <w:rPr>
            <w:sz w:val="24"/>
            <w:szCs w:val="24"/>
          </w:rPr>
          <w:delText xml:space="preserve"> </w:delText>
        </w:r>
        <w:r w:rsidRPr="001A6DB3" w:rsidDel="00DF3309">
          <w:rPr>
            <w:sz w:val="24"/>
            <w:szCs w:val="24"/>
          </w:rPr>
          <w:delText>решают лучше</w:delText>
        </w:r>
        <w:r w:rsidR="000D505D" w:rsidRPr="00A92D42" w:rsidDel="00DF3309">
          <w:rPr>
            <w:sz w:val="24"/>
            <w:szCs w:val="24"/>
          </w:rPr>
          <w:delText xml:space="preserve"> в случае двух или более путей к точке назначения.</w:delText>
        </w:r>
      </w:del>
    </w:p>
    <w:p w14:paraId="4BD6B42F" w14:textId="25A39F29" w:rsidR="000D505D" w:rsidRPr="00A92D42" w:rsidDel="00DF3309" w:rsidRDefault="000D505D" w:rsidP="00A92D42">
      <w:pPr>
        <w:pStyle w:val="ad"/>
        <w:jc w:val="both"/>
        <w:rPr>
          <w:del w:id="50" w:author="e" w:date="2018-04-11T09:08:00Z"/>
          <w:sz w:val="24"/>
          <w:szCs w:val="24"/>
        </w:rPr>
      </w:pPr>
      <w:del w:id="51" w:author="e" w:date="2018-04-11T09:08:00Z">
        <w:r w:rsidRPr="00A92D42" w:rsidDel="00DF3309">
          <w:rPr>
            <w:sz w:val="24"/>
            <w:szCs w:val="24"/>
          </w:rPr>
          <w:delText xml:space="preserve">Проактивные протоколы (табличные) протоколы предполагают создание на каждой мобильной станции таблиц маршрутизации, содержащих информацию обо всех станциях в сети. (DSDV, OLSR, TBRPF, FSR) </w:delText>
        </w:r>
      </w:del>
    </w:p>
    <w:p w14:paraId="06CB5B20" w14:textId="765ADFC0" w:rsidR="000D505D" w:rsidRPr="00A92D42" w:rsidDel="00DF3309" w:rsidRDefault="000D505D" w:rsidP="000D505D">
      <w:pPr>
        <w:rPr>
          <w:del w:id="52" w:author="e" w:date="2018-04-11T09:08:00Z"/>
          <w:sz w:val="24"/>
          <w:szCs w:val="24"/>
        </w:rPr>
      </w:pPr>
      <w:del w:id="53" w:author="e" w:date="2018-04-11T09:08:00Z">
        <w:r w:rsidRPr="00A92D42" w:rsidDel="00DF3309">
          <w:rPr>
            <w:sz w:val="24"/>
            <w:szCs w:val="24"/>
          </w:rPr>
          <w:delText xml:space="preserve">Этим резко отличаются от реактивных протоколов, которые строят таблицы маршрутизации, которые строят маршруты между конкретными узлами и только по требованию инициатора передачи. Нежелательны в сети с высоким уровнем трафика – слишком много лавинных рассылок пакетов при очередном поиске маршрута. (DSR, </w:delText>
        </w:r>
        <w:r w:rsidRPr="00A92D42" w:rsidDel="00DF3309">
          <w:rPr>
            <w:sz w:val="24"/>
            <w:szCs w:val="24"/>
            <w:lang w:val="en-US"/>
          </w:rPr>
          <w:delText>AODV</w:delText>
        </w:r>
        <w:r w:rsidRPr="00A92D42" w:rsidDel="00DF3309">
          <w:rPr>
            <w:sz w:val="24"/>
            <w:szCs w:val="24"/>
          </w:rPr>
          <w:delText xml:space="preserve">, </w:delText>
        </w:r>
        <w:r w:rsidRPr="00A92D42" w:rsidDel="00DF3309">
          <w:rPr>
            <w:sz w:val="24"/>
            <w:szCs w:val="24"/>
            <w:lang w:val="en-US"/>
          </w:rPr>
          <w:delText>TORA</w:delText>
        </w:r>
        <w:r w:rsidRPr="00A92D42" w:rsidDel="00DF3309">
          <w:rPr>
            <w:sz w:val="24"/>
            <w:szCs w:val="24"/>
          </w:rPr>
          <w:delText xml:space="preserve">). </w:delText>
        </w:r>
      </w:del>
    </w:p>
    <w:p w14:paraId="42738B41" w14:textId="10951E1D" w:rsidR="000D505D" w:rsidRPr="00A92D42" w:rsidDel="00DF3309" w:rsidRDefault="000D505D" w:rsidP="000D505D">
      <w:pPr>
        <w:rPr>
          <w:del w:id="54" w:author="e" w:date="2018-04-11T09:08:00Z"/>
          <w:sz w:val="24"/>
          <w:szCs w:val="24"/>
        </w:rPr>
      </w:pPr>
      <w:del w:id="55" w:author="e" w:date="2018-04-11T09:08:00Z">
        <w:r w:rsidRPr="00A92D42" w:rsidDel="00DF3309">
          <w:rPr>
            <w:sz w:val="24"/>
            <w:szCs w:val="24"/>
          </w:rPr>
          <w:delText>Гибридные протоколы наиболее эффективны в многоуровневых сетях. (HWMP, HDVG, ZRP).</w:delText>
        </w:r>
      </w:del>
    </w:p>
    <w:p w14:paraId="2337D00E" w14:textId="77777777" w:rsidR="00D7609B" w:rsidRPr="00A92D42" w:rsidRDefault="00D7609B" w:rsidP="00D7609B">
      <w:pPr>
        <w:ind w:firstLine="0"/>
        <w:contextualSpacing w:val="0"/>
        <w:jc w:val="left"/>
        <w:rPr>
          <w:sz w:val="24"/>
          <w:szCs w:val="24"/>
        </w:rPr>
      </w:pPr>
    </w:p>
    <w:p w14:paraId="2F356C5F" w14:textId="77777777" w:rsidR="00D7609B" w:rsidRPr="00A92D42" w:rsidRDefault="00D7609B" w:rsidP="00D7609B">
      <w:pPr>
        <w:ind w:firstLine="0"/>
        <w:contextualSpacing w:val="0"/>
        <w:jc w:val="left"/>
        <w:rPr>
          <w:b/>
          <w:sz w:val="24"/>
          <w:szCs w:val="24"/>
        </w:rPr>
      </w:pPr>
      <w:r w:rsidRPr="00A92D42">
        <w:rPr>
          <w:b/>
          <w:sz w:val="24"/>
          <w:szCs w:val="24"/>
        </w:rPr>
        <w:t>Безопасность.</w:t>
      </w:r>
    </w:p>
    <w:p w14:paraId="2F8B56B3" w14:textId="0E14132E" w:rsidR="000D505D" w:rsidRPr="00A92D42" w:rsidRDefault="000D505D" w:rsidP="000D505D">
      <w:pPr>
        <w:pStyle w:val="ad"/>
        <w:jc w:val="both"/>
        <w:rPr>
          <w:sz w:val="24"/>
          <w:szCs w:val="24"/>
        </w:rPr>
      </w:pPr>
      <w:r w:rsidRPr="00A92D42">
        <w:rPr>
          <w:sz w:val="24"/>
          <w:szCs w:val="24"/>
        </w:rPr>
        <w:t>Развитие беспроводных сетей и удобство их использования актуализирует проблему обеспечения безопасности взаимодействия составляющих элементов. В настоящее время беспроводные сети включают 3</w:t>
      </w:r>
      <w:r w:rsidRPr="00A92D42">
        <w:rPr>
          <w:sz w:val="24"/>
          <w:szCs w:val="24"/>
          <w:lang w:val="en-US"/>
        </w:rPr>
        <w:t>G</w:t>
      </w:r>
      <w:r w:rsidRPr="00A92D42">
        <w:rPr>
          <w:sz w:val="24"/>
          <w:szCs w:val="24"/>
        </w:rPr>
        <w:t xml:space="preserve">, </w:t>
      </w:r>
      <w:r w:rsidRPr="00A92D42">
        <w:rPr>
          <w:sz w:val="24"/>
          <w:szCs w:val="24"/>
          <w:lang w:val="en-US"/>
        </w:rPr>
        <w:t>LTE</w:t>
      </w:r>
      <w:r w:rsidRPr="00A92D42">
        <w:rPr>
          <w:sz w:val="24"/>
          <w:szCs w:val="24"/>
        </w:rPr>
        <w:t>, а также сети стандарта 802.1</w:t>
      </w:r>
      <w:r w:rsidRPr="00A92D42">
        <w:rPr>
          <w:sz w:val="24"/>
          <w:szCs w:val="24"/>
          <w:lang w:val="en-US"/>
        </w:rPr>
        <w:t>x</w:t>
      </w:r>
      <w:r w:rsidRPr="00A92D42">
        <w:rPr>
          <w:sz w:val="24"/>
          <w:szCs w:val="24"/>
        </w:rPr>
        <w:t xml:space="preserve">. Для </w:t>
      </w:r>
      <w:proofErr w:type="spellStart"/>
      <w:r w:rsidR="00350680" w:rsidRPr="00A92D42">
        <w:rPr>
          <w:sz w:val="24"/>
          <w:szCs w:val="24"/>
        </w:rPr>
        <w:t>компрометирования</w:t>
      </w:r>
      <w:proofErr w:type="spellEnd"/>
      <w:r w:rsidRPr="00A92D42">
        <w:rPr>
          <w:sz w:val="24"/>
          <w:szCs w:val="24"/>
        </w:rPr>
        <w:t xml:space="preserve">  проводной сети злоумышленнику необходимо получить доступ к сети изнутри: проникнуть в здание, найти сетевую розетку, подключиться к розетке со своего ноутбука. Сделать это очень трудно без применения методов социальной инженерии. В случае беспроводной сети злоумышленнику достаточно находиться недалеко от здания, чтобы получить возможность доступа к сети. Кроме того, весь трафик от точки доступа до клиента распространяется во всех направлениях в зоне покрытия данной точки доступа. </w:t>
      </w:r>
    </w:p>
    <w:p w14:paraId="0F89D0DF" w14:textId="69A86249" w:rsidR="000D505D" w:rsidRPr="00A92D42" w:rsidRDefault="000D505D" w:rsidP="000D505D">
      <w:pPr>
        <w:pStyle w:val="ad"/>
        <w:jc w:val="both"/>
        <w:rPr>
          <w:sz w:val="24"/>
          <w:szCs w:val="24"/>
        </w:rPr>
      </w:pPr>
      <w:r w:rsidRPr="00A92D42">
        <w:rPr>
          <w:sz w:val="24"/>
          <w:szCs w:val="24"/>
        </w:rPr>
        <w:t xml:space="preserve">Для сетей </w:t>
      </w:r>
      <w:proofErr w:type="spellStart"/>
      <w:r w:rsidRPr="00A92D42">
        <w:rPr>
          <w:sz w:val="24"/>
          <w:szCs w:val="24"/>
          <w:lang w:val="en-US"/>
        </w:rPr>
        <w:t>WiFi</w:t>
      </w:r>
      <w:proofErr w:type="spellEnd"/>
      <w:r w:rsidRPr="00A92D42">
        <w:rPr>
          <w:sz w:val="24"/>
          <w:szCs w:val="24"/>
        </w:rPr>
        <w:t xml:space="preserve"> стандарта 802.11 </w:t>
      </w:r>
      <w:r w:rsidR="00350680" w:rsidRPr="00A92D42">
        <w:rPr>
          <w:sz w:val="24"/>
          <w:szCs w:val="24"/>
        </w:rPr>
        <w:t>некоторое время</w:t>
      </w:r>
      <w:r w:rsidRPr="00A92D42">
        <w:rPr>
          <w:sz w:val="24"/>
          <w:szCs w:val="24"/>
        </w:rPr>
        <w:t xml:space="preserve"> использовался алгоритм шифрования данных </w:t>
      </w:r>
      <w:r w:rsidRPr="00A92D42">
        <w:rPr>
          <w:sz w:val="24"/>
          <w:szCs w:val="24"/>
          <w:lang w:val="en-US"/>
        </w:rPr>
        <w:t>WEP</w:t>
      </w:r>
      <w:r w:rsidRPr="00A92D42">
        <w:rPr>
          <w:sz w:val="24"/>
          <w:szCs w:val="24"/>
        </w:rPr>
        <w:t xml:space="preserve">. На смену </w:t>
      </w:r>
      <w:r w:rsidRPr="00A92D42">
        <w:rPr>
          <w:sz w:val="24"/>
          <w:szCs w:val="24"/>
          <w:lang w:val="en-US"/>
        </w:rPr>
        <w:t>WEP</w:t>
      </w:r>
      <w:r w:rsidRPr="00A92D42">
        <w:rPr>
          <w:sz w:val="24"/>
          <w:szCs w:val="24"/>
        </w:rPr>
        <w:t xml:space="preserve"> пришел </w:t>
      </w:r>
      <w:r w:rsidRPr="00A92D42">
        <w:rPr>
          <w:sz w:val="24"/>
          <w:szCs w:val="24"/>
          <w:lang w:val="en-US"/>
        </w:rPr>
        <w:t>WPA</w:t>
      </w:r>
      <w:r w:rsidRPr="00A92D42">
        <w:rPr>
          <w:sz w:val="24"/>
          <w:szCs w:val="24"/>
        </w:rPr>
        <w:t xml:space="preserve">, поддерживающий </w:t>
      </w:r>
      <w:r w:rsidRPr="00A92D42">
        <w:rPr>
          <w:sz w:val="24"/>
          <w:szCs w:val="24"/>
          <w:lang w:val="en-US"/>
        </w:rPr>
        <w:t>EAP</w:t>
      </w:r>
      <w:r w:rsidRPr="00A92D42">
        <w:rPr>
          <w:sz w:val="24"/>
          <w:szCs w:val="24"/>
        </w:rPr>
        <w:t xml:space="preserve"> (расширяемый протокол аутентификации) и шифрование </w:t>
      </w:r>
      <w:r w:rsidRPr="00A92D42">
        <w:rPr>
          <w:sz w:val="24"/>
          <w:szCs w:val="24"/>
          <w:lang w:val="en-US"/>
        </w:rPr>
        <w:t>AES</w:t>
      </w:r>
      <w:r w:rsidRPr="00A92D42">
        <w:rPr>
          <w:sz w:val="24"/>
          <w:szCs w:val="24"/>
        </w:rPr>
        <w:t xml:space="preserve">. </w:t>
      </w:r>
      <w:proofErr w:type="spellStart"/>
      <w:r w:rsidRPr="00A92D42">
        <w:rPr>
          <w:sz w:val="24"/>
          <w:szCs w:val="24"/>
        </w:rPr>
        <w:t>Алгорритм</w:t>
      </w:r>
      <w:proofErr w:type="spellEnd"/>
      <w:r w:rsidRPr="00A92D42">
        <w:rPr>
          <w:sz w:val="24"/>
          <w:szCs w:val="24"/>
        </w:rPr>
        <w:t xml:space="preserve"> </w:t>
      </w:r>
      <w:r w:rsidRPr="00A92D42">
        <w:rPr>
          <w:sz w:val="24"/>
          <w:szCs w:val="24"/>
          <w:lang w:val="en-US"/>
        </w:rPr>
        <w:t>WPA</w:t>
      </w:r>
      <w:r w:rsidRPr="00A92D42">
        <w:rPr>
          <w:sz w:val="24"/>
          <w:szCs w:val="24"/>
        </w:rPr>
        <w:t xml:space="preserve"> является менее защищенным, чем </w:t>
      </w:r>
      <w:r w:rsidRPr="00A92D42">
        <w:rPr>
          <w:sz w:val="24"/>
          <w:szCs w:val="24"/>
          <w:lang w:val="en-US"/>
        </w:rPr>
        <w:t>WPA</w:t>
      </w:r>
      <w:r w:rsidRPr="00A92D42">
        <w:rPr>
          <w:sz w:val="24"/>
          <w:szCs w:val="24"/>
        </w:rPr>
        <w:t xml:space="preserve">2, но более широко распространен, например, в сетях </w:t>
      </w:r>
      <w:r w:rsidRPr="00A92D42">
        <w:rPr>
          <w:sz w:val="24"/>
          <w:szCs w:val="24"/>
          <w:lang w:val="en-US"/>
        </w:rPr>
        <w:t>WiMAX</w:t>
      </w:r>
      <w:r w:rsidRPr="00A92D42">
        <w:rPr>
          <w:sz w:val="24"/>
          <w:szCs w:val="24"/>
        </w:rPr>
        <w:t xml:space="preserve">, а </w:t>
      </w:r>
      <w:r w:rsidR="00350680" w:rsidRPr="00A92D42">
        <w:rPr>
          <w:sz w:val="24"/>
          <w:szCs w:val="24"/>
        </w:rPr>
        <w:t>также</w:t>
      </w:r>
      <w:r w:rsidRPr="00A92D42">
        <w:rPr>
          <w:sz w:val="24"/>
          <w:szCs w:val="24"/>
        </w:rPr>
        <w:t xml:space="preserve"> в сетях с «бесшовным роумингом», для которых необходим сервер с базой зарегистрированных пользователей </w:t>
      </w:r>
      <w:r w:rsidRPr="00A92D42">
        <w:rPr>
          <w:sz w:val="24"/>
          <w:szCs w:val="24"/>
          <w:lang w:val="en-US"/>
        </w:rPr>
        <w:t>RADIUS</w:t>
      </w:r>
      <w:r w:rsidRPr="00A92D42">
        <w:rPr>
          <w:sz w:val="24"/>
          <w:szCs w:val="24"/>
        </w:rPr>
        <w:t xml:space="preserve">. Сервер аутентификации генерирует уникальный ключ для сеанса связи, </w:t>
      </w:r>
      <w:r w:rsidRPr="00A92D42">
        <w:rPr>
          <w:sz w:val="24"/>
          <w:szCs w:val="24"/>
          <w:lang w:val="en-US"/>
        </w:rPr>
        <w:t>TKIP</w:t>
      </w:r>
      <w:r w:rsidRPr="00A92D42">
        <w:rPr>
          <w:sz w:val="24"/>
          <w:szCs w:val="24"/>
        </w:rPr>
        <w:t xml:space="preserve"> отвечает за увеличение размера ключа, отвечает за передачу ключа пользователю.</w:t>
      </w:r>
    </w:p>
    <w:p w14:paraId="351EA533" w14:textId="77777777" w:rsidR="000D505D" w:rsidRPr="00A92D42" w:rsidRDefault="000D505D" w:rsidP="000D505D">
      <w:pPr>
        <w:pStyle w:val="ad"/>
        <w:rPr>
          <w:sz w:val="24"/>
          <w:szCs w:val="24"/>
        </w:rPr>
      </w:pPr>
    </w:p>
    <w:p w14:paraId="73B4531E" w14:textId="77777777" w:rsidR="000D505D" w:rsidRPr="00A92D42" w:rsidRDefault="000D505D" w:rsidP="000D505D">
      <w:pPr>
        <w:pStyle w:val="ad"/>
        <w:rPr>
          <w:sz w:val="24"/>
          <w:szCs w:val="24"/>
        </w:rPr>
      </w:pPr>
      <w:r w:rsidRPr="00A92D42">
        <w:rPr>
          <w:sz w:val="24"/>
          <w:szCs w:val="24"/>
          <w:lang w:val="en-US"/>
        </w:rPr>
        <w:t>WPA</w:t>
      </w:r>
      <w:r w:rsidRPr="00A92D42">
        <w:rPr>
          <w:sz w:val="24"/>
          <w:szCs w:val="24"/>
        </w:rPr>
        <w:t xml:space="preserve"> = 802.1</w:t>
      </w:r>
      <w:r w:rsidRPr="00A92D42">
        <w:rPr>
          <w:sz w:val="24"/>
          <w:szCs w:val="24"/>
          <w:lang w:val="en-US"/>
        </w:rPr>
        <w:t>X</w:t>
      </w:r>
      <w:r w:rsidRPr="00A92D42">
        <w:rPr>
          <w:sz w:val="24"/>
          <w:szCs w:val="24"/>
        </w:rPr>
        <w:t xml:space="preserve"> + </w:t>
      </w:r>
      <w:r w:rsidRPr="00A92D42">
        <w:rPr>
          <w:sz w:val="24"/>
          <w:szCs w:val="24"/>
          <w:lang w:val="en-US"/>
        </w:rPr>
        <w:t>EAP</w:t>
      </w:r>
      <w:r w:rsidRPr="00A92D42">
        <w:rPr>
          <w:sz w:val="24"/>
          <w:szCs w:val="24"/>
        </w:rPr>
        <w:t xml:space="preserve"> + </w:t>
      </w:r>
      <w:r w:rsidRPr="00A92D42">
        <w:rPr>
          <w:sz w:val="24"/>
          <w:szCs w:val="24"/>
          <w:lang w:val="en-US"/>
        </w:rPr>
        <w:t>TKIP</w:t>
      </w:r>
      <w:r w:rsidRPr="00A92D42">
        <w:rPr>
          <w:sz w:val="24"/>
          <w:szCs w:val="24"/>
        </w:rPr>
        <w:t xml:space="preserve"> + </w:t>
      </w:r>
      <w:r w:rsidRPr="00A92D42">
        <w:rPr>
          <w:sz w:val="24"/>
          <w:szCs w:val="24"/>
          <w:lang w:val="en-US"/>
        </w:rPr>
        <w:t>MIC</w:t>
      </w:r>
    </w:p>
    <w:p w14:paraId="67E58B93" w14:textId="77777777" w:rsidR="000D505D" w:rsidRPr="00A92D42" w:rsidRDefault="000D505D" w:rsidP="000D505D">
      <w:pPr>
        <w:pStyle w:val="ad"/>
        <w:rPr>
          <w:sz w:val="24"/>
          <w:szCs w:val="24"/>
        </w:rPr>
      </w:pPr>
    </w:p>
    <w:p w14:paraId="459B4C38" w14:textId="18217E2D" w:rsidR="000D505D" w:rsidRPr="00A92D42" w:rsidRDefault="000D505D" w:rsidP="00A92D42">
      <w:pPr>
        <w:pStyle w:val="ad"/>
        <w:jc w:val="both"/>
        <w:rPr>
          <w:sz w:val="24"/>
          <w:szCs w:val="24"/>
        </w:rPr>
      </w:pPr>
      <w:r w:rsidRPr="00A92D42">
        <w:rPr>
          <w:sz w:val="24"/>
          <w:szCs w:val="24"/>
        </w:rPr>
        <w:lastRenderedPageBreak/>
        <w:t xml:space="preserve">С 2006 года поддержка WPA2 является обязательным условием для сертификации </w:t>
      </w:r>
      <w:proofErr w:type="spellStart"/>
      <w:r w:rsidRPr="00A92D42">
        <w:rPr>
          <w:sz w:val="24"/>
          <w:szCs w:val="24"/>
        </w:rPr>
        <w:t>WiFi</w:t>
      </w:r>
      <w:proofErr w:type="spellEnd"/>
      <w:r w:rsidRPr="00A92D42">
        <w:rPr>
          <w:sz w:val="24"/>
          <w:szCs w:val="24"/>
        </w:rPr>
        <w:t xml:space="preserve">-устройств. Протокол WPA2 включает два типа WPA2 </w:t>
      </w:r>
      <w:proofErr w:type="spellStart"/>
      <w:r w:rsidRPr="00A92D42">
        <w:rPr>
          <w:sz w:val="24"/>
          <w:szCs w:val="24"/>
        </w:rPr>
        <w:t>Personal</w:t>
      </w:r>
      <w:proofErr w:type="spellEnd"/>
      <w:r w:rsidRPr="00A92D42">
        <w:rPr>
          <w:sz w:val="24"/>
          <w:szCs w:val="24"/>
        </w:rPr>
        <w:t xml:space="preserve"> и WPA2 </w:t>
      </w:r>
      <w:proofErr w:type="spellStart"/>
      <w:r w:rsidRPr="00A92D42">
        <w:rPr>
          <w:sz w:val="24"/>
          <w:szCs w:val="24"/>
        </w:rPr>
        <w:t>Enterprice</w:t>
      </w:r>
      <w:proofErr w:type="spellEnd"/>
      <w:r w:rsidRPr="00A92D42">
        <w:rPr>
          <w:sz w:val="24"/>
          <w:szCs w:val="24"/>
        </w:rPr>
        <w:t>. Разница между этими двумя типами заключается в том, откуда берутся ключи для шифрования AES: в настройке точки доступа или же на RADIUS-сервере. В отличи</w:t>
      </w:r>
      <w:proofErr w:type="gramStart"/>
      <w:r w:rsidRPr="00A92D42">
        <w:rPr>
          <w:sz w:val="24"/>
          <w:szCs w:val="24"/>
        </w:rPr>
        <w:t>и</w:t>
      </w:r>
      <w:proofErr w:type="gramEnd"/>
      <w:r w:rsidRPr="00A92D42">
        <w:rPr>
          <w:sz w:val="24"/>
          <w:szCs w:val="24"/>
        </w:rPr>
        <w:t xml:space="preserve"> от WPA, WPA2 использует AES шифрование, вместо CR4. </w:t>
      </w:r>
    </w:p>
    <w:p w14:paraId="71C7DF80" w14:textId="77777777" w:rsidR="000D505D" w:rsidRPr="00A92D42" w:rsidRDefault="000D505D" w:rsidP="00A92D42">
      <w:pPr>
        <w:pStyle w:val="ad"/>
        <w:jc w:val="both"/>
        <w:rPr>
          <w:sz w:val="24"/>
          <w:szCs w:val="24"/>
        </w:rPr>
      </w:pPr>
      <w:r w:rsidRPr="00A92D42">
        <w:rPr>
          <w:sz w:val="24"/>
          <w:szCs w:val="24"/>
        </w:rPr>
        <w:t>Стандартные процедуры обеспечения защиты информации в сетях включают следующие этапы.</w:t>
      </w:r>
    </w:p>
    <w:p w14:paraId="1BD62591" w14:textId="77777777" w:rsidR="000D505D" w:rsidRPr="00A92D42" w:rsidRDefault="000D505D" w:rsidP="000D505D">
      <w:pPr>
        <w:pStyle w:val="ad"/>
        <w:jc w:val="both"/>
        <w:rPr>
          <w:sz w:val="24"/>
          <w:szCs w:val="24"/>
        </w:rPr>
      </w:pPr>
      <w:r w:rsidRPr="00A92D42">
        <w:rPr>
          <w:sz w:val="24"/>
          <w:szCs w:val="24"/>
        </w:rPr>
        <w:t xml:space="preserve">Аутентификация и авторизация пользователей. Аутентификация проводится на этапе соединения с точкой доступа, т.е. еще до получения пользователем </w:t>
      </w:r>
      <w:proofErr w:type="spellStart"/>
      <w:r w:rsidRPr="00A92D42">
        <w:rPr>
          <w:sz w:val="24"/>
          <w:szCs w:val="24"/>
          <w:lang w:val="en-US"/>
        </w:rPr>
        <w:t>ip</w:t>
      </w:r>
      <w:proofErr w:type="spellEnd"/>
      <w:r w:rsidRPr="00A92D42">
        <w:rPr>
          <w:sz w:val="24"/>
          <w:szCs w:val="24"/>
        </w:rPr>
        <w:t xml:space="preserve">-адреса. После успешной аутентификации пользователю необходимо дождаться авторизации, согласно которой пользователю будут доступны ресурсы.  </w:t>
      </w:r>
    </w:p>
    <w:p w14:paraId="016BED18" w14:textId="57F23965" w:rsidR="000D505D" w:rsidRPr="00A92D42" w:rsidRDefault="000D505D" w:rsidP="000D505D">
      <w:pPr>
        <w:pStyle w:val="ad"/>
        <w:jc w:val="both"/>
        <w:rPr>
          <w:sz w:val="24"/>
          <w:szCs w:val="24"/>
        </w:rPr>
      </w:pPr>
      <w:r w:rsidRPr="00A92D42">
        <w:rPr>
          <w:sz w:val="24"/>
          <w:szCs w:val="24"/>
        </w:rPr>
        <w:t xml:space="preserve">Для разделения трафика разных классов применяются </w:t>
      </w:r>
      <w:r w:rsidRPr="00A92D42">
        <w:rPr>
          <w:sz w:val="24"/>
          <w:szCs w:val="24"/>
          <w:lang w:val="en-US"/>
        </w:rPr>
        <w:t>VLAN</w:t>
      </w:r>
      <w:proofErr w:type="gramStart"/>
      <w:r w:rsidRPr="00A92D42">
        <w:rPr>
          <w:sz w:val="24"/>
          <w:szCs w:val="24"/>
        </w:rPr>
        <w:t>ы</w:t>
      </w:r>
      <w:proofErr w:type="gramEnd"/>
      <w:r w:rsidRPr="00A92D42">
        <w:rPr>
          <w:sz w:val="24"/>
          <w:szCs w:val="24"/>
        </w:rPr>
        <w:t xml:space="preserve">. Первоначально они использовались в проводных сетях, но также могут использоваться и в беспроводных. При этом трафик разделяется на  трафик локальной сети предприятия, и “гостевой” трафик, порождаемый незарегистрированными устройствами. Это позволяет воспрепятствовать получению доступа к внутренней сети предприятия с неизвестного смартфона, даже при условии подключения зарегистрированного и </w:t>
      </w:r>
      <w:r w:rsidR="00E56BCE" w:rsidRPr="00A92D42">
        <w:rPr>
          <w:sz w:val="24"/>
          <w:szCs w:val="24"/>
        </w:rPr>
        <w:t>незарегистрированного устройства</w:t>
      </w:r>
      <w:r w:rsidRPr="00A92D42">
        <w:rPr>
          <w:sz w:val="24"/>
          <w:szCs w:val="24"/>
        </w:rPr>
        <w:t xml:space="preserve"> к одной точке доступа. </w:t>
      </w:r>
    </w:p>
    <w:p w14:paraId="247354CA" w14:textId="189B88B4" w:rsidR="000D505D" w:rsidRPr="00A92D42" w:rsidRDefault="000D505D" w:rsidP="000D505D">
      <w:pPr>
        <w:pStyle w:val="ad"/>
        <w:jc w:val="both"/>
        <w:rPr>
          <w:sz w:val="24"/>
          <w:szCs w:val="24"/>
        </w:rPr>
      </w:pPr>
      <w:r w:rsidRPr="00A92D42">
        <w:rPr>
          <w:sz w:val="24"/>
          <w:szCs w:val="24"/>
        </w:rPr>
        <w:t xml:space="preserve">Еще одной задачей является фильтрация трафика с применением </w:t>
      </w:r>
      <w:proofErr w:type="spellStart"/>
      <w:r w:rsidRPr="00A92D42">
        <w:rPr>
          <w:sz w:val="24"/>
          <w:szCs w:val="24"/>
        </w:rPr>
        <w:t>фаерволов</w:t>
      </w:r>
      <w:proofErr w:type="spellEnd"/>
      <w:r w:rsidRPr="00A92D42">
        <w:rPr>
          <w:sz w:val="24"/>
          <w:szCs w:val="24"/>
        </w:rPr>
        <w:t xml:space="preserve"> на основе </w:t>
      </w:r>
      <w:proofErr w:type="spellStart"/>
      <w:r w:rsidRPr="00A92D42">
        <w:rPr>
          <w:sz w:val="24"/>
          <w:szCs w:val="24"/>
          <w:lang w:val="en-US"/>
        </w:rPr>
        <w:t>ip</w:t>
      </w:r>
      <w:proofErr w:type="spellEnd"/>
      <w:r w:rsidRPr="00A92D42">
        <w:rPr>
          <w:sz w:val="24"/>
          <w:szCs w:val="24"/>
        </w:rPr>
        <w:t xml:space="preserve">-адресации. Такая фильтрация часто используются для обеспечения защиты доступа для удаленных сотрудников, соединяющихся с внутренними ресурсами компании, например, из дома при помощи программ </w:t>
      </w:r>
      <w:r w:rsidRPr="00A92D42">
        <w:rPr>
          <w:sz w:val="24"/>
          <w:szCs w:val="24"/>
          <w:lang w:val="en-US"/>
        </w:rPr>
        <w:t>VPN</w:t>
      </w:r>
      <w:r w:rsidRPr="00A92D42">
        <w:rPr>
          <w:sz w:val="24"/>
          <w:szCs w:val="24"/>
        </w:rPr>
        <w:t xml:space="preserve">. Следует заметить, что межсетевые экраны рекомендовано устанавливать </w:t>
      </w:r>
      <w:r w:rsidR="00E56BCE" w:rsidRPr="00A92D42">
        <w:rPr>
          <w:sz w:val="24"/>
          <w:szCs w:val="24"/>
        </w:rPr>
        <w:t xml:space="preserve">непосредственно на </w:t>
      </w:r>
      <w:r w:rsidRPr="00A92D42">
        <w:rPr>
          <w:sz w:val="24"/>
          <w:szCs w:val="24"/>
        </w:rPr>
        <w:t>источник</w:t>
      </w:r>
      <w:r w:rsidR="00E56BCE" w:rsidRPr="00A92D42">
        <w:rPr>
          <w:sz w:val="24"/>
          <w:szCs w:val="24"/>
        </w:rPr>
        <w:t>е</w:t>
      </w:r>
      <w:r w:rsidRPr="00A92D42">
        <w:rPr>
          <w:sz w:val="24"/>
          <w:szCs w:val="24"/>
        </w:rPr>
        <w:t xml:space="preserve"> пакетов, тем самым </w:t>
      </w:r>
      <w:r w:rsidR="00E56BCE" w:rsidRPr="00A92D42">
        <w:rPr>
          <w:sz w:val="24"/>
          <w:szCs w:val="24"/>
        </w:rPr>
        <w:t xml:space="preserve">достигается </w:t>
      </w:r>
      <w:r w:rsidRPr="00A92D42">
        <w:rPr>
          <w:sz w:val="24"/>
          <w:szCs w:val="24"/>
        </w:rPr>
        <w:t>значительно</w:t>
      </w:r>
      <w:r w:rsidR="00E56BCE" w:rsidRPr="00A92D42">
        <w:rPr>
          <w:sz w:val="24"/>
          <w:szCs w:val="24"/>
        </w:rPr>
        <w:t>е</w:t>
      </w:r>
      <w:r w:rsidRPr="00A92D42">
        <w:rPr>
          <w:sz w:val="24"/>
          <w:szCs w:val="24"/>
        </w:rPr>
        <w:t xml:space="preserve"> сни</w:t>
      </w:r>
      <w:r w:rsidR="00E56BCE" w:rsidRPr="00A92D42">
        <w:rPr>
          <w:sz w:val="24"/>
          <w:szCs w:val="24"/>
        </w:rPr>
        <w:t>жение</w:t>
      </w:r>
      <w:r w:rsidRPr="00A92D42">
        <w:rPr>
          <w:sz w:val="24"/>
          <w:szCs w:val="24"/>
        </w:rPr>
        <w:t xml:space="preserve"> объем</w:t>
      </w:r>
      <w:r w:rsidR="00E56BCE" w:rsidRPr="00A92D42">
        <w:rPr>
          <w:sz w:val="24"/>
          <w:szCs w:val="24"/>
        </w:rPr>
        <w:t>а</w:t>
      </w:r>
      <w:r w:rsidRPr="00A92D42">
        <w:rPr>
          <w:sz w:val="24"/>
          <w:szCs w:val="24"/>
        </w:rPr>
        <w:t xml:space="preserve"> трафика в сети. </w:t>
      </w:r>
    </w:p>
    <w:p w14:paraId="05E5641D" w14:textId="77777777" w:rsidR="003F2030" w:rsidRPr="00A92D42" w:rsidRDefault="003F2030" w:rsidP="000D505D">
      <w:pPr>
        <w:pStyle w:val="ad"/>
        <w:jc w:val="both"/>
        <w:rPr>
          <w:sz w:val="24"/>
          <w:szCs w:val="24"/>
        </w:rPr>
      </w:pPr>
    </w:p>
    <w:p w14:paraId="4C3E5080" w14:textId="77777777" w:rsidR="003F2030" w:rsidRPr="00A92D42" w:rsidRDefault="003F2030" w:rsidP="003F2030">
      <w:pPr>
        <w:pStyle w:val="ad"/>
        <w:ind w:firstLine="0"/>
        <w:jc w:val="both"/>
        <w:rPr>
          <w:sz w:val="24"/>
          <w:szCs w:val="24"/>
        </w:rPr>
      </w:pPr>
    </w:p>
    <w:p w14:paraId="3DF1EBAB" w14:textId="4ECC2EDA" w:rsidR="00AD63F5" w:rsidRPr="00A92D42" w:rsidRDefault="00A159FE" w:rsidP="00AD63F5">
      <w:pPr>
        <w:ind w:firstLine="0"/>
        <w:contextualSpacing w:val="0"/>
        <w:jc w:val="left"/>
        <w:rPr>
          <w:b/>
          <w:sz w:val="24"/>
          <w:szCs w:val="24"/>
        </w:rPr>
      </w:pPr>
      <w:r w:rsidRPr="00A92D42">
        <w:rPr>
          <w:b/>
          <w:sz w:val="24"/>
          <w:szCs w:val="24"/>
        </w:rPr>
        <w:t>Проблемы маршрутизации</w:t>
      </w:r>
    </w:p>
    <w:p w14:paraId="045BC6D8" w14:textId="4FE7EC3D" w:rsidR="00D9760F" w:rsidRPr="00A92D42" w:rsidRDefault="00D9760F" w:rsidP="00E46D2F">
      <w:pPr>
        <w:ind w:firstLine="0"/>
        <w:contextualSpacing w:val="0"/>
        <w:jc w:val="left"/>
        <w:rPr>
          <w:sz w:val="24"/>
          <w:szCs w:val="24"/>
          <w:lang w:eastAsia="ru-RU"/>
        </w:rPr>
      </w:pPr>
    </w:p>
    <w:p w14:paraId="0F5EBA9A" w14:textId="4F21D38F" w:rsidR="00D9760F" w:rsidRPr="00A92D42" w:rsidDel="00A92D42" w:rsidRDefault="00D9760F" w:rsidP="00E46D2F">
      <w:pPr>
        <w:ind w:firstLine="0"/>
        <w:contextualSpacing w:val="0"/>
        <w:jc w:val="left"/>
        <w:rPr>
          <w:del w:id="56" w:author="Студент ВТ" w:date="2018-02-01T19:02:00Z"/>
          <w:sz w:val="24"/>
          <w:szCs w:val="24"/>
        </w:rPr>
      </w:pPr>
      <w:del w:id="57" w:author="Студент ВТ" w:date="2018-02-01T19:02:00Z">
        <w:r w:rsidRPr="00A92D42" w:rsidDel="00A92D42">
          <w:rPr>
            <w:sz w:val="24"/>
            <w:szCs w:val="24"/>
            <w:lang w:eastAsia="ru-RU"/>
          </w:rPr>
          <w:delText>&lt;Заключение ннада&gt;</w:delText>
        </w:r>
      </w:del>
    </w:p>
    <w:p w14:paraId="729D7871" w14:textId="79F44AA1" w:rsidR="00E46D2F" w:rsidDel="00A92D42" w:rsidRDefault="00555A0A" w:rsidP="00AD63F5">
      <w:pPr>
        <w:ind w:firstLine="0"/>
        <w:contextualSpacing w:val="0"/>
        <w:jc w:val="left"/>
        <w:rPr>
          <w:del w:id="58" w:author="Студент ВТ" w:date="2018-02-01T19:02:00Z"/>
          <w:sz w:val="24"/>
          <w:szCs w:val="24"/>
        </w:rPr>
      </w:pPr>
      <w:del w:id="59" w:author="Студент ВТ" w:date="2018-02-01T19:02:00Z">
        <w:r w:rsidDel="00A92D42">
          <w:rPr>
            <w:sz w:val="24"/>
            <w:szCs w:val="24"/>
          </w:rPr>
          <w:delText xml:space="preserve">Добавить чего-нибудь иностранного из научных статей. Решающее НАУЧНЫХ </w:delText>
        </w:r>
        <w:r w:rsidDel="00A92D42">
          <w:rPr>
            <w:sz w:val="24"/>
            <w:szCs w:val="24"/>
            <w:lang w:val="en-US"/>
          </w:rPr>
          <w:delText>SCI</w:delText>
        </w:r>
        <w:r w:rsidRPr="00A92D42" w:rsidDel="00A92D42">
          <w:rPr>
            <w:sz w:val="24"/>
            <w:szCs w:val="24"/>
          </w:rPr>
          <w:delText>-</w:delText>
        </w:r>
        <w:r w:rsidDel="00A92D42">
          <w:rPr>
            <w:sz w:val="24"/>
            <w:szCs w:val="24"/>
            <w:lang w:val="en-US"/>
          </w:rPr>
          <w:delText>hub</w:delText>
        </w:r>
        <w:r w:rsidDel="00A92D42">
          <w:rPr>
            <w:sz w:val="24"/>
            <w:szCs w:val="24"/>
          </w:rPr>
          <w:delText xml:space="preserve"> там уже все стырено</w:delText>
        </w:r>
      </w:del>
    </w:p>
    <w:p w14:paraId="3748672D" w14:textId="78B99B8A" w:rsidR="00555A0A" w:rsidRDefault="00555A0A" w:rsidP="00AD63F5">
      <w:pPr>
        <w:ind w:firstLine="0"/>
        <w:contextualSpacing w:val="0"/>
        <w:jc w:val="left"/>
        <w:rPr>
          <w:sz w:val="24"/>
          <w:szCs w:val="24"/>
        </w:rPr>
      </w:pPr>
      <w:del w:id="60" w:author="Студент ВТ" w:date="2018-02-01T19:02:00Z">
        <w:r w:rsidDel="00A92D42">
          <w:rPr>
            <w:sz w:val="24"/>
            <w:szCs w:val="24"/>
          </w:rPr>
          <w:delText>Постараться растянуть эту штуку до 8 страниц, воспользоваться мозгом для появления мыслей.</w:delText>
        </w:r>
      </w:del>
    </w:p>
    <w:p w14:paraId="07FABE6C" w14:textId="77777777" w:rsidR="009F448F" w:rsidRDefault="009F448F" w:rsidP="00AD63F5">
      <w:pPr>
        <w:ind w:firstLine="0"/>
        <w:contextualSpacing w:val="0"/>
        <w:jc w:val="left"/>
        <w:rPr>
          <w:sz w:val="24"/>
          <w:szCs w:val="24"/>
        </w:rPr>
      </w:pPr>
    </w:p>
    <w:p w14:paraId="3967E3EA" w14:textId="77777777" w:rsidR="009F448F" w:rsidRDefault="009F448F" w:rsidP="00AD63F5">
      <w:pPr>
        <w:ind w:firstLine="0"/>
        <w:contextualSpacing w:val="0"/>
        <w:jc w:val="left"/>
        <w:rPr>
          <w:sz w:val="24"/>
          <w:szCs w:val="24"/>
        </w:rPr>
      </w:pPr>
    </w:p>
    <w:p w14:paraId="619F6810" w14:textId="5299ED53" w:rsidR="009F448F" w:rsidDel="00324D30" w:rsidRDefault="009F448F" w:rsidP="00AD63F5">
      <w:pPr>
        <w:ind w:firstLine="0"/>
        <w:contextualSpacing w:val="0"/>
        <w:jc w:val="left"/>
        <w:rPr>
          <w:del w:id="61" w:author="e" w:date="2018-04-11T09:24:00Z"/>
          <w:sz w:val="24"/>
          <w:szCs w:val="24"/>
        </w:rPr>
      </w:pPr>
      <w:del w:id="62" w:author="e" w:date="2018-04-11T09:24:00Z">
        <w:r w:rsidDel="00324D30">
          <w:rPr>
            <w:sz w:val="24"/>
            <w:szCs w:val="24"/>
          </w:rPr>
          <w:delText xml:space="preserve">Выбор протокола маршрутизации должен быть с наибольшим QoS в данном конкретном случае. </w:delText>
        </w:r>
      </w:del>
    </w:p>
    <w:p w14:paraId="673330E5" w14:textId="30C32283" w:rsidR="009F448F" w:rsidDel="00324D30" w:rsidRDefault="009F448F" w:rsidP="009F448F">
      <w:pPr>
        <w:pStyle w:val="ae"/>
        <w:rPr>
          <w:del w:id="63" w:author="e" w:date="2018-04-11T09:24:00Z"/>
        </w:rPr>
      </w:pPr>
      <w:del w:id="64" w:author="e" w:date="2018-04-11T09:24:00Z">
        <w:r w:rsidDel="00324D30">
          <w:rPr>
            <w:b/>
            <w:bCs/>
          </w:rPr>
          <w:delText>QoS</w:delText>
        </w:r>
        <w:r w:rsidDel="00324D30">
          <w:delText xml:space="preserve"> (</w:delText>
        </w:r>
        <w:r w:rsidR="006027AA" w:rsidDel="00324D30">
          <w:fldChar w:fldCharType="begin"/>
        </w:r>
        <w:r w:rsidR="006027AA" w:rsidDel="00324D30">
          <w:delInstrText xml:space="preserve"> HYPERLINK "https://ru.wikipedia.org/wiki/%D0%90%D0%BD%D0%B3%D0%BB%D0%B8%D0%B9%D1%81%D0%BA%D0%</w:delInstrText>
        </w:r>
        <w:r w:rsidR="006027AA" w:rsidDel="00324D30">
          <w:delInstrText xml:space="preserve">B8%D0%B9_%D1%8F%D0%B7%D1%8B%D0%BA" \o "Английский язык" </w:delInstrText>
        </w:r>
        <w:r w:rsidR="006027AA" w:rsidDel="00324D30">
          <w:fldChar w:fldCharType="separate"/>
        </w:r>
        <w:r w:rsidDel="00324D30">
          <w:rPr>
            <w:rStyle w:val="af3"/>
          </w:rPr>
          <w:delText>англ.</w:delText>
        </w:r>
        <w:r w:rsidR="006027AA" w:rsidDel="00324D30">
          <w:rPr>
            <w:rStyle w:val="af3"/>
          </w:rPr>
          <w:fldChar w:fldCharType="end"/>
        </w:r>
        <w:r w:rsidDel="00324D30">
          <w:delText> </w:delText>
        </w:r>
        <w:r w:rsidDel="00324D30">
          <w:rPr>
            <w:b/>
            <w:bCs/>
            <w:i/>
            <w:iCs/>
            <w:lang w:val="en"/>
          </w:rPr>
          <w:delText>q</w:delText>
        </w:r>
        <w:r w:rsidDel="00324D30">
          <w:rPr>
            <w:i/>
            <w:iCs/>
            <w:lang w:val="en"/>
          </w:rPr>
          <w:delText>uality</w:delText>
        </w:r>
        <w:r w:rsidRPr="00C654A3" w:rsidDel="00324D30">
          <w:rPr>
            <w:i/>
            <w:iCs/>
          </w:rPr>
          <w:delText xml:space="preserve"> </w:delText>
        </w:r>
        <w:r w:rsidDel="00324D30">
          <w:rPr>
            <w:b/>
            <w:bCs/>
            <w:i/>
            <w:iCs/>
            <w:lang w:val="en"/>
          </w:rPr>
          <w:delText>o</w:delText>
        </w:r>
        <w:r w:rsidDel="00324D30">
          <w:rPr>
            <w:i/>
            <w:iCs/>
            <w:lang w:val="en"/>
          </w:rPr>
          <w:delText>f</w:delText>
        </w:r>
        <w:r w:rsidRPr="00C654A3" w:rsidDel="00324D30">
          <w:rPr>
            <w:i/>
            <w:iCs/>
          </w:rPr>
          <w:delText xml:space="preserve"> </w:delText>
        </w:r>
        <w:r w:rsidDel="00324D30">
          <w:rPr>
            <w:b/>
            <w:bCs/>
            <w:i/>
            <w:iCs/>
            <w:lang w:val="en"/>
          </w:rPr>
          <w:delText>s</w:delText>
        </w:r>
        <w:r w:rsidDel="00324D30">
          <w:rPr>
            <w:i/>
            <w:iCs/>
            <w:lang w:val="en"/>
          </w:rPr>
          <w:delText>ervice</w:delText>
        </w:r>
        <w:r w:rsidDel="00324D30">
          <w:delText xml:space="preserve"> «качество обслуживания») — этим термином в области </w:delText>
        </w:r>
        <w:r w:rsidR="006027AA" w:rsidDel="00324D30">
          <w:fldChar w:fldCharType="begin"/>
        </w:r>
        <w:r w:rsidR="006027AA" w:rsidDel="00324D30">
          <w:delInstrText xml:space="preserve"> HYPERLINK "https://ru.wikipedia.org/wiki/%D0%9A%D0%BE%D0%BC%D0%BF%D1%8C%D1%8E%D1%82%D0%B5%D1%80%D0%BD%D0%B0%D1%8F_%D1%81</w:delInstrText>
        </w:r>
        <w:r w:rsidR="006027AA" w:rsidDel="00324D30">
          <w:delInstrText xml:space="preserve">%D0%B5%D1%82%D1%8C" \o "Компьютерная сеть" </w:delInstrText>
        </w:r>
        <w:r w:rsidR="006027AA" w:rsidDel="00324D30">
          <w:fldChar w:fldCharType="separate"/>
        </w:r>
        <w:r w:rsidDel="00324D30">
          <w:rPr>
            <w:rStyle w:val="af3"/>
          </w:rPr>
          <w:delText>компьютерных сетей</w:delText>
        </w:r>
        <w:r w:rsidR="006027AA" w:rsidDel="00324D30">
          <w:rPr>
            <w:rStyle w:val="af3"/>
          </w:rPr>
          <w:fldChar w:fldCharType="end"/>
        </w:r>
        <w:r w:rsidDel="00324D30">
          <w:delText xml:space="preserve"> называют вероятность того, что сеть связи соответствует заданному </w:delText>
        </w:r>
        <w:r w:rsidR="006027AA" w:rsidDel="00324D30">
          <w:fldChar w:fldCharType="begin"/>
        </w:r>
        <w:r w:rsidR="006027AA" w:rsidDel="00324D30">
          <w:delInstrText xml:space="preserve"> HYPERLINK "https://ru.wikipedia.org/wiki/%D0%A1%D0%BE%D0%B3%D0%BB%D0%B0%D1%88%D0%B5%D0%BD%D0%B8%D0%B5_%D0%BE%D0%B1_%D1%83%D1</w:delInstrText>
        </w:r>
        <w:r w:rsidR="006027AA" w:rsidDel="00324D30">
          <w:delInstrText xml:space="preserve">%80%D0%BE%D0%B2%D0%BD%D0%B5_%D1%83%D1%81%D0%BB%D1%83%D0%B3" \o "Соглашение об уровне услуг" </w:delInstrText>
        </w:r>
        <w:r w:rsidR="006027AA" w:rsidDel="00324D30">
          <w:fldChar w:fldCharType="separate"/>
        </w:r>
        <w:r w:rsidDel="00324D30">
          <w:rPr>
            <w:rStyle w:val="af3"/>
          </w:rPr>
          <w:delText>соглашению</w:delText>
        </w:r>
        <w:r w:rsidR="006027AA" w:rsidDel="00324D30">
          <w:rPr>
            <w:rStyle w:val="af3"/>
          </w:rPr>
          <w:fldChar w:fldCharType="end"/>
        </w:r>
        <w:r w:rsidDel="00324D30">
          <w:delText xml:space="preserve"> о трафике, или же, в ряде случаев, неформальное обозначение вероятности прохождения </w:delText>
        </w:r>
        <w:r w:rsidR="006027AA" w:rsidDel="00324D30">
          <w:fldChar w:fldCharType="begin"/>
        </w:r>
        <w:r w:rsidR="006027AA" w:rsidDel="00324D30">
          <w:delInstrText xml:space="preserve"> HYPERLINK "https://ru.wikipedia.org/wiki/IP-%D0%BF%D0%B0%D0%BA%D0</w:delInstrText>
        </w:r>
        <w:r w:rsidR="006027AA" w:rsidDel="00324D30">
          <w:delInstrText xml:space="preserve">%B5%D1%82" \o "IP-пакет" </w:delInstrText>
        </w:r>
        <w:r w:rsidR="006027AA" w:rsidDel="00324D30">
          <w:fldChar w:fldCharType="separate"/>
        </w:r>
        <w:r w:rsidDel="00324D30">
          <w:rPr>
            <w:rStyle w:val="af3"/>
          </w:rPr>
          <w:delText>пакета</w:delText>
        </w:r>
        <w:r w:rsidR="006027AA" w:rsidDel="00324D30">
          <w:rPr>
            <w:rStyle w:val="af3"/>
          </w:rPr>
          <w:fldChar w:fldCharType="end"/>
        </w:r>
        <w:r w:rsidDel="00324D30">
          <w:delText xml:space="preserve"> между двумя точками сети.</w:delText>
        </w:r>
      </w:del>
    </w:p>
    <w:p w14:paraId="31E7BD33" w14:textId="182E994E" w:rsidR="009F448F" w:rsidDel="00324D30" w:rsidRDefault="009F448F" w:rsidP="009F448F">
      <w:pPr>
        <w:pStyle w:val="ae"/>
        <w:rPr>
          <w:del w:id="65" w:author="e" w:date="2018-04-11T09:24:00Z"/>
        </w:rPr>
      </w:pPr>
      <w:del w:id="66" w:author="e" w:date="2018-04-11T09:24:00Z">
        <w:r w:rsidDel="00324D30">
          <w:delText xml:space="preserve">В узком техническом значении, этот термин означает набор методов для управления ресурсами </w:delText>
        </w:r>
        <w:r w:rsidR="006027AA" w:rsidDel="00324D30">
          <w:fldChar w:fldCharType="begin"/>
        </w:r>
        <w:r w:rsidR="006027AA" w:rsidDel="00324D30">
          <w:delInstrText xml:space="preserve"> HYPERLINK "https://ru.wikipedia.org/wiki/%D0%9F%D0%B0%D0%BA%D0%B5%D1%82%D0%BD%D0%B0%D1%8F_%D0%BA%D0%BE%D</w:delInstrText>
        </w:r>
        <w:r w:rsidR="006027AA" w:rsidDel="00324D30">
          <w:delInstrText xml:space="preserve">0%BC%D0%BC%D1%83%D1%82%D0%B0%D1%86%D0%B8%D1%8F" \o "Пакетная коммутация" </w:delInstrText>
        </w:r>
        <w:r w:rsidR="006027AA" w:rsidDel="00324D30">
          <w:fldChar w:fldCharType="separate"/>
        </w:r>
        <w:r w:rsidDel="00324D30">
          <w:rPr>
            <w:rStyle w:val="af3"/>
          </w:rPr>
          <w:delText>пакетных сетей</w:delText>
        </w:r>
        <w:r w:rsidR="006027AA" w:rsidDel="00324D30">
          <w:rPr>
            <w:rStyle w:val="af3"/>
          </w:rPr>
          <w:fldChar w:fldCharType="end"/>
        </w:r>
        <w:r w:rsidDel="00324D30">
          <w:delText>.</w:delText>
        </w:r>
      </w:del>
    </w:p>
    <w:p w14:paraId="30A3DF8B" w14:textId="61E777B3" w:rsidR="009F448F" w:rsidRPr="00A87663" w:rsidDel="007D61EF" w:rsidRDefault="009F448F" w:rsidP="00AD63F5">
      <w:pPr>
        <w:ind w:firstLine="0"/>
        <w:contextualSpacing w:val="0"/>
        <w:jc w:val="left"/>
        <w:rPr>
          <w:del w:id="67" w:author="e" w:date="2018-04-11T09:22:00Z"/>
          <w:sz w:val="24"/>
          <w:szCs w:val="24"/>
        </w:rPr>
      </w:pPr>
      <w:bookmarkStart w:id="68" w:name="_GoBack"/>
      <w:bookmarkEnd w:id="68"/>
      <w:del w:id="69" w:author="e" w:date="2018-04-11T09:22:00Z">
        <w:r w:rsidDel="007D61EF">
          <w:rPr>
            <w:sz w:val="24"/>
            <w:szCs w:val="24"/>
          </w:rPr>
          <w:delText xml:space="preserve">В таблице приведено сравнение различных протоколов маршрутизации для </w:delText>
        </w:r>
        <w:r w:rsidDel="007D61EF">
          <w:rPr>
            <w:sz w:val="24"/>
            <w:szCs w:val="24"/>
            <w:lang w:val="en-US"/>
          </w:rPr>
          <w:delText>mesh</w:delText>
        </w:r>
        <w:r w:rsidRPr="00A92D42" w:rsidDel="007D61EF">
          <w:rPr>
            <w:sz w:val="24"/>
            <w:szCs w:val="24"/>
          </w:rPr>
          <w:delText>-</w:delText>
        </w:r>
        <w:r w:rsidDel="007D61EF">
          <w:rPr>
            <w:sz w:val="24"/>
            <w:szCs w:val="24"/>
          </w:rPr>
          <w:delText xml:space="preserve">сетей. </w:delText>
        </w:r>
      </w:del>
    </w:p>
    <w:p w14:paraId="3B6828C5" w14:textId="07E80744" w:rsidR="009F448F" w:rsidDel="007D61EF" w:rsidRDefault="009F448F" w:rsidP="00AD63F5">
      <w:pPr>
        <w:ind w:firstLine="0"/>
        <w:contextualSpacing w:val="0"/>
        <w:jc w:val="left"/>
        <w:rPr>
          <w:del w:id="70" w:author="e" w:date="2018-04-11T09:22:00Z"/>
          <w:sz w:val="24"/>
          <w:szCs w:val="24"/>
        </w:rPr>
      </w:pPr>
    </w:p>
    <w:p w14:paraId="7F65E71D" w14:textId="76F36C8C" w:rsidR="009F448F" w:rsidDel="007D61EF" w:rsidRDefault="009F448F" w:rsidP="00AD63F5">
      <w:pPr>
        <w:ind w:firstLine="0"/>
        <w:contextualSpacing w:val="0"/>
        <w:jc w:val="left"/>
        <w:rPr>
          <w:del w:id="71" w:author="e" w:date="2018-04-11T09:22:00Z"/>
          <w:sz w:val="24"/>
          <w:szCs w:val="24"/>
        </w:rPr>
      </w:pPr>
      <w:del w:id="72" w:author="e" w:date="2018-04-11T09:22:00Z">
        <w:r w:rsidDel="007D61EF">
          <w:rPr>
            <w:sz w:val="24"/>
            <w:szCs w:val="24"/>
          </w:rPr>
          <w:delText>Таблица - Сравнение протоколов mesh</w:delText>
        </w:r>
        <w:r w:rsidRPr="00A92D42" w:rsidDel="007D61EF">
          <w:rPr>
            <w:sz w:val="24"/>
            <w:szCs w:val="24"/>
          </w:rPr>
          <w:delText>-</w:delText>
        </w:r>
        <w:r w:rsidDel="007D61EF">
          <w:rPr>
            <w:sz w:val="24"/>
            <w:szCs w:val="24"/>
          </w:rPr>
          <w:delText xml:space="preserve">сетей </w:delText>
        </w:r>
      </w:del>
    </w:p>
    <w:p w14:paraId="219A7C3A" w14:textId="2F298DB8" w:rsidR="009F448F" w:rsidDel="007D61EF" w:rsidRDefault="009F448F" w:rsidP="00AD63F5">
      <w:pPr>
        <w:ind w:firstLine="0"/>
        <w:contextualSpacing w:val="0"/>
        <w:jc w:val="left"/>
        <w:rPr>
          <w:del w:id="73" w:author="e" w:date="2018-04-11T09:22:00Z"/>
          <w:sz w:val="24"/>
          <w:szCs w:val="24"/>
        </w:rPr>
      </w:pPr>
      <w:del w:id="74" w:author="e" w:date="2018-04-11T09:22:00Z">
        <w:r w:rsidDel="007D61EF">
          <w:rPr>
            <w:noProof/>
            <w:lang w:eastAsia="ru-RU"/>
          </w:rPr>
          <w:lastRenderedPageBreak/>
          <w:drawing>
            <wp:inline distT="0" distB="0" distL="0" distR="0" wp14:anchorId="6E450B85" wp14:editId="69D7DE28">
              <wp:extent cx="5931535" cy="252031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1535" cy="2520315"/>
                      </a:xfrm>
                      <a:prstGeom prst="rect">
                        <a:avLst/>
                      </a:prstGeom>
                      <a:noFill/>
                      <a:ln>
                        <a:noFill/>
                      </a:ln>
                    </pic:spPr>
                  </pic:pic>
                </a:graphicData>
              </a:graphic>
            </wp:inline>
          </w:drawing>
        </w:r>
      </w:del>
    </w:p>
    <w:p w14:paraId="76618BAE" w14:textId="682E9B57" w:rsidR="009F448F" w:rsidDel="007D61EF" w:rsidRDefault="009F448F" w:rsidP="00AD63F5">
      <w:pPr>
        <w:ind w:firstLine="0"/>
        <w:contextualSpacing w:val="0"/>
        <w:jc w:val="left"/>
        <w:rPr>
          <w:del w:id="75" w:author="e" w:date="2018-04-11T09:22:00Z"/>
          <w:sz w:val="24"/>
          <w:szCs w:val="24"/>
        </w:rPr>
      </w:pPr>
    </w:p>
    <w:p w14:paraId="14924B27" w14:textId="5F0A4E17" w:rsidR="009F448F" w:rsidDel="007D61EF" w:rsidRDefault="009F448F" w:rsidP="00AD63F5">
      <w:pPr>
        <w:ind w:firstLine="0"/>
        <w:contextualSpacing w:val="0"/>
        <w:jc w:val="left"/>
        <w:rPr>
          <w:del w:id="76" w:author="e" w:date="2018-04-11T09:22:00Z"/>
          <w:sz w:val="24"/>
          <w:szCs w:val="24"/>
        </w:rPr>
      </w:pPr>
    </w:p>
    <w:p w14:paraId="4B59C8C5" w14:textId="3C8E3F66" w:rsidR="009F448F" w:rsidDel="007D61EF" w:rsidRDefault="009F448F" w:rsidP="00AD63F5">
      <w:pPr>
        <w:ind w:firstLine="0"/>
        <w:contextualSpacing w:val="0"/>
        <w:jc w:val="left"/>
        <w:rPr>
          <w:del w:id="77" w:author="e" w:date="2018-04-11T09:22:00Z"/>
          <w:sz w:val="24"/>
          <w:szCs w:val="24"/>
        </w:rPr>
      </w:pPr>
      <w:del w:id="78" w:author="e" w:date="2018-04-11T09:22:00Z">
        <w:r w:rsidRPr="00A92D42" w:rsidDel="007D61EF">
          <w:rPr>
            <w:sz w:val="24"/>
            <w:szCs w:val="24"/>
            <w:lang w:val="en-US"/>
          </w:rPr>
          <w:delText>Zone</w:delText>
        </w:r>
        <w:r w:rsidRPr="00A87663" w:rsidDel="007D61EF">
          <w:rPr>
            <w:sz w:val="24"/>
            <w:szCs w:val="24"/>
          </w:rPr>
          <w:delText xml:space="preserve"> </w:delText>
        </w:r>
        <w:r w:rsidRPr="00A92D42" w:rsidDel="007D61EF">
          <w:rPr>
            <w:sz w:val="24"/>
            <w:szCs w:val="24"/>
            <w:lang w:val="en-US"/>
          </w:rPr>
          <w:delText>Based</w:delText>
        </w:r>
        <w:r w:rsidRPr="00A87663" w:rsidDel="007D61EF">
          <w:rPr>
            <w:sz w:val="24"/>
            <w:szCs w:val="24"/>
          </w:rPr>
          <w:delText xml:space="preserve"> </w:delText>
        </w:r>
        <w:r w:rsidRPr="00A92D42" w:rsidDel="007D61EF">
          <w:rPr>
            <w:sz w:val="24"/>
            <w:szCs w:val="24"/>
            <w:lang w:val="en-US"/>
          </w:rPr>
          <w:delText>Routing</w:delText>
        </w:r>
        <w:r w:rsidRPr="00A87663" w:rsidDel="007D61EF">
          <w:rPr>
            <w:sz w:val="24"/>
            <w:szCs w:val="24"/>
          </w:rPr>
          <w:delText xml:space="preserve"> </w:delText>
        </w:r>
        <w:r w:rsidRPr="00A92D42" w:rsidDel="007D61EF">
          <w:rPr>
            <w:sz w:val="24"/>
            <w:szCs w:val="24"/>
            <w:lang w:val="en-US"/>
          </w:rPr>
          <w:delText>Protocol</w:delText>
        </w:r>
        <w:r w:rsidRPr="00A87663" w:rsidDel="007D61EF">
          <w:rPr>
            <w:sz w:val="24"/>
            <w:szCs w:val="24"/>
          </w:rPr>
          <w:delText xml:space="preserve"> (</w:delText>
        </w:r>
        <w:r w:rsidRPr="00A92D42" w:rsidDel="007D61EF">
          <w:rPr>
            <w:sz w:val="24"/>
            <w:szCs w:val="24"/>
            <w:lang w:val="en-US"/>
          </w:rPr>
          <w:delText>ZRP</w:delText>
        </w:r>
        <w:r w:rsidRPr="00A87663" w:rsidDel="007D61EF">
          <w:rPr>
            <w:sz w:val="24"/>
            <w:szCs w:val="24"/>
          </w:rPr>
          <w:delText>)</w:delText>
        </w:r>
        <w:r w:rsidR="00362C1A" w:rsidDel="007D61EF">
          <w:rPr>
            <w:sz w:val="24"/>
            <w:szCs w:val="24"/>
          </w:rPr>
          <w:delText xml:space="preserve"> – протокол маршрутизации на основе зоны – гибридный прото</w:delText>
        </w:r>
      </w:del>
      <w:ins w:id="79" w:author="Студент ВТ" w:date="2018-02-01T19:02:00Z">
        <w:del w:id="80" w:author="e" w:date="2018-04-11T09:22:00Z">
          <w:r w:rsidR="00A92D42" w:rsidDel="007D61EF">
            <w:rPr>
              <w:sz w:val="24"/>
              <w:szCs w:val="24"/>
            </w:rPr>
            <w:delText>ко</w:delText>
          </w:r>
        </w:del>
      </w:ins>
      <w:del w:id="81" w:author="e" w:date="2018-04-11T09:22:00Z">
        <w:r w:rsidR="00362C1A" w:rsidDel="007D61EF">
          <w:rPr>
            <w:sz w:val="24"/>
            <w:szCs w:val="24"/>
          </w:rPr>
          <w:delText>л. Исползует</w:delText>
        </w:r>
      </w:del>
      <w:ins w:id="82" w:author="Студент ВТ" w:date="2018-02-01T19:02:00Z">
        <w:del w:id="83" w:author="e" w:date="2018-04-11T09:22:00Z">
          <w:r w:rsidR="00A92D42" w:rsidDel="007D61EF">
            <w:rPr>
              <w:sz w:val="24"/>
              <w:szCs w:val="24"/>
            </w:rPr>
            <w:delText>Использует</w:delText>
          </w:r>
        </w:del>
      </w:ins>
      <w:del w:id="84" w:author="e" w:date="2018-04-11T09:22:00Z">
        <w:r w:rsidR="00362C1A" w:rsidDel="007D61EF">
          <w:rPr>
            <w:sz w:val="24"/>
            <w:szCs w:val="24"/>
          </w:rPr>
          <w:delText xml:space="preserve"> 2</w:delText>
        </w:r>
      </w:del>
      <w:ins w:id="85" w:author="Студент ВТ" w:date="2018-02-01T19:02:00Z">
        <w:del w:id="86" w:author="e" w:date="2018-04-11T09:22:00Z">
          <w:r w:rsidR="00A92D42" w:rsidDel="007D61EF">
            <w:rPr>
              <w:sz w:val="24"/>
              <w:szCs w:val="24"/>
            </w:rPr>
            <w:delText>два</w:delText>
          </w:r>
        </w:del>
      </w:ins>
      <w:del w:id="87" w:author="e" w:date="2018-04-11T09:22:00Z">
        <w:r w:rsidR="00362C1A" w:rsidDel="007D61EF">
          <w:rPr>
            <w:sz w:val="24"/>
            <w:szCs w:val="24"/>
          </w:rPr>
          <w:delText xml:space="preserve"> метода маршрутизации – маршрутизация в интрасети (</w:delText>
        </w:r>
        <w:r w:rsidR="00362C1A" w:rsidDel="007D61EF">
          <w:delText>IARP)</w:delText>
        </w:r>
        <w:r w:rsidR="00362C1A" w:rsidDel="007D61EF">
          <w:rPr>
            <w:sz w:val="24"/>
            <w:szCs w:val="24"/>
          </w:rPr>
          <w:delText xml:space="preserve"> и маршрутизации между интрасетями </w:delText>
        </w:r>
        <w:r w:rsidR="00362C1A" w:rsidDel="007D61EF">
          <w:delText>(IERP)</w:delText>
        </w:r>
        <w:r w:rsidR="00362C1A" w:rsidDel="007D61EF">
          <w:rPr>
            <w:sz w:val="24"/>
            <w:szCs w:val="24"/>
          </w:rPr>
          <w:delText>. Такой протокол можеть</w:delText>
        </w:r>
      </w:del>
      <w:ins w:id="88" w:author="Студент ВТ" w:date="2018-02-01T19:03:00Z">
        <w:del w:id="89" w:author="e" w:date="2018-04-11T09:22:00Z">
          <w:r w:rsidR="00A92D42" w:rsidDel="007D61EF">
            <w:rPr>
              <w:sz w:val="24"/>
              <w:szCs w:val="24"/>
            </w:rPr>
            <w:delText xml:space="preserve">применим </w:delText>
          </w:r>
        </w:del>
      </w:ins>
      <w:del w:id="90" w:author="e" w:date="2018-04-11T09:22:00Z">
        <w:r w:rsidR="00362C1A" w:rsidDel="007D61EF">
          <w:rPr>
            <w:sz w:val="24"/>
            <w:szCs w:val="24"/>
          </w:rPr>
          <w:delText xml:space="preserve"> использоваться в сотовых сетях, где есть стационарно расположенные вышки, между которыми могут перемещаться клиенты сотовой связи. </w:delText>
        </w:r>
      </w:del>
    </w:p>
    <w:p w14:paraId="7B691E06" w14:textId="38231062" w:rsidR="00362C1A" w:rsidDel="007D61EF" w:rsidRDefault="00362C1A" w:rsidP="00AD63F5">
      <w:pPr>
        <w:ind w:firstLine="0"/>
        <w:contextualSpacing w:val="0"/>
        <w:jc w:val="left"/>
        <w:rPr>
          <w:del w:id="91" w:author="e" w:date="2018-04-11T09:22:00Z"/>
          <w:sz w:val="24"/>
          <w:szCs w:val="24"/>
        </w:rPr>
      </w:pPr>
    </w:p>
    <w:p w14:paraId="0AB1CD49" w14:textId="77777777" w:rsidR="00362C1A" w:rsidRDefault="00362C1A" w:rsidP="00AD63F5">
      <w:pPr>
        <w:ind w:firstLine="0"/>
        <w:contextualSpacing w:val="0"/>
        <w:jc w:val="left"/>
        <w:rPr>
          <w:sz w:val="24"/>
          <w:szCs w:val="24"/>
        </w:rPr>
      </w:pPr>
    </w:p>
    <w:p w14:paraId="6B8DE231" w14:textId="77777777" w:rsidR="00A87663" w:rsidRDefault="00A87663" w:rsidP="00AD63F5">
      <w:pPr>
        <w:ind w:firstLine="0"/>
        <w:contextualSpacing w:val="0"/>
        <w:jc w:val="left"/>
        <w:rPr>
          <w:sz w:val="24"/>
          <w:szCs w:val="24"/>
        </w:rPr>
      </w:pPr>
    </w:p>
    <w:p w14:paraId="01E11500" w14:textId="5D6C74BF" w:rsidR="00A87663" w:rsidRDefault="00A87663" w:rsidP="00AD63F5">
      <w:pPr>
        <w:ind w:firstLine="0"/>
        <w:contextualSpacing w:val="0"/>
        <w:jc w:val="left"/>
        <w:rPr>
          <w:sz w:val="24"/>
          <w:szCs w:val="24"/>
        </w:rPr>
      </w:pPr>
      <w:r>
        <w:rPr>
          <w:sz w:val="24"/>
          <w:szCs w:val="24"/>
        </w:rPr>
        <w:t xml:space="preserve">Заключение: </w:t>
      </w:r>
    </w:p>
    <w:p w14:paraId="65AB6FFC" w14:textId="77777777" w:rsidR="00A87663" w:rsidRDefault="00A87663" w:rsidP="00AD63F5">
      <w:pPr>
        <w:ind w:firstLine="0"/>
        <w:contextualSpacing w:val="0"/>
        <w:jc w:val="left"/>
        <w:rPr>
          <w:sz w:val="24"/>
          <w:szCs w:val="24"/>
        </w:rPr>
      </w:pPr>
    </w:p>
    <w:p w14:paraId="3D0F8E53" w14:textId="0AF54D54" w:rsidR="0015692E" w:rsidRPr="0015692E" w:rsidRDefault="0015692E" w:rsidP="0015692E">
      <w:pPr>
        <w:ind w:firstLine="0"/>
        <w:contextualSpacing w:val="0"/>
        <w:jc w:val="left"/>
        <w:rPr>
          <w:sz w:val="24"/>
          <w:szCs w:val="24"/>
        </w:rPr>
      </w:pPr>
      <w:r w:rsidRPr="0015692E">
        <w:rPr>
          <w:sz w:val="24"/>
          <w:szCs w:val="24"/>
        </w:rPr>
        <w:t xml:space="preserve">В данной статье </w:t>
      </w:r>
      <w:del w:id="92" w:author="Студент ВТ" w:date="2018-02-01T19:04:00Z">
        <w:r w:rsidRPr="0015692E" w:rsidDel="00A92D42">
          <w:rPr>
            <w:sz w:val="24"/>
            <w:szCs w:val="24"/>
          </w:rPr>
          <w:delText xml:space="preserve">было дано определение mesh-сетям. Были </w:delText>
        </w:r>
      </w:del>
      <w:r w:rsidRPr="0015692E">
        <w:rPr>
          <w:sz w:val="24"/>
          <w:szCs w:val="24"/>
        </w:rPr>
        <w:t xml:space="preserve">рассмотрены статические и динамические, </w:t>
      </w:r>
      <w:proofErr w:type="spellStart"/>
      <w:r w:rsidRPr="0015692E">
        <w:rPr>
          <w:sz w:val="24"/>
          <w:szCs w:val="24"/>
        </w:rPr>
        <w:t>одномаршрутные</w:t>
      </w:r>
      <w:proofErr w:type="spellEnd"/>
      <w:r w:rsidRPr="0015692E">
        <w:rPr>
          <w:sz w:val="24"/>
          <w:szCs w:val="24"/>
        </w:rPr>
        <w:t xml:space="preserve"> и </w:t>
      </w:r>
      <w:proofErr w:type="gramStart"/>
      <w:r w:rsidRPr="0015692E">
        <w:rPr>
          <w:sz w:val="24"/>
          <w:szCs w:val="24"/>
        </w:rPr>
        <w:t>много</w:t>
      </w:r>
      <w:del w:id="93" w:author="Студент ВТ" w:date="2018-02-01T19:23:00Z">
        <w:r w:rsidRPr="0015692E" w:rsidDel="00B90004">
          <w:rPr>
            <w:sz w:val="24"/>
            <w:szCs w:val="24"/>
          </w:rPr>
          <w:delText xml:space="preserve"> </w:delText>
        </w:r>
      </w:del>
      <w:r w:rsidRPr="0015692E">
        <w:rPr>
          <w:sz w:val="24"/>
          <w:szCs w:val="24"/>
        </w:rPr>
        <w:t>маршрутные</w:t>
      </w:r>
      <w:proofErr w:type="gramEnd"/>
      <w:r w:rsidRPr="0015692E">
        <w:rPr>
          <w:sz w:val="24"/>
          <w:szCs w:val="24"/>
        </w:rPr>
        <w:t xml:space="preserve">, одноуровневые и иерархические типы алгоритмов маршрутизации, так же </w:t>
      </w:r>
      <w:del w:id="94" w:author="Студент ВТ" w:date="2018-02-01T19:04:00Z">
        <w:r w:rsidRPr="0015692E" w:rsidDel="00A92D42">
          <w:rPr>
            <w:sz w:val="24"/>
            <w:szCs w:val="24"/>
          </w:rPr>
          <w:delText xml:space="preserve">были </w:delText>
        </w:r>
      </w:del>
      <w:r w:rsidRPr="0015692E">
        <w:rPr>
          <w:sz w:val="24"/>
          <w:szCs w:val="24"/>
        </w:rPr>
        <w:t xml:space="preserve">описаны алгоритмы маршрутизации с маршрутизацией от источника и </w:t>
      </w:r>
      <w:proofErr w:type="spellStart"/>
      <w:r w:rsidRPr="0015692E">
        <w:rPr>
          <w:sz w:val="24"/>
          <w:szCs w:val="24"/>
        </w:rPr>
        <w:t>междоменные</w:t>
      </w:r>
      <w:proofErr w:type="spellEnd"/>
      <w:r w:rsidRPr="0015692E">
        <w:rPr>
          <w:sz w:val="24"/>
          <w:szCs w:val="24"/>
        </w:rPr>
        <w:t xml:space="preserve"> и </w:t>
      </w:r>
      <w:proofErr w:type="spellStart"/>
      <w:r w:rsidRPr="0015692E">
        <w:rPr>
          <w:sz w:val="24"/>
          <w:szCs w:val="24"/>
        </w:rPr>
        <w:t>внутридоменные</w:t>
      </w:r>
      <w:proofErr w:type="spellEnd"/>
      <w:r w:rsidRPr="0015692E">
        <w:rPr>
          <w:sz w:val="24"/>
          <w:szCs w:val="24"/>
        </w:rPr>
        <w:t xml:space="preserve"> алгоритмы. </w:t>
      </w:r>
      <w:del w:id="95" w:author="Студент ВТ" w:date="2018-02-01T19:04:00Z">
        <w:r w:rsidRPr="0015692E" w:rsidDel="00A92D42">
          <w:rPr>
            <w:sz w:val="24"/>
            <w:szCs w:val="24"/>
          </w:rPr>
          <w:delText xml:space="preserve">А так же </w:delText>
        </w:r>
      </w:del>
      <w:ins w:id="96" w:author="Студент ВТ" w:date="2018-02-01T19:04:00Z">
        <w:r w:rsidR="00A92D42">
          <w:rPr>
            <w:sz w:val="24"/>
            <w:szCs w:val="24"/>
          </w:rPr>
          <w:t xml:space="preserve">Кроме того, </w:t>
        </w:r>
      </w:ins>
      <w:r w:rsidRPr="0015692E">
        <w:rPr>
          <w:sz w:val="24"/>
          <w:szCs w:val="24"/>
        </w:rPr>
        <w:t xml:space="preserve">приведены примеры протоколов для дистанционно-векторной маршрутизации и маршрутизации по состоянию канала. </w:t>
      </w:r>
    </w:p>
    <w:p w14:paraId="18D3DC3F" w14:textId="5A632AB0" w:rsidR="0015692E" w:rsidRPr="0015692E" w:rsidDel="00A92D42" w:rsidRDefault="0015692E" w:rsidP="0015692E">
      <w:pPr>
        <w:ind w:firstLine="0"/>
        <w:contextualSpacing w:val="0"/>
        <w:jc w:val="left"/>
        <w:rPr>
          <w:del w:id="97" w:author="Студент ВТ" w:date="2018-02-01T19:05:00Z"/>
          <w:sz w:val="24"/>
          <w:szCs w:val="24"/>
        </w:rPr>
      </w:pPr>
      <w:del w:id="98" w:author="Студент ВТ" w:date="2018-02-01T19:05:00Z">
        <w:r w:rsidRPr="0015692E" w:rsidDel="00A92D42">
          <w:rPr>
            <w:sz w:val="24"/>
            <w:szCs w:val="24"/>
          </w:rPr>
          <w:delText>Было дано определение внешним и внутренним протоколам маршрутизации.</w:delText>
        </w:r>
      </w:del>
    </w:p>
    <w:p w14:paraId="12B52B6A" w14:textId="77777777" w:rsidR="0015692E" w:rsidRPr="0015692E" w:rsidRDefault="0015692E" w:rsidP="0015692E">
      <w:pPr>
        <w:ind w:firstLine="0"/>
        <w:contextualSpacing w:val="0"/>
        <w:jc w:val="left"/>
        <w:rPr>
          <w:sz w:val="24"/>
          <w:szCs w:val="24"/>
        </w:rPr>
      </w:pPr>
      <w:r w:rsidRPr="0015692E">
        <w:rPr>
          <w:sz w:val="24"/>
          <w:szCs w:val="24"/>
        </w:rPr>
        <w:t xml:space="preserve">В данной статье приведены проблемы беспроводных </w:t>
      </w:r>
      <w:proofErr w:type="spellStart"/>
      <w:r w:rsidRPr="0015692E">
        <w:rPr>
          <w:sz w:val="24"/>
          <w:szCs w:val="24"/>
        </w:rPr>
        <w:t>mesh</w:t>
      </w:r>
      <w:proofErr w:type="spellEnd"/>
      <w:r w:rsidRPr="0015692E">
        <w:rPr>
          <w:sz w:val="24"/>
          <w:szCs w:val="24"/>
        </w:rPr>
        <w:t>- сетей – безопасность, создающая дополнительные проблемы при организации любых беспроводных сетей, и сама маршрутизация.</w:t>
      </w:r>
    </w:p>
    <w:p w14:paraId="4B4F42C5" w14:textId="3AF118CC" w:rsidR="0015692E" w:rsidRPr="0015692E" w:rsidDel="00236915" w:rsidRDefault="00A92D42" w:rsidP="0015692E">
      <w:pPr>
        <w:ind w:firstLine="0"/>
        <w:contextualSpacing w:val="0"/>
        <w:jc w:val="left"/>
        <w:rPr>
          <w:del w:id="99" w:author="e" w:date="2018-04-10T18:38:00Z"/>
          <w:sz w:val="24"/>
          <w:szCs w:val="24"/>
        </w:rPr>
      </w:pPr>
      <w:ins w:id="100" w:author="Студент ВТ" w:date="2018-02-01T19:05:00Z">
        <w:del w:id="101" w:author="e" w:date="2018-04-10T18:38:00Z">
          <w:r w:rsidDel="00236915">
            <w:rPr>
              <w:sz w:val="24"/>
              <w:szCs w:val="24"/>
            </w:rPr>
            <w:delText>Про</w:delText>
          </w:r>
        </w:del>
      </w:ins>
      <w:ins w:id="102" w:author="Студент ВТ" w:date="2018-02-01T19:15:00Z">
        <w:del w:id="103" w:author="e" w:date="2018-04-10T18:38:00Z">
          <w:r w:rsidR="00B90004" w:rsidDel="00236915">
            <w:rPr>
              <w:sz w:val="24"/>
              <w:szCs w:val="24"/>
            </w:rPr>
            <w:delText>ведение исследований в данной предметной области</w:delText>
          </w:r>
        </w:del>
      </w:ins>
      <w:del w:id="104" w:author="e" w:date="2018-04-10T18:38:00Z">
        <w:r w:rsidR="0015692E" w:rsidRPr="0015692E" w:rsidDel="00236915">
          <w:rPr>
            <w:sz w:val="24"/>
            <w:szCs w:val="24"/>
          </w:rPr>
          <w:delText>Данная тема является актуальной для изучения, так как в направлении беспроводных сетей сейчас идет развитие</w:delText>
        </w:r>
      </w:del>
      <w:ins w:id="105" w:author="Студент ВТ" w:date="2018-02-01T19:15:00Z">
        <w:del w:id="106" w:author="e" w:date="2018-04-10T18:38:00Z">
          <w:r w:rsidR="00B90004" w:rsidDel="00236915">
            <w:rPr>
              <w:sz w:val="24"/>
              <w:szCs w:val="24"/>
            </w:rPr>
            <w:delText xml:space="preserve"> позволяющее </w:delText>
          </w:r>
        </w:del>
      </w:ins>
      <w:ins w:id="107" w:author="Студент ВТ" w:date="2018-02-01T19:18:00Z">
        <w:del w:id="108" w:author="e" w:date="2018-04-10T18:38:00Z">
          <w:r w:rsidR="00B90004" w:rsidDel="00236915">
            <w:rPr>
              <w:sz w:val="24"/>
              <w:szCs w:val="24"/>
            </w:rPr>
            <w:delText>разрабатывать новые протоколы маршрутизации</w:delText>
          </w:r>
        </w:del>
      </w:ins>
      <w:del w:id="109" w:author="e" w:date="2018-04-10T18:38:00Z">
        <w:r w:rsidR="0015692E" w:rsidRPr="0015692E" w:rsidDel="00236915">
          <w:rPr>
            <w:sz w:val="24"/>
            <w:szCs w:val="24"/>
          </w:rPr>
          <w:delText xml:space="preserve">. </w:delText>
        </w:r>
      </w:del>
      <w:ins w:id="110" w:author="Студент ВТ" w:date="2018-02-01T19:20:00Z">
        <w:del w:id="111" w:author="e" w:date="2018-04-10T18:38:00Z">
          <w:r w:rsidR="00B90004" w:rsidDel="00236915">
            <w:rPr>
              <w:sz w:val="24"/>
              <w:szCs w:val="24"/>
            </w:rPr>
            <w:delText xml:space="preserve">Развитие </w:delText>
          </w:r>
        </w:del>
      </w:ins>
      <w:del w:id="112" w:author="e" w:date="2018-04-10T18:38:00Z">
        <w:r w:rsidR="0015692E" w:rsidRPr="0015692E" w:rsidDel="00236915">
          <w:rPr>
            <w:sz w:val="24"/>
            <w:szCs w:val="24"/>
          </w:rPr>
          <w:delText xml:space="preserve">В направлении </w:delText>
        </w:r>
      </w:del>
      <w:ins w:id="113" w:author="Студент ВТ" w:date="2018-02-01T19:20:00Z">
        <w:del w:id="114" w:author="e" w:date="2018-04-10T18:38:00Z">
          <w:r w:rsidR="00B90004" w:rsidDel="00236915">
            <w:rPr>
              <w:sz w:val="24"/>
              <w:szCs w:val="24"/>
            </w:rPr>
            <w:delText xml:space="preserve">технологий </w:delText>
          </w:r>
        </w:del>
      </w:ins>
      <w:del w:id="115" w:author="e" w:date="2018-04-10T18:38:00Z">
        <w:r w:rsidR="0015692E" w:rsidRPr="0015692E" w:rsidDel="00236915">
          <w:rPr>
            <w:sz w:val="24"/>
            <w:szCs w:val="24"/>
          </w:rPr>
          <w:delText xml:space="preserve">беспроводных сетей </w:delText>
        </w:r>
      </w:del>
      <w:ins w:id="116" w:author="Студент ВТ" w:date="2018-02-01T19:21:00Z">
        <w:del w:id="117" w:author="e" w:date="2018-04-10T18:38:00Z">
          <w:r w:rsidR="00B90004" w:rsidDel="00236915">
            <w:rPr>
              <w:sz w:val="24"/>
              <w:szCs w:val="24"/>
            </w:rPr>
            <w:delText>является фундаментальной основой развития</w:delText>
          </w:r>
        </w:del>
      </w:ins>
      <w:del w:id="118" w:author="e" w:date="2018-04-10T18:38:00Z">
        <w:r w:rsidR="0015692E" w:rsidRPr="0015692E" w:rsidDel="00236915">
          <w:rPr>
            <w:sz w:val="24"/>
            <w:szCs w:val="24"/>
          </w:rPr>
          <w:delText>может активно начать развиваться Интернет</w:delText>
        </w:r>
      </w:del>
      <w:ins w:id="119" w:author="Студент ВТ" w:date="2018-02-01T19:21:00Z">
        <w:del w:id="120" w:author="e" w:date="2018-04-10T18:38:00Z">
          <w:r w:rsidR="00B90004" w:rsidDel="00236915">
            <w:rPr>
              <w:sz w:val="24"/>
              <w:szCs w:val="24"/>
            </w:rPr>
            <w:delText>а</w:delText>
          </w:r>
        </w:del>
      </w:ins>
      <w:del w:id="121" w:author="e" w:date="2018-04-10T18:38:00Z">
        <w:r w:rsidR="0015692E" w:rsidRPr="0015692E" w:rsidDel="00236915">
          <w:rPr>
            <w:sz w:val="24"/>
            <w:szCs w:val="24"/>
          </w:rPr>
          <w:delText xml:space="preserve"> вещей (англ. Internet of Things, IoT). Для IoT приоритетными направлениями являются: </w:delText>
        </w:r>
      </w:del>
    </w:p>
    <w:p w14:paraId="3AC1616C" w14:textId="19B794A2" w:rsidR="0015692E" w:rsidRPr="0015692E" w:rsidDel="00236915" w:rsidRDefault="0015692E" w:rsidP="0015692E">
      <w:pPr>
        <w:ind w:firstLine="0"/>
        <w:contextualSpacing w:val="0"/>
        <w:jc w:val="left"/>
        <w:rPr>
          <w:del w:id="122" w:author="e" w:date="2018-04-10T18:38:00Z"/>
          <w:sz w:val="24"/>
          <w:szCs w:val="24"/>
        </w:rPr>
      </w:pPr>
      <w:del w:id="123" w:author="e" w:date="2018-04-10T18:38:00Z">
        <w:r w:rsidRPr="0015692E" w:rsidDel="00236915">
          <w:rPr>
            <w:sz w:val="24"/>
            <w:szCs w:val="24"/>
          </w:rPr>
          <w:delText>•</w:delText>
        </w:r>
        <w:r w:rsidRPr="0015692E" w:rsidDel="00236915">
          <w:rPr>
            <w:sz w:val="24"/>
            <w:szCs w:val="24"/>
          </w:rPr>
          <w:tab/>
          <w:delText>интеллектуальные счетчики (газ, вода и энергопотребление);</w:delText>
        </w:r>
      </w:del>
    </w:p>
    <w:p w14:paraId="27C34E9E" w14:textId="1C41B4B6" w:rsidR="0015692E" w:rsidRPr="0015692E" w:rsidDel="00236915" w:rsidRDefault="0015692E" w:rsidP="0015692E">
      <w:pPr>
        <w:ind w:firstLine="0"/>
        <w:contextualSpacing w:val="0"/>
        <w:jc w:val="left"/>
        <w:rPr>
          <w:del w:id="124" w:author="e" w:date="2018-04-10T18:38:00Z"/>
          <w:sz w:val="24"/>
          <w:szCs w:val="24"/>
        </w:rPr>
      </w:pPr>
      <w:del w:id="125" w:author="e" w:date="2018-04-10T18:38:00Z">
        <w:r w:rsidRPr="0015692E" w:rsidDel="00236915">
          <w:rPr>
            <w:sz w:val="24"/>
            <w:szCs w:val="24"/>
          </w:rPr>
          <w:delText>•</w:delText>
        </w:r>
        <w:r w:rsidRPr="0015692E" w:rsidDel="00236915">
          <w:rPr>
            <w:sz w:val="24"/>
            <w:szCs w:val="24"/>
          </w:rPr>
          <w:tab/>
          <w:delText xml:space="preserve">интеллектуальные энергосистемы (Smart-grid, для России с ее недрами это малоактуально, а вот на Западе...); </w:delText>
        </w:r>
      </w:del>
    </w:p>
    <w:p w14:paraId="0AABC9D6" w14:textId="502638F8" w:rsidR="0015692E" w:rsidRPr="0015692E" w:rsidDel="00236915" w:rsidRDefault="0015692E" w:rsidP="0015692E">
      <w:pPr>
        <w:ind w:firstLine="0"/>
        <w:contextualSpacing w:val="0"/>
        <w:jc w:val="left"/>
        <w:rPr>
          <w:del w:id="126" w:author="e" w:date="2018-04-10T18:38:00Z"/>
          <w:sz w:val="24"/>
          <w:szCs w:val="24"/>
        </w:rPr>
      </w:pPr>
      <w:del w:id="127" w:author="e" w:date="2018-04-10T18:38:00Z">
        <w:r w:rsidRPr="0015692E" w:rsidDel="00236915">
          <w:rPr>
            <w:sz w:val="24"/>
            <w:szCs w:val="24"/>
          </w:rPr>
          <w:delText>•</w:delText>
        </w:r>
        <w:r w:rsidRPr="0015692E" w:rsidDel="00236915">
          <w:rPr>
            <w:sz w:val="24"/>
            <w:szCs w:val="24"/>
          </w:rPr>
          <w:tab/>
          <w:delText>мониторинг окружающей среды и сельскохозяйственных угодий (температура, влажность, ветер, уровень воды, загрязнение окружающей среды, состояние животных, обнаружение лесных пожаров и т.д.);</w:delText>
        </w:r>
      </w:del>
    </w:p>
    <w:p w14:paraId="7B6AC053" w14:textId="639CC825" w:rsidR="0015692E" w:rsidRPr="0015692E" w:rsidDel="00236915" w:rsidRDefault="0015692E" w:rsidP="0015692E">
      <w:pPr>
        <w:ind w:firstLine="0"/>
        <w:contextualSpacing w:val="0"/>
        <w:jc w:val="left"/>
        <w:rPr>
          <w:del w:id="128" w:author="e" w:date="2018-04-10T18:38:00Z"/>
          <w:sz w:val="24"/>
          <w:szCs w:val="24"/>
        </w:rPr>
      </w:pPr>
      <w:del w:id="129" w:author="e" w:date="2018-04-10T18:38:00Z">
        <w:r w:rsidRPr="0015692E" w:rsidDel="00236915">
          <w:rPr>
            <w:sz w:val="24"/>
            <w:szCs w:val="24"/>
          </w:rPr>
          <w:delText>•</w:delText>
        </w:r>
        <w:r w:rsidRPr="0015692E" w:rsidDel="00236915">
          <w:rPr>
            <w:sz w:val="24"/>
            <w:szCs w:val="24"/>
          </w:rPr>
          <w:tab/>
          <w:delText xml:space="preserve">автоматизация производственных процессов (добыча и переработка нефти, руды; химическая и фармацевтическая промышленность и т.д.); </w:delText>
        </w:r>
      </w:del>
    </w:p>
    <w:p w14:paraId="49612916" w14:textId="5E567D59" w:rsidR="0015692E" w:rsidRPr="0015692E" w:rsidDel="00236915" w:rsidRDefault="0015692E" w:rsidP="0015692E">
      <w:pPr>
        <w:ind w:firstLine="0"/>
        <w:contextualSpacing w:val="0"/>
        <w:jc w:val="left"/>
        <w:rPr>
          <w:del w:id="130" w:author="e" w:date="2018-04-10T18:38:00Z"/>
          <w:sz w:val="24"/>
          <w:szCs w:val="24"/>
        </w:rPr>
      </w:pPr>
      <w:del w:id="131" w:author="e" w:date="2018-04-10T18:38:00Z">
        <w:r w:rsidRPr="0015692E" w:rsidDel="00236915">
          <w:rPr>
            <w:sz w:val="24"/>
            <w:szCs w:val="24"/>
          </w:rPr>
          <w:delText>•</w:delText>
        </w:r>
        <w:r w:rsidRPr="0015692E" w:rsidDel="00236915">
          <w:rPr>
            <w:sz w:val="24"/>
            <w:szCs w:val="24"/>
          </w:rPr>
          <w:tab/>
          <w:delText>системы здравоохранения / фитнес-система (удаленное измерение кровяного давления, частоты сердечных сокращений, веса);</w:delText>
        </w:r>
      </w:del>
    </w:p>
    <w:p w14:paraId="2F72116D" w14:textId="055B24FF" w:rsidR="0015692E" w:rsidRPr="0015692E" w:rsidDel="00236915" w:rsidRDefault="0015692E" w:rsidP="0015692E">
      <w:pPr>
        <w:ind w:firstLine="0"/>
        <w:contextualSpacing w:val="0"/>
        <w:jc w:val="left"/>
        <w:rPr>
          <w:del w:id="132" w:author="e" w:date="2018-04-10T18:38:00Z"/>
          <w:sz w:val="24"/>
          <w:szCs w:val="24"/>
        </w:rPr>
      </w:pPr>
      <w:del w:id="133" w:author="e" w:date="2018-04-10T18:38:00Z">
        <w:r w:rsidRPr="0015692E" w:rsidDel="00236915">
          <w:rPr>
            <w:sz w:val="24"/>
            <w:szCs w:val="24"/>
          </w:rPr>
          <w:lastRenderedPageBreak/>
          <w:delText>•</w:delText>
        </w:r>
        <w:r w:rsidRPr="0015692E" w:rsidDel="00236915">
          <w:rPr>
            <w:sz w:val="24"/>
            <w:szCs w:val="24"/>
          </w:rPr>
          <w:tab/>
          <w:delText>система ухода за пожилыми людьми и новорожденными;</w:delText>
        </w:r>
      </w:del>
    </w:p>
    <w:p w14:paraId="461353AC" w14:textId="66E23F86" w:rsidR="0015692E" w:rsidRPr="0015692E" w:rsidDel="00236915" w:rsidRDefault="0015692E" w:rsidP="0015692E">
      <w:pPr>
        <w:ind w:firstLine="0"/>
        <w:contextualSpacing w:val="0"/>
        <w:jc w:val="left"/>
        <w:rPr>
          <w:del w:id="134" w:author="e" w:date="2018-04-10T18:38:00Z"/>
          <w:sz w:val="24"/>
          <w:szCs w:val="24"/>
        </w:rPr>
      </w:pPr>
      <w:del w:id="135" w:author="e" w:date="2018-04-10T18:38:00Z">
        <w:r w:rsidRPr="0015692E" w:rsidDel="00236915">
          <w:rPr>
            <w:sz w:val="24"/>
            <w:szCs w:val="24"/>
          </w:rPr>
          <w:delText>•</w:delText>
        </w:r>
        <w:r w:rsidRPr="0015692E" w:rsidDel="00236915">
          <w:rPr>
            <w:sz w:val="24"/>
            <w:szCs w:val="24"/>
          </w:rPr>
          <w:tab/>
          <w:delText>умный дом.</w:delText>
        </w:r>
      </w:del>
    </w:p>
    <w:p w14:paraId="6E7DB57D" w14:textId="77777777" w:rsidR="0015692E" w:rsidRPr="0015692E" w:rsidRDefault="0015692E" w:rsidP="0015692E">
      <w:pPr>
        <w:ind w:firstLine="0"/>
        <w:contextualSpacing w:val="0"/>
        <w:jc w:val="left"/>
        <w:rPr>
          <w:sz w:val="24"/>
          <w:szCs w:val="24"/>
        </w:rPr>
      </w:pPr>
      <w:r w:rsidRPr="0015692E">
        <w:rPr>
          <w:sz w:val="24"/>
          <w:szCs w:val="24"/>
        </w:rPr>
        <w:t xml:space="preserve">5G, </w:t>
      </w:r>
      <w:proofErr w:type="spellStart"/>
      <w:r w:rsidRPr="0015692E">
        <w:rPr>
          <w:sz w:val="24"/>
          <w:szCs w:val="24"/>
        </w:rPr>
        <w:t>Li-fi</w:t>
      </w:r>
      <w:proofErr w:type="spellEnd"/>
      <w:r w:rsidRPr="0015692E">
        <w:rPr>
          <w:sz w:val="24"/>
          <w:szCs w:val="24"/>
        </w:rPr>
        <w:t xml:space="preserve">, </w:t>
      </w:r>
      <w:proofErr w:type="spellStart"/>
      <w:r w:rsidRPr="0015692E">
        <w:rPr>
          <w:sz w:val="24"/>
          <w:szCs w:val="24"/>
        </w:rPr>
        <w:t>Project</w:t>
      </w:r>
      <w:proofErr w:type="spellEnd"/>
      <w:r w:rsidRPr="0015692E">
        <w:rPr>
          <w:sz w:val="24"/>
          <w:szCs w:val="24"/>
        </w:rPr>
        <w:t xml:space="preserve"> </w:t>
      </w:r>
      <w:proofErr w:type="spellStart"/>
      <w:r w:rsidRPr="0015692E">
        <w:rPr>
          <w:sz w:val="24"/>
          <w:szCs w:val="24"/>
        </w:rPr>
        <w:t>Loon</w:t>
      </w:r>
      <w:proofErr w:type="spellEnd"/>
      <w:r w:rsidRPr="0015692E">
        <w:rPr>
          <w:sz w:val="24"/>
          <w:szCs w:val="24"/>
        </w:rPr>
        <w:t xml:space="preserve"> и </w:t>
      </w:r>
      <w:proofErr w:type="spellStart"/>
      <w:r w:rsidRPr="0015692E">
        <w:rPr>
          <w:sz w:val="24"/>
          <w:szCs w:val="24"/>
        </w:rPr>
        <w:t>беспилотники</w:t>
      </w:r>
      <w:proofErr w:type="spellEnd"/>
      <w:r w:rsidRPr="0015692E">
        <w:rPr>
          <w:sz w:val="24"/>
          <w:szCs w:val="24"/>
        </w:rPr>
        <w:t xml:space="preserve"> </w:t>
      </w:r>
      <w:proofErr w:type="spellStart"/>
      <w:r w:rsidRPr="0015692E">
        <w:rPr>
          <w:sz w:val="24"/>
          <w:szCs w:val="24"/>
        </w:rPr>
        <w:t>Facebook</w:t>
      </w:r>
      <w:proofErr w:type="spellEnd"/>
      <w:r w:rsidRPr="0015692E">
        <w:rPr>
          <w:sz w:val="24"/>
          <w:szCs w:val="24"/>
        </w:rPr>
        <w:t xml:space="preserve">, </w:t>
      </w:r>
      <w:proofErr w:type="spellStart"/>
      <w:r w:rsidRPr="0015692E">
        <w:rPr>
          <w:sz w:val="24"/>
          <w:szCs w:val="24"/>
        </w:rPr>
        <w:t>mesh</w:t>
      </w:r>
      <w:proofErr w:type="spellEnd"/>
      <w:r w:rsidRPr="0015692E">
        <w:rPr>
          <w:sz w:val="24"/>
          <w:szCs w:val="24"/>
        </w:rPr>
        <w:t xml:space="preserve">-сети и интернет вещей — все эти тренды ведут к тому, что граница между миром реальным и виртуальным окончательно теряет четкость. </w:t>
      </w:r>
    </w:p>
    <w:p w14:paraId="355BFAF0" w14:textId="67A86B9A" w:rsidR="00A87663" w:rsidRPr="00A92D42" w:rsidRDefault="0015692E" w:rsidP="0015692E">
      <w:pPr>
        <w:ind w:firstLine="0"/>
        <w:contextualSpacing w:val="0"/>
        <w:jc w:val="left"/>
        <w:rPr>
          <w:sz w:val="24"/>
          <w:szCs w:val="24"/>
        </w:rPr>
      </w:pPr>
      <w:r w:rsidRPr="0015692E">
        <w:rPr>
          <w:sz w:val="24"/>
          <w:szCs w:val="24"/>
        </w:rPr>
        <w:t>С развитием технологий связано множество острых проблем, и технических, и социальных, и юридических, так что вряд ли будущее будет похоже на цифровую утопию. Но лучшее, что можно сделать, чтобы справиться с этими вызовами — обеспечить как можно большему числу людей доступ к современным технологиям связи, в надежде, что сообща они не только найдут приемлемые решения, но и сделают реальность качественно лучше.</w:t>
      </w:r>
    </w:p>
    <w:sectPr w:rsidR="00A87663" w:rsidRPr="00A92D42">
      <w:pgSz w:w="11906" w:h="16838"/>
      <w:pgMar w:top="1134" w:right="1134" w:bottom="1134" w:left="1418" w:header="0" w:footer="0" w:gutter="0"/>
      <w:cols w:space="720"/>
      <w:formProt w:val="0"/>
      <w:titlePg/>
      <w:docGrid w:linePitch="381" w:charSpace="-14337"/>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41AB82" w15:done="0"/>
  <w15:commentEx w15:paraId="5EA6400A" w15:paraIdParent="6141AB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41961F" w16cid:durableId="1DD265FA"/>
  <w16cid:commentId w16cid:paraId="3778A2BD" w16cid:durableId="1DD2653B"/>
  <w16cid:commentId w16cid:paraId="0DFDC191" w16cid:durableId="1DD2696A"/>
  <w16cid:commentId w16cid:paraId="2A07F7E4" w16cid:durableId="1DD2653C"/>
  <w16cid:commentId w16cid:paraId="0EBDA765" w16cid:durableId="1DD2653D"/>
  <w16cid:commentId w16cid:paraId="6F7F861B" w16cid:durableId="1DD26B7C"/>
  <w16cid:commentId w16cid:paraId="4EBFC728" w16cid:durableId="1DD26E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800022EF" w:usb1="C000205A" w:usb2="00000008" w:usb3="00000000" w:csb0="00000057" w:csb1="00000000"/>
  </w:font>
  <w:font w:name="Courier New">
    <w:panose1 w:val="02070309020205020404"/>
    <w:charset w:val="CC"/>
    <w:family w:val="modern"/>
    <w:pitch w:val="fixed"/>
    <w:sig w:usb0="E0002EFF" w:usb1="C0007843" w:usb2="00000009" w:usb3="00000000" w:csb0="000001FF" w:csb1="00000000"/>
  </w:font>
  <w:font w:name="Liberation Sans">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Noto Sans Devanagari">
    <w:panose1 w:val="020B0502040504020204"/>
    <w:charset w:val="00"/>
    <w:family w:val="swiss"/>
    <w:pitch w:val="variable"/>
    <w:sig w:usb0="80008023" w:usb1="00002046" w:usb2="00000000" w:usb3="00000000" w:csb0="00000001"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rson w15:author="Паккерт Диана Андреевна">
    <w15:presenceInfo w15:providerId="AD" w15:userId="S-1-5-21-4016940366-4005653263-622855060-129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trackRevision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EB5"/>
    <w:rsid w:val="0004396C"/>
    <w:rsid w:val="00057FFC"/>
    <w:rsid w:val="000A6CA1"/>
    <w:rsid w:val="000D505D"/>
    <w:rsid w:val="0015692E"/>
    <w:rsid w:val="0018039F"/>
    <w:rsid w:val="001C2ABE"/>
    <w:rsid w:val="00236915"/>
    <w:rsid w:val="00244C24"/>
    <w:rsid w:val="002E7BD4"/>
    <w:rsid w:val="00324D30"/>
    <w:rsid w:val="00350680"/>
    <w:rsid w:val="00351953"/>
    <w:rsid w:val="00354D58"/>
    <w:rsid w:val="00362C1A"/>
    <w:rsid w:val="0037737D"/>
    <w:rsid w:val="003F2030"/>
    <w:rsid w:val="00450778"/>
    <w:rsid w:val="00555A0A"/>
    <w:rsid w:val="006027AA"/>
    <w:rsid w:val="00641533"/>
    <w:rsid w:val="00646E13"/>
    <w:rsid w:val="00661A5E"/>
    <w:rsid w:val="006A36A4"/>
    <w:rsid w:val="007D61EF"/>
    <w:rsid w:val="00887B68"/>
    <w:rsid w:val="008B06CF"/>
    <w:rsid w:val="008B1EEF"/>
    <w:rsid w:val="00956272"/>
    <w:rsid w:val="009F448F"/>
    <w:rsid w:val="00A10EB5"/>
    <w:rsid w:val="00A159FE"/>
    <w:rsid w:val="00A401EA"/>
    <w:rsid w:val="00A70582"/>
    <w:rsid w:val="00A87663"/>
    <w:rsid w:val="00A92D42"/>
    <w:rsid w:val="00AD63F5"/>
    <w:rsid w:val="00B65BF6"/>
    <w:rsid w:val="00B90004"/>
    <w:rsid w:val="00BA05CE"/>
    <w:rsid w:val="00C54038"/>
    <w:rsid w:val="00C744AE"/>
    <w:rsid w:val="00D2741A"/>
    <w:rsid w:val="00D7609B"/>
    <w:rsid w:val="00D9760F"/>
    <w:rsid w:val="00DF3309"/>
    <w:rsid w:val="00E46D2F"/>
    <w:rsid w:val="00E56BCE"/>
    <w:rsid w:val="00E73D47"/>
    <w:rsid w:val="00F16209"/>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8B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1A5E"/>
    <w:pPr>
      <w:ind w:firstLine="709"/>
      <w:contextualSpacing/>
      <w:jc w:val="both"/>
    </w:pPr>
  </w:style>
  <w:style w:type="paragraph" w:styleId="1">
    <w:name w:val="heading 1"/>
    <w:basedOn w:val="a"/>
    <w:link w:val="10"/>
    <w:uiPriority w:val="9"/>
    <w:qFormat/>
    <w:rsid w:val="00CA35EC"/>
    <w:pPr>
      <w:keepNext/>
      <w:keepLines/>
      <w:outlineLvl w:val="0"/>
    </w:pPr>
    <w:rPr>
      <w:rFonts w:eastAsiaTheme="majorEastAsia"/>
      <w:bCs/>
    </w:rPr>
  </w:style>
  <w:style w:type="paragraph" w:styleId="2">
    <w:name w:val="heading 2"/>
    <w:basedOn w:val="a"/>
    <w:link w:val="20"/>
    <w:uiPriority w:val="9"/>
    <w:unhideWhenUsed/>
    <w:qFormat/>
    <w:rsid w:val="00CA35EC"/>
    <w:pPr>
      <w:outlineLvl w:val="1"/>
    </w:pPr>
  </w:style>
  <w:style w:type="paragraph" w:styleId="3">
    <w:name w:val="heading 3"/>
    <w:basedOn w:val="a"/>
    <w:link w:val="30"/>
    <w:uiPriority w:val="9"/>
    <w:unhideWhenUsed/>
    <w:qFormat/>
    <w:rsid w:val="00ED426C"/>
    <w:pPr>
      <w:keepNext/>
      <w:keepLines/>
      <w:outlineLvl w:val="2"/>
    </w:pPr>
    <w:rPr>
      <w:rFonts w:eastAsiaTheme="majorEastAsia" w:cstheme="majorBidi"/>
      <w:bCs/>
    </w:rPr>
  </w:style>
  <w:style w:type="paragraph" w:styleId="4">
    <w:name w:val="heading 4"/>
    <w:basedOn w:val="a"/>
    <w:link w:val="40"/>
    <w:uiPriority w:val="9"/>
    <w:semiHidden/>
    <w:unhideWhenUsed/>
    <w:qFormat/>
    <w:rsid w:val="00757DC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qFormat/>
    <w:rsid w:val="00E01958"/>
    <w:rPr>
      <w:sz w:val="28"/>
      <w:szCs w:val="28"/>
    </w:rPr>
  </w:style>
  <w:style w:type="character" w:customStyle="1" w:styleId="20">
    <w:name w:val="Заголовок 2 Знак"/>
    <w:basedOn w:val="a0"/>
    <w:link w:val="2"/>
    <w:uiPriority w:val="9"/>
    <w:semiHidden/>
    <w:qFormat/>
    <w:rsid w:val="00920AE2"/>
    <w:rPr>
      <w:rFonts w:asciiTheme="majorHAnsi" w:eastAsiaTheme="majorEastAsia" w:hAnsiTheme="majorHAnsi" w:cstheme="majorBidi"/>
      <w:b/>
      <w:bCs/>
      <w:color w:val="4F81BD" w:themeColor="accent1"/>
      <w:sz w:val="26"/>
      <w:szCs w:val="26"/>
    </w:rPr>
  </w:style>
  <w:style w:type="character" w:customStyle="1" w:styleId="21">
    <w:name w:val="Заголовок 2 Знак1"/>
    <w:basedOn w:val="a0"/>
    <w:uiPriority w:val="9"/>
    <w:qFormat/>
    <w:rsid w:val="00CA35EC"/>
  </w:style>
  <w:style w:type="character" w:customStyle="1" w:styleId="10">
    <w:name w:val="Заголовок 1 Знак"/>
    <w:basedOn w:val="a0"/>
    <w:link w:val="1"/>
    <w:uiPriority w:val="9"/>
    <w:qFormat/>
    <w:rsid w:val="00CA35EC"/>
    <w:rPr>
      <w:rFonts w:eastAsiaTheme="majorEastAsia"/>
      <w:bCs/>
    </w:rPr>
  </w:style>
  <w:style w:type="character" w:customStyle="1" w:styleId="30">
    <w:name w:val="Заголовок 3 Знак"/>
    <w:basedOn w:val="a0"/>
    <w:link w:val="3"/>
    <w:uiPriority w:val="9"/>
    <w:qFormat/>
    <w:rsid w:val="00ED426C"/>
    <w:rPr>
      <w:rFonts w:eastAsiaTheme="majorEastAsia" w:cstheme="majorBidi"/>
      <w:bCs/>
    </w:rPr>
  </w:style>
  <w:style w:type="character" w:customStyle="1" w:styleId="-">
    <w:name w:val="Интернет-ссылка"/>
    <w:basedOn w:val="a0"/>
    <w:uiPriority w:val="99"/>
    <w:unhideWhenUsed/>
    <w:rsid w:val="005E5B72"/>
    <w:rPr>
      <w:color w:val="0000FF" w:themeColor="hyperlink"/>
      <w:u w:val="single"/>
    </w:rPr>
  </w:style>
  <w:style w:type="character" w:styleId="a4">
    <w:name w:val="FollowedHyperlink"/>
    <w:basedOn w:val="a0"/>
    <w:uiPriority w:val="99"/>
    <w:semiHidden/>
    <w:unhideWhenUsed/>
    <w:qFormat/>
    <w:rsid w:val="004057AB"/>
    <w:rPr>
      <w:color w:val="800080" w:themeColor="followedHyperlink"/>
      <w:u w:val="single"/>
    </w:rPr>
  </w:style>
  <w:style w:type="character" w:customStyle="1" w:styleId="mw-headline">
    <w:name w:val="mw-headline"/>
    <w:basedOn w:val="a0"/>
    <w:qFormat/>
    <w:rsid w:val="00913D76"/>
  </w:style>
  <w:style w:type="character" w:customStyle="1" w:styleId="40">
    <w:name w:val="Заголовок 4 Знак"/>
    <w:basedOn w:val="a0"/>
    <w:link w:val="4"/>
    <w:uiPriority w:val="9"/>
    <w:semiHidden/>
    <w:qFormat/>
    <w:rsid w:val="00757DC5"/>
    <w:rPr>
      <w:rFonts w:asciiTheme="majorHAnsi" w:eastAsiaTheme="majorEastAsia" w:hAnsiTheme="majorHAnsi" w:cstheme="majorBidi"/>
      <w:i/>
      <w:iCs/>
      <w:color w:val="365F91" w:themeColor="accent1" w:themeShade="BF"/>
    </w:rPr>
  </w:style>
  <w:style w:type="character" w:styleId="a5">
    <w:name w:val="annotation reference"/>
    <w:basedOn w:val="a0"/>
    <w:uiPriority w:val="99"/>
    <w:semiHidden/>
    <w:unhideWhenUsed/>
    <w:qFormat/>
    <w:rsid w:val="0089032E"/>
    <w:rPr>
      <w:sz w:val="16"/>
      <w:szCs w:val="16"/>
    </w:rPr>
  </w:style>
  <w:style w:type="character" w:customStyle="1" w:styleId="a6">
    <w:name w:val="Текст примечания Знак"/>
    <w:basedOn w:val="a0"/>
    <w:uiPriority w:val="99"/>
    <w:semiHidden/>
    <w:qFormat/>
    <w:rsid w:val="0089032E"/>
    <w:rPr>
      <w:sz w:val="20"/>
      <w:szCs w:val="20"/>
    </w:rPr>
  </w:style>
  <w:style w:type="character" w:customStyle="1" w:styleId="a7">
    <w:name w:val="Тема примечания Знак"/>
    <w:basedOn w:val="a6"/>
    <w:uiPriority w:val="99"/>
    <w:semiHidden/>
    <w:qFormat/>
    <w:rsid w:val="0089032E"/>
    <w:rPr>
      <w:b/>
      <w:bCs/>
      <w:sz w:val="20"/>
      <w:szCs w:val="20"/>
    </w:rPr>
  </w:style>
  <w:style w:type="character" w:customStyle="1" w:styleId="a8">
    <w:name w:val="Текст выноски Знак"/>
    <w:basedOn w:val="a0"/>
    <w:uiPriority w:val="99"/>
    <w:semiHidden/>
    <w:qFormat/>
    <w:rsid w:val="0089032E"/>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11">
    <w:name w:val="Заголовок1"/>
    <w:basedOn w:val="a"/>
    <w:next w:val="a9"/>
    <w:qFormat/>
    <w:pPr>
      <w:keepNext/>
      <w:spacing w:before="240" w:after="120"/>
    </w:pPr>
    <w:rPr>
      <w:rFonts w:ascii="Liberation Sans" w:eastAsia="Microsoft YaHei" w:hAnsi="Liberation Sans" w:cs="Noto Sans Devanagari"/>
    </w:rPr>
  </w:style>
  <w:style w:type="paragraph" w:styleId="a9">
    <w:name w:val="Body Text"/>
    <w:basedOn w:val="a"/>
    <w:pPr>
      <w:spacing w:after="140" w:line="288" w:lineRule="auto"/>
    </w:pPr>
  </w:style>
  <w:style w:type="paragraph" w:styleId="aa">
    <w:name w:val="List"/>
    <w:basedOn w:val="a9"/>
    <w:rPr>
      <w:rFonts w:cs="Noto Sans Devanagari"/>
    </w:rPr>
  </w:style>
  <w:style w:type="paragraph" w:styleId="ab">
    <w:name w:val="caption"/>
    <w:basedOn w:val="a"/>
    <w:qFormat/>
    <w:pPr>
      <w:suppressLineNumbers/>
      <w:spacing w:before="120" w:after="120"/>
    </w:pPr>
    <w:rPr>
      <w:rFonts w:cs="Noto Sans Devanagari"/>
      <w:i/>
      <w:iCs/>
      <w:sz w:val="24"/>
      <w:szCs w:val="24"/>
    </w:rPr>
  </w:style>
  <w:style w:type="paragraph" w:styleId="ac">
    <w:name w:val="index heading"/>
    <w:basedOn w:val="a"/>
    <w:qFormat/>
    <w:pPr>
      <w:suppressLineNumbers/>
    </w:pPr>
    <w:rPr>
      <w:rFonts w:cs="Noto Sans Devanagari"/>
    </w:rPr>
  </w:style>
  <w:style w:type="paragraph" w:styleId="ad">
    <w:name w:val="No Spacing"/>
    <w:uiPriority w:val="1"/>
    <w:qFormat/>
    <w:rsid w:val="00A40FF7"/>
    <w:pPr>
      <w:ind w:firstLine="709"/>
      <w:contextualSpacing/>
    </w:pPr>
  </w:style>
  <w:style w:type="paragraph" w:styleId="ae">
    <w:name w:val="Normal (Web)"/>
    <w:basedOn w:val="a"/>
    <w:uiPriority w:val="99"/>
    <w:semiHidden/>
    <w:unhideWhenUsed/>
    <w:qFormat/>
    <w:rsid w:val="00913D76"/>
    <w:pPr>
      <w:spacing w:beforeAutospacing="1" w:afterAutospacing="1"/>
      <w:ind w:firstLine="0"/>
      <w:jc w:val="left"/>
    </w:pPr>
    <w:rPr>
      <w:rFonts w:eastAsia="Times New Roman"/>
      <w:sz w:val="24"/>
      <w:szCs w:val="24"/>
      <w:lang w:eastAsia="ru-RU"/>
    </w:rPr>
  </w:style>
  <w:style w:type="paragraph" w:styleId="af">
    <w:name w:val="annotation text"/>
    <w:basedOn w:val="a"/>
    <w:uiPriority w:val="99"/>
    <w:semiHidden/>
    <w:unhideWhenUsed/>
    <w:qFormat/>
    <w:rsid w:val="0089032E"/>
    <w:rPr>
      <w:sz w:val="20"/>
      <w:szCs w:val="20"/>
    </w:rPr>
  </w:style>
  <w:style w:type="paragraph" w:styleId="af0">
    <w:name w:val="annotation subject"/>
    <w:basedOn w:val="af"/>
    <w:uiPriority w:val="99"/>
    <w:semiHidden/>
    <w:unhideWhenUsed/>
    <w:qFormat/>
    <w:rsid w:val="0089032E"/>
    <w:rPr>
      <w:b/>
      <w:bCs/>
    </w:rPr>
  </w:style>
  <w:style w:type="paragraph" w:styleId="af1">
    <w:name w:val="Balloon Text"/>
    <w:basedOn w:val="a"/>
    <w:uiPriority w:val="99"/>
    <w:semiHidden/>
    <w:unhideWhenUsed/>
    <w:qFormat/>
    <w:rsid w:val="0089032E"/>
    <w:rPr>
      <w:rFonts w:ascii="Tahoma" w:hAnsi="Tahoma" w:cs="Tahoma"/>
      <w:sz w:val="16"/>
      <w:szCs w:val="16"/>
    </w:rPr>
  </w:style>
  <w:style w:type="paragraph" w:styleId="af2">
    <w:name w:val="Revision"/>
    <w:hidden/>
    <w:uiPriority w:val="99"/>
    <w:semiHidden/>
    <w:rsid w:val="00D7609B"/>
  </w:style>
  <w:style w:type="character" w:styleId="af3">
    <w:name w:val="Hyperlink"/>
    <w:basedOn w:val="a0"/>
    <w:uiPriority w:val="99"/>
    <w:semiHidden/>
    <w:unhideWhenUsed/>
    <w:rsid w:val="009F448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1A5E"/>
    <w:pPr>
      <w:ind w:firstLine="709"/>
      <w:contextualSpacing/>
      <w:jc w:val="both"/>
    </w:pPr>
  </w:style>
  <w:style w:type="paragraph" w:styleId="1">
    <w:name w:val="heading 1"/>
    <w:basedOn w:val="a"/>
    <w:link w:val="10"/>
    <w:uiPriority w:val="9"/>
    <w:qFormat/>
    <w:rsid w:val="00CA35EC"/>
    <w:pPr>
      <w:keepNext/>
      <w:keepLines/>
      <w:outlineLvl w:val="0"/>
    </w:pPr>
    <w:rPr>
      <w:rFonts w:eastAsiaTheme="majorEastAsia"/>
      <w:bCs/>
    </w:rPr>
  </w:style>
  <w:style w:type="paragraph" w:styleId="2">
    <w:name w:val="heading 2"/>
    <w:basedOn w:val="a"/>
    <w:link w:val="20"/>
    <w:uiPriority w:val="9"/>
    <w:unhideWhenUsed/>
    <w:qFormat/>
    <w:rsid w:val="00CA35EC"/>
    <w:pPr>
      <w:outlineLvl w:val="1"/>
    </w:pPr>
  </w:style>
  <w:style w:type="paragraph" w:styleId="3">
    <w:name w:val="heading 3"/>
    <w:basedOn w:val="a"/>
    <w:link w:val="30"/>
    <w:uiPriority w:val="9"/>
    <w:unhideWhenUsed/>
    <w:qFormat/>
    <w:rsid w:val="00ED426C"/>
    <w:pPr>
      <w:keepNext/>
      <w:keepLines/>
      <w:outlineLvl w:val="2"/>
    </w:pPr>
    <w:rPr>
      <w:rFonts w:eastAsiaTheme="majorEastAsia" w:cstheme="majorBidi"/>
      <w:bCs/>
    </w:rPr>
  </w:style>
  <w:style w:type="paragraph" w:styleId="4">
    <w:name w:val="heading 4"/>
    <w:basedOn w:val="a"/>
    <w:link w:val="40"/>
    <w:uiPriority w:val="9"/>
    <w:semiHidden/>
    <w:unhideWhenUsed/>
    <w:qFormat/>
    <w:rsid w:val="00757DC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qFormat/>
    <w:rsid w:val="00E01958"/>
    <w:rPr>
      <w:sz w:val="28"/>
      <w:szCs w:val="28"/>
    </w:rPr>
  </w:style>
  <w:style w:type="character" w:customStyle="1" w:styleId="20">
    <w:name w:val="Заголовок 2 Знак"/>
    <w:basedOn w:val="a0"/>
    <w:link w:val="2"/>
    <w:uiPriority w:val="9"/>
    <w:semiHidden/>
    <w:qFormat/>
    <w:rsid w:val="00920AE2"/>
    <w:rPr>
      <w:rFonts w:asciiTheme="majorHAnsi" w:eastAsiaTheme="majorEastAsia" w:hAnsiTheme="majorHAnsi" w:cstheme="majorBidi"/>
      <w:b/>
      <w:bCs/>
      <w:color w:val="4F81BD" w:themeColor="accent1"/>
      <w:sz w:val="26"/>
      <w:szCs w:val="26"/>
    </w:rPr>
  </w:style>
  <w:style w:type="character" w:customStyle="1" w:styleId="21">
    <w:name w:val="Заголовок 2 Знак1"/>
    <w:basedOn w:val="a0"/>
    <w:uiPriority w:val="9"/>
    <w:qFormat/>
    <w:rsid w:val="00CA35EC"/>
  </w:style>
  <w:style w:type="character" w:customStyle="1" w:styleId="10">
    <w:name w:val="Заголовок 1 Знак"/>
    <w:basedOn w:val="a0"/>
    <w:link w:val="1"/>
    <w:uiPriority w:val="9"/>
    <w:qFormat/>
    <w:rsid w:val="00CA35EC"/>
    <w:rPr>
      <w:rFonts w:eastAsiaTheme="majorEastAsia"/>
      <w:bCs/>
    </w:rPr>
  </w:style>
  <w:style w:type="character" w:customStyle="1" w:styleId="30">
    <w:name w:val="Заголовок 3 Знак"/>
    <w:basedOn w:val="a0"/>
    <w:link w:val="3"/>
    <w:uiPriority w:val="9"/>
    <w:qFormat/>
    <w:rsid w:val="00ED426C"/>
    <w:rPr>
      <w:rFonts w:eastAsiaTheme="majorEastAsia" w:cstheme="majorBidi"/>
      <w:bCs/>
    </w:rPr>
  </w:style>
  <w:style w:type="character" w:customStyle="1" w:styleId="-">
    <w:name w:val="Интернет-ссылка"/>
    <w:basedOn w:val="a0"/>
    <w:uiPriority w:val="99"/>
    <w:unhideWhenUsed/>
    <w:rsid w:val="005E5B72"/>
    <w:rPr>
      <w:color w:val="0000FF" w:themeColor="hyperlink"/>
      <w:u w:val="single"/>
    </w:rPr>
  </w:style>
  <w:style w:type="character" w:styleId="a4">
    <w:name w:val="FollowedHyperlink"/>
    <w:basedOn w:val="a0"/>
    <w:uiPriority w:val="99"/>
    <w:semiHidden/>
    <w:unhideWhenUsed/>
    <w:qFormat/>
    <w:rsid w:val="004057AB"/>
    <w:rPr>
      <w:color w:val="800080" w:themeColor="followedHyperlink"/>
      <w:u w:val="single"/>
    </w:rPr>
  </w:style>
  <w:style w:type="character" w:customStyle="1" w:styleId="mw-headline">
    <w:name w:val="mw-headline"/>
    <w:basedOn w:val="a0"/>
    <w:qFormat/>
    <w:rsid w:val="00913D76"/>
  </w:style>
  <w:style w:type="character" w:customStyle="1" w:styleId="40">
    <w:name w:val="Заголовок 4 Знак"/>
    <w:basedOn w:val="a0"/>
    <w:link w:val="4"/>
    <w:uiPriority w:val="9"/>
    <w:semiHidden/>
    <w:qFormat/>
    <w:rsid w:val="00757DC5"/>
    <w:rPr>
      <w:rFonts w:asciiTheme="majorHAnsi" w:eastAsiaTheme="majorEastAsia" w:hAnsiTheme="majorHAnsi" w:cstheme="majorBidi"/>
      <w:i/>
      <w:iCs/>
      <w:color w:val="365F91" w:themeColor="accent1" w:themeShade="BF"/>
    </w:rPr>
  </w:style>
  <w:style w:type="character" w:styleId="a5">
    <w:name w:val="annotation reference"/>
    <w:basedOn w:val="a0"/>
    <w:uiPriority w:val="99"/>
    <w:semiHidden/>
    <w:unhideWhenUsed/>
    <w:qFormat/>
    <w:rsid w:val="0089032E"/>
    <w:rPr>
      <w:sz w:val="16"/>
      <w:szCs w:val="16"/>
    </w:rPr>
  </w:style>
  <w:style w:type="character" w:customStyle="1" w:styleId="a6">
    <w:name w:val="Текст примечания Знак"/>
    <w:basedOn w:val="a0"/>
    <w:uiPriority w:val="99"/>
    <w:semiHidden/>
    <w:qFormat/>
    <w:rsid w:val="0089032E"/>
    <w:rPr>
      <w:sz w:val="20"/>
      <w:szCs w:val="20"/>
    </w:rPr>
  </w:style>
  <w:style w:type="character" w:customStyle="1" w:styleId="a7">
    <w:name w:val="Тема примечания Знак"/>
    <w:basedOn w:val="a6"/>
    <w:uiPriority w:val="99"/>
    <w:semiHidden/>
    <w:qFormat/>
    <w:rsid w:val="0089032E"/>
    <w:rPr>
      <w:b/>
      <w:bCs/>
      <w:sz w:val="20"/>
      <w:szCs w:val="20"/>
    </w:rPr>
  </w:style>
  <w:style w:type="character" w:customStyle="1" w:styleId="a8">
    <w:name w:val="Текст выноски Знак"/>
    <w:basedOn w:val="a0"/>
    <w:uiPriority w:val="99"/>
    <w:semiHidden/>
    <w:qFormat/>
    <w:rsid w:val="0089032E"/>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11">
    <w:name w:val="Заголовок1"/>
    <w:basedOn w:val="a"/>
    <w:next w:val="a9"/>
    <w:qFormat/>
    <w:pPr>
      <w:keepNext/>
      <w:spacing w:before="240" w:after="120"/>
    </w:pPr>
    <w:rPr>
      <w:rFonts w:ascii="Liberation Sans" w:eastAsia="Microsoft YaHei" w:hAnsi="Liberation Sans" w:cs="Noto Sans Devanagari"/>
    </w:rPr>
  </w:style>
  <w:style w:type="paragraph" w:styleId="a9">
    <w:name w:val="Body Text"/>
    <w:basedOn w:val="a"/>
    <w:pPr>
      <w:spacing w:after="140" w:line="288" w:lineRule="auto"/>
    </w:pPr>
  </w:style>
  <w:style w:type="paragraph" w:styleId="aa">
    <w:name w:val="List"/>
    <w:basedOn w:val="a9"/>
    <w:rPr>
      <w:rFonts w:cs="Noto Sans Devanagari"/>
    </w:rPr>
  </w:style>
  <w:style w:type="paragraph" w:styleId="ab">
    <w:name w:val="caption"/>
    <w:basedOn w:val="a"/>
    <w:qFormat/>
    <w:pPr>
      <w:suppressLineNumbers/>
      <w:spacing w:before="120" w:after="120"/>
    </w:pPr>
    <w:rPr>
      <w:rFonts w:cs="Noto Sans Devanagari"/>
      <w:i/>
      <w:iCs/>
      <w:sz w:val="24"/>
      <w:szCs w:val="24"/>
    </w:rPr>
  </w:style>
  <w:style w:type="paragraph" w:styleId="ac">
    <w:name w:val="index heading"/>
    <w:basedOn w:val="a"/>
    <w:qFormat/>
    <w:pPr>
      <w:suppressLineNumbers/>
    </w:pPr>
    <w:rPr>
      <w:rFonts w:cs="Noto Sans Devanagari"/>
    </w:rPr>
  </w:style>
  <w:style w:type="paragraph" w:styleId="ad">
    <w:name w:val="No Spacing"/>
    <w:uiPriority w:val="1"/>
    <w:qFormat/>
    <w:rsid w:val="00A40FF7"/>
    <w:pPr>
      <w:ind w:firstLine="709"/>
      <w:contextualSpacing/>
    </w:pPr>
  </w:style>
  <w:style w:type="paragraph" w:styleId="ae">
    <w:name w:val="Normal (Web)"/>
    <w:basedOn w:val="a"/>
    <w:uiPriority w:val="99"/>
    <w:semiHidden/>
    <w:unhideWhenUsed/>
    <w:qFormat/>
    <w:rsid w:val="00913D76"/>
    <w:pPr>
      <w:spacing w:beforeAutospacing="1" w:afterAutospacing="1"/>
      <w:ind w:firstLine="0"/>
      <w:jc w:val="left"/>
    </w:pPr>
    <w:rPr>
      <w:rFonts w:eastAsia="Times New Roman"/>
      <w:sz w:val="24"/>
      <w:szCs w:val="24"/>
      <w:lang w:eastAsia="ru-RU"/>
    </w:rPr>
  </w:style>
  <w:style w:type="paragraph" w:styleId="af">
    <w:name w:val="annotation text"/>
    <w:basedOn w:val="a"/>
    <w:uiPriority w:val="99"/>
    <w:semiHidden/>
    <w:unhideWhenUsed/>
    <w:qFormat/>
    <w:rsid w:val="0089032E"/>
    <w:rPr>
      <w:sz w:val="20"/>
      <w:szCs w:val="20"/>
    </w:rPr>
  </w:style>
  <w:style w:type="paragraph" w:styleId="af0">
    <w:name w:val="annotation subject"/>
    <w:basedOn w:val="af"/>
    <w:uiPriority w:val="99"/>
    <w:semiHidden/>
    <w:unhideWhenUsed/>
    <w:qFormat/>
    <w:rsid w:val="0089032E"/>
    <w:rPr>
      <w:b/>
      <w:bCs/>
    </w:rPr>
  </w:style>
  <w:style w:type="paragraph" w:styleId="af1">
    <w:name w:val="Balloon Text"/>
    <w:basedOn w:val="a"/>
    <w:uiPriority w:val="99"/>
    <w:semiHidden/>
    <w:unhideWhenUsed/>
    <w:qFormat/>
    <w:rsid w:val="0089032E"/>
    <w:rPr>
      <w:rFonts w:ascii="Tahoma" w:hAnsi="Tahoma" w:cs="Tahoma"/>
      <w:sz w:val="16"/>
      <w:szCs w:val="16"/>
    </w:rPr>
  </w:style>
  <w:style w:type="paragraph" w:styleId="af2">
    <w:name w:val="Revision"/>
    <w:hidden/>
    <w:uiPriority w:val="99"/>
    <w:semiHidden/>
    <w:rsid w:val="00D7609B"/>
  </w:style>
  <w:style w:type="character" w:styleId="af3">
    <w:name w:val="Hyperlink"/>
    <w:basedOn w:val="a0"/>
    <w:uiPriority w:val="99"/>
    <w:semiHidden/>
    <w:unhideWhenUsed/>
    <w:rsid w:val="009F44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09428">
      <w:bodyDiv w:val="1"/>
      <w:marLeft w:val="0"/>
      <w:marRight w:val="0"/>
      <w:marTop w:val="0"/>
      <w:marBottom w:val="0"/>
      <w:divBdr>
        <w:top w:val="none" w:sz="0" w:space="0" w:color="auto"/>
        <w:left w:val="none" w:sz="0" w:space="0" w:color="auto"/>
        <w:bottom w:val="none" w:sz="0" w:space="0" w:color="auto"/>
        <w:right w:val="none" w:sz="0" w:space="0" w:color="auto"/>
      </w:divBdr>
    </w:div>
    <w:div w:id="732582219">
      <w:bodyDiv w:val="1"/>
      <w:marLeft w:val="0"/>
      <w:marRight w:val="0"/>
      <w:marTop w:val="0"/>
      <w:marBottom w:val="0"/>
      <w:divBdr>
        <w:top w:val="none" w:sz="0" w:space="0" w:color="auto"/>
        <w:left w:val="none" w:sz="0" w:space="0" w:color="auto"/>
        <w:bottom w:val="none" w:sz="0" w:space="0" w:color="auto"/>
        <w:right w:val="none" w:sz="0" w:space="0" w:color="auto"/>
      </w:divBdr>
    </w:div>
    <w:div w:id="962619423">
      <w:bodyDiv w:val="1"/>
      <w:marLeft w:val="0"/>
      <w:marRight w:val="0"/>
      <w:marTop w:val="0"/>
      <w:marBottom w:val="0"/>
      <w:divBdr>
        <w:top w:val="none" w:sz="0" w:space="0" w:color="auto"/>
        <w:left w:val="none" w:sz="0" w:space="0" w:color="auto"/>
        <w:bottom w:val="none" w:sz="0" w:space="0" w:color="auto"/>
        <w:right w:val="none" w:sz="0" w:space="0" w:color="auto"/>
      </w:divBdr>
    </w:div>
    <w:div w:id="1258178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5" Type="http://schemas.microsoft.com/office/2016/09/relationships/commentsIds" Target="commentsIds.xml"/><Relationship Id="rId4" Type="http://schemas.openxmlformats.org/officeDocument/2006/relationships/settings" Target="settings.xml"/><Relationship Id="rId14"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A169F99E-5FD5-4F11-8E31-B393A03D1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2388</Words>
  <Characters>13612</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15969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Диана</dc:creator>
  <cp:lastModifiedBy>e</cp:lastModifiedBy>
  <cp:revision>4</cp:revision>
  <dcterms:created xsi:type="dcterms:W3CDTF">2018-02-01T11:46:00Z</dcterms:created>
  <dcterms:modified xsi:type="dcterms:W3CDTF">2018-04-11T01:33:00Z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