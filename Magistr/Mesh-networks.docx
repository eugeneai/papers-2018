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57FFA" w14:textId="77777777" w:rsidR="00157864"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i/>
          <w:iCs/>
          <w:color w:val="444444"/>
          <w:lang w:val="ru-RU" w:eastAsia="ru-RU"/>
        </w:rPr>
        <w:t>Назва</w:t>
      </w:r>
      <w:r w:rsidR="00937567" w:rsidRPr="006218D4">
        <w:rPr>
          <w:rFonts w:ascii="Times New Roman" w:eastAsia="Times New Roman" w:hAnsi="Times New Roman" w:cs="Times New Roman"/>
          <w:i/>
          <w:iCs/>
          <w:color w:val="444444"/>
          <w:lang w:val="ru-RU" w:eastAsia="ru-RU"/>
        </w:rPr>
        <w:t xml:space="preserve">ние рубрики: </w:t>
      </w:r>
      <w:r w:rsidR="00C654E3" w:rsidRPr="006218D4">
        <w:rPr>
          <w:rFonts w:ascii="Times New Roman" w:eastAsia="Times New Roman" w:hAnsi="Times New Roman" w:cs="Times New Roman"/>
          <w:i/>
          <w:iCs/>
          <w:color w:val="444444"/>
          <w:lang w:val="ru-RU" w:eastAsia="ru-RU"/>
        </w:rPr>
        <w:t>Вычислительные</w:t>
      </w:r>
      <w:r w:rsidR="00937567" w:rsidRPr="006218D4">
        <w:rPr>
          <w:rFonts w:ascii="Times New Roman" w:eastAsia="Times New Roman" w:hAnsi="Times New Roman" w:cs="Times New Roman"/>
          <w:i/>
          <w:iCs/>
          <w:color w:val="444444"/>
          <w:lang w:val="ru-RU" w:eastAsia="ru-RU"/>
        </w:rPr>
        <w:t xml:space="preserve"> системы</w:t>
      </w:r>
    </w:p>
    <w:p w14:paraId="47FB80EC" w14:textId="77777777" w:rsidR="00CC2AB8" w:rsidRPr="006218D4" w:rsidRDefault="00CC2AB8" w:rsidP="00D730E2">
      <w:pPr>
        <w:shd w:val="clear" w:color="auto" w:fill="FFFFFF"/>
        <w:spacing w:before="100" w:beforeAutospacing="1" w:after="100" w:afterAutospacing="1"/>
        <w:ind w:firstLine="0"/>
        <w:outlineLvl w:val="1"/>
        <w:rPr>
          <w:rFonts w:ascii="Times New Roman" w:hAnsi="Times New Roman" w:cs="Times New Roman"/>
          <w:color w:val="000000"/>
          <w:sz w:val="23"/>
          <w:szCs w:val="23"/>
          <w:shd w:val="clear" w:color="auto" w:fill="FFFFFF"/>
          <w:lang w:val="ru-RU"/>
        </w:rPr>
      </w:pPr>
      <w:r w:rsidRPr="006218D4">
        <w:rPr>
          <w:rFonts w:ascii="Times New Roman" w:hAnsi="Times New Roman" w:cs="Times New Roman"/>
          <w:color w:val="000000"/>
          <w:sz w:val="23"/>
          <w:szCs w:val="23"/>
          <w:shd w:val="clear" w:color="auto" w:fill="FFFFFF"/>
          <w:lang w:val="ru-RU"/>
        </w:rPr>
        <w:t xml:space="preserve">УДК </w:t>
      </w:r>
      <w:r w:rsidRPr="007F0C61">
        <w:rPr>
          <w:rFonts w:ascii="Times New Roman" w:hAnsi="Times New Roman" w:cs="Times New Roman"/>
          <w:color w:val="000000"/>
          <w:sz w:val="23"/>
          <w:szCs w:val="23"/>
          <w:highlight w:val="yellow"/>
          <w:shd w:val="clear" w:color="auto" w:fill="FFFFFF"/>
          <w:lang w:val="ru-RU"/>
        </w:rPr>
        <w:t>004.584:004.855.5:004.855.6</w:t>
      </w:r>
    </w:p>
    <w:p w14:paraId="168DB52E" w14:textId="77777777" w:rsidR="00343147" w:rsidRPr="006218D4" w:rsidRDefault="007F0C61" w:rsidP="00D730E2">
      <w:pPr>
        <w:shd w:val="clear" w:color="auto" w:fill="FFFFFF"/>
        <w:spacing w:before="100" w:beforeAutospacing="1" w:after="100" w:afterAutospacing="1"/>
        <w:ind w:firstLine="0"/>
        <w:outlineLvl w:val="1"/>
        <w:rPr>
          <w:rFonts w:ascii="Times New Roman" w:eastAsia="Times New Roman" w:hAnsi="Times New Roman" w:cs="Times New Roman"/>
          <w:b/>
          <w:bCs/>
          <w:color w:val="444444"/>
          <w:sz w:val="36"/>
          <w:szCs w:val="36"/>
          <w:lang w:val="ru-RU" w:eastAsia="ru-RU"/>
        </w:rPr>
      </w:pPr>
      <w:r>
        <w:rPr>
          <w:rFonts w:ascii="Times New Roman" w:eastAsia="Times New Roman" w:hAnsi="Times New Roman" w:cs="Times New Roman"/>
          <w:b/>
          <w:bCs/>
          <w:color w:val="444444"/>
          <w:sz w:val="36"/>
          <w:szCs w:val="36"/>
          <w:lang w:val="ru-RU" w:eastAsia="ru-RU"/>
        </w:rPr>
        <w:t xml:space="preserve">Информационные модели беспроводных сетей </w:t>
      </w:r>
      <w:r w:rsidRPr="007F0C61">
        <w:rPr>
          <w:rFonts w:ascii="Times New Roman" w:eastAsia="Times New Roman" w:hAnsi="Times New Roman" w:cs="Times New Roman"/>
          <w:b/>
          <w:bCs/>
          <w:color w:val="444444"/>
          <w:sz w:val="36"/>
          <w:szCs w:val="36"/>
          <w:highlight w:val="yellow"/>
          <w:lang w:val="ru-RU" w:eastAsia="ru-RU"/>
        </w:rPr>
        <w:t>…</w:t>
      </w:r>
    </w:p>
    <w:p w14:paraId="556C5836" w14:textId="77777777" w:rsidR="00D730E2" w:rsidRPr="006218D4" w:rsidRDefault="007F0C61"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bookmarkStart w:id="0" w:name="введение"/>
      <w:bookmarkEnd w:id="0"/>
      <w:proofErr w:type="spellStart"/>
      <w:r>
        <w:rPr>
          <w:rFonts w:ascii="Times New Roman" w:eastAsia="Times New Roman" w:hAnsi="Times New Roman" w:cs="Times New Roman"/>
          <w:b/>
          <w:bCs/>
          <w:color w:val="444444"/>
          <w:lang w:val="ru-RU" w:eastAsia="ru-RU"/>
        </w:rPr>
        <w:t>Д</w:t>
      </w:r>
      <w:r w:rsidR="00D730E2" w:rsidRPr="006218D4">
        <w:rPr>
          <w:rFonts w:ascii="Times New Roman" w:eastAsia="Times New Roman" w:hAnsi="Times New Roman" w:cs="Times New Roman"/>
          <w:b/>
          <w:bCs/>
          <w:color w:val="444444"/>
          <w:lang w:val="ru-RU" w:eastAsia="ru-RU"/>
        </w:rPr>
        <w:t>.</w:t>
      </w:r>
      <w:r>
        <w:rPr>
          <w:rFonts w:ascii="Times New Roman" w:eastAsia="Times New Roman" w:hAnsi="Times New Roman" w:cs="Times New Roman"/>
          <w:b/>
          <w:bCs/>
          <w:color w:val="444444"/>
          <w:lang w:val="ru-RU" w:eastAsia="ru-RU"/>
        </w:rPr>
        <w:t>А</w:t>
      </w:r>
      <w:r w:rsidR="00D730E2" w:rsidRPr="006218D4">
        <w:rPr>
          <w:rFonts w:ascii="Times New Roman" w:eastAsia="Times New Roman" w:hAnsi="Times New Roman" w:cs="Times New Roman"/>
          <w:b/>
          <w:bCs/>
          <w:color w:val="444444"/>
          <w:lang w:val="ru-RU" w:eastAsia="ru-RU"/>
        </w:rPr>
        <w:t>.</w:t>
      </w:r>
      <w:r>
        <w:rPr>
          <w:rFonts w:ascii="Times New Roman" w:eastAsia="Times New Roman" w:hAnsi="Times New Roman" w:cs="Times New Roman"/>
          <w:b/>
          <w:bCs/>
          <w:color w:val="444444"/>
          <w:lang w:val="ru-RU" w:eastAsia="ru-RU"/>
        </w:rPr>
        <w:t>Паккерт</w:t>
      </w:r>
      <w:proofErr w:type="spellEnd"/>
      <w:r w:rsidR="00D730E2" w:rsidRPr="006218D4">
        <w:rPr>
          <w:rFonts w:ascii="Times New Roman" w:eastAsia="Times New Roman" w:hAnsi="Times New Roman" w:cs="Times New Roman"/>
          <w:b/>
          <w:bCs/>
          <w:color w:val="444444"/>
          <w:lang w:val="ru-RU" w:eastAsia="ru-RU"/>
        </w:rPr>
        <w:t xml:space="preserve">*, </w:t>
      </w:r>
      <w:proofErr w:type="spellStart"/>
      <w:r w:rsidR="00D730E2" w:rsidRPr="006218D4">
        <w:rPr>
          <w:rFonts w:ascii="Times New Roman" w:eastAsia="Times New Roman" w:hAnsi="Times New Roman" w:cs="Times New Roman"/>
          <w:b/>
          <w:bCs/>
          <w:color w:val="444444"/>
          <w:lang w:val="ru-RU" w:eastAsia="ru-RU"/>
        </w:rPr>
        <w:t>Е.А.Черкашин</w:t>
      </w:r>
      <w:proofErr w:type="spellEnd"/>
      <w:r w:rsidR="00D730E2" w:rsidRPr="006218D4">
        <w:rPr>
          <w:rFonts w:ascii="Times New Roman" w:eastAsia="Times New Roman" w:hAnsi="Times New Roman" w:cs="Times New Roman"/>
          <w:b/>
          <w:bCs/>
          <w:color w:val="444444"/>
          <w:lang w:val="ru-RU" w:eastAsia="ru-RU"/>
        </w:rPr>
        <w:t>* **</w:t>
      </w:r>
      <w:r>
        <w:rPr>
          <w:rFonts w:ascii="Times New Roman" w:eastAsia="Times New Roman" w:hAnsi="Times New Roman" w:cs="Times New Roman"/>
          <w:b/>
          <w:bCs/>
          <w:color w:val="444444"/>
          <w:lang w:val="ru-RU" w:eastAsia="ru-RU"/>
        </w:rPr>
        <w:t xml:space="preserve"> ***</w:t>
      </w:r>
    </w:p>
    <w:p w14:paraId="3880F9CB" w14:textId="77777777" w:rsidR="007F0C61"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color w:val="444444"/>
          <w:lang w:val="ru-RU" w:eastAsia="ru-RU"/>
        </w:rPr>
        <w:t>*Иркутский государственный технический университет, </w:t>
      </w:r>
      <w:r w:rsidRPr="006218D4">
        <w:rPr>
          <w:rFonts w:ascii="Times New Roman" w:eastAsia="Times New Roman" w:hAnsi="Times New Roman" w:cs="Times New Roman"/>
          <w:color w:val="444444"/>
          <w:lang w:val="ru-RU" w:eastAsia="ru-RU"/>
        </w:rPr>
        <w:br/>
        <w:t>664074, г. Иркутск, ул. Лермонтова, 83.</w:t>
      </w:r>
      <w:r w:rsidRPr="006218D4">
        <w:rPr>
          <w:rFonts w:ascii="Times New Roman" w:eastAsia="Times New Roman" w:hAnsi="Times New Roman" w:cs="Times New Roman"/>
          <w:color w:val="444444"/>
          <w:lang w:val="ru-RU" w:eastAsia="ru-RU"/>
        </w:rPr>
        <w:br/>
        <w:t>**Институт динамики си</w:t>
      </w:r>
      <w:r w:rsidR="00376208" w:rsidRPr="006218D4">
        <w:rPr>
          <w:rFonts w:ascii="Times New Roman" w:eastAsia="Times New Roman" w:hAnsi="Times New Roman" w:cs="Times New Roman"/>
          <w:color w:val="444444"/>
          <w:lang w:val="ru-RU" w:eastAsia="ru-RU"/>
        </w:rPr>
        <w:t>стем и теории управления СО РАН</w:t>
      </w:r>
      <w:r w:rsidR="00486513">
        <w:rPr>
          <w:rFonts w:ascii="Times New Roman" w:eastAsia="Times New Roman" w:hAnsi="Times New Roman" w:cs="Times New Roman"/>
          <w:color w:val="444444"/>
          <w:lang w:val="ru-RU" w:eastAsia="ru-RU"/>
        </w:rPr>
        <w:t>,</w:t>
      </w:r>
      <w:r w:rsidR="00486513">
        <w:rPr>
          <w:rFonts w:ascii="Times New Roman" w:eastAsia="Times New Roman" w:hAnsi="Times New Roman" w:cs="Times New Roman"/>
          <w:color w:val="444444"/>
          <w:lang w:val="ru-RU" w:eastAsia="ru-RU"/>
        </w:rPr>
        <w:br/>
        <w:t>664033, г. Иркутск, ул. Лермонтова, 134</w:t>
      </w:r>
      <w:r w:rsidR="00376208" w:rsidRPr="006218D4">
        <w:rPr>
          <w:rFonts w:ascii="Times New Roman" w:eastAsia="Times New Roman" w:hAnsi="Times New Roman" w:cs="Times New Roman"/>
          <w:color w:val="444444"/>
          <w:lang w:val="ru-RU" w:eastAsia="ru-RU"/>
        </w:rPr>
        <w:t>.</w:t>
      </w:r>
      <w:r w:rsidR="007F0C61">
        <w:rPr>
          <w:rFonts w:ascii="Times New Roman" w:eastAsia="Times New Roman" w:hAnsi="Times New Roman" w:cs="Times New Roman"/>
          <w:color w:val="444444"/>
          <w:lang w:val="ru-RU" w:eastAsia="ru-RU"/>
        </w:rPr>
        <w:br/>
        <w:t>***Институт математики, экономики и информатики ИГУ,</w:t>
      </w:r>
      <w:r w:rsidR="007F0C61">
        <w:rPr>
          <w:rFonts w:ascii="Times New Roman" w:eastAsia="Times New Roman" w:hAnsi="Times New Roman" w:cs="Times New Roman"/>
          <w:color w:val="444444"/>
          <w:lang w:val="ru-RU" w:eastAsia="ru-RU"/>
        </w:rPr>
        <w:br/>
        <w:t xml:space="preserve">664003, г. Иркутск, </w:t>
      </w:r>
      <w:proofErr w:type="spellStart"/>
      <w:r w:rsidR="007F0C61">
        <w:rPr>
          <w:rFonts w:ascii="Times New Roman" w:eastAsia="Times New Roman" w:hAnsi="Times New Roman" w:cs="Times New Roman"/>
          <w:color w:val="444444"/>
          <w:lang w:val="ru-RU" w:eastAsia="ru-RU"/>
        </w:rPr>
        <w:t>бульв</w:t>
      </w:r>
      <w:proofErr w:type="spellEnd"/>
      <w:r w:rsidR="007F0C61">
        <w:rPr>
          <w:rFonts w:ascii="Times New Roman" w:eastAsia="Times New Roman" w:hAnsi="Times New Roman" w:cs="Times New Roman"/>
          <w:color w:val="444444"/>
          <w:lang w:val="ru-RU" w:eastAsia="ru-RU"/>
        </w:rPr>
        <w:t>. Гагарина, 20</w:t>
      </w:r>
      <w:r w:rsidR="007F0C61" w:rsidRPr="006218D4">
        <w:rPr>
          <w:rFonts w:ascii="Times New Roman" w:eastAsia="Times New Roman" w:hAnsi="Times New Roman" w:cs="Times New Roman"/>
          <w:color w:val="444444"/>
          <w:lang w:val="ru-RU" w:eastAsia="ru-RU"/>
        </w:rPr>
        <w:t>.</w:t>
      </w:r>
    </w:p>
    <w:p w14:paraId="46FBA2FC" w14:textId="77777777" w:rsidR="00D730E2" w:rsidRPr="006218D4" w:rsidRDefault="00D730E2" w:rsidP="00D730E2">
      <w:pPr>
        <w:shd w:val="clear" w:color="auto" w:fill="FFFFFF"/>
        <w:spacing w:before="100" w:beforeAutospacing="1" w:after="100" w:afterAutospacing="1"/>
        <w:ind w:firstLine="0"/>
        <w:jc w:val="both"/>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color w:val="444444"/>
          <w:lang w:val="ru-RU" w:eastAsia="ru-RU"/>
        </w:rPr>
        <w:t xml:space="preserve">В статье приведен обзор </w:t>
      </w:r>
      <w:r w:rsidR="009C544E">
        <w:rPr>
          <w:rFonts w:ascii="Times New Roman" w:eastAsia="Times New Roman" w:hAnsi="Times New Roman" w:cs="Times New Roman"/>
          <w:color w:val="444444"/>
          <w:lang w:val="ru-RU" w:eastAsia="ru-RU"/>
        </w:rPr>
        <w:t>информационных технологий</w:t>
      </w:r>
      <w:r w:rsidRPr="006218D4">
        <w:rPr>
          <w:rFonts w:ascii="Times New Roman" w:eastAsia="Times New Roman" w:hAnsi="Times New Roman" w:cs="Times New Roman"/>
          <w:color w:val="444444"/>
          <w:lang w:val="ru-RU" w:eastAsia="ru-RU"/>
        </w:rPr>
        <w:t xml:space="preserve"> в области</w:t>
      </w:r>
      <w:r w:rsidR="009C544E">
        <w:rPr>
          <w:rFonts w:ascii="Times New Roman" w:eastAsia="Times New Roman" w:hAnsi="Times New Roman" w:cs="Times New Roman"/>
          <w:color w:val="444444"/>
          <w:lang w:val="ru-RU" w:eastAsia="ru-RU"/>
        </w:rPr>
        <w:t xml:space="preserve"> управления передачей информации в беспроводных сетях</w:t>
      </w:r>
      <w:r w:rsidR="0075203D" w:rsidRPr="006218D4">
        <w:rPr>
          <w:rFonts w:ascii="Times New Roman" w:eastAsia="Times New Roman" w:hAnsi="Times New Roman" w:cs="Times New Roman"/>
          <w:color w:val="444444"/>
          <w:lang w:val="ru-RU" w:eastAsia="ru-RU"/>
        </w:rPr>
        <w:t xml:space="preserve">. </w:t>
      </w:r>
      <w:r w:rsidR="009C544E">
        <w:rPr>
          <w:rFonts w:ascii="Times New Roman" w:eastAsia="Times New Roman" w:hAnsi="Times New Roman" w:cs="Times New Roman"/>
          <w:color w:val="444444"/>
          <w:lang w:val="ru-RU" w:eastAsia="ru-RU"/>
        </w:rPr>
        <w:t>Представлены системы классификации беспроводных сетей и методов маршрутизации</w:t>
      </w:r>
      <w:r w:rsidRPr="006218D4">
        <w:rPr>
          <w:rFonts w:ascii="Times New Roman" w:eastAsia="Times New Roman" w:hAnsi="Times New Roman" w:cs="Times New Roman"/>
          <w:color w:val="444444"/>
          <w:lang w:val="ru-RU" w:eastAsia="ru-RU"/>
        </w:rPr>
        <w:t xml:space="preserve">. </w:t>
      </w:r>
      <w:r w:rsidRPr="009C544E">
        <w:rPr>
          <w:rFonts w:ascii="Times New Roman" w:eastAsia="Times New Roman" w:hAnsi="Times New Roman" w:cs="Times New Roman"/>
          <w:color w:val="444444"/>
          <w:highlight w:val="yellow"/>
          <w:lang w:val="ru-RU" w:eastAsia="ru-RU"/>
        </w:rPr>
        <w:t xml:space="preserve">Выделены основные проблемы, требующие </w:t>
      </w:r>
      <w:r w:rsidR="00AD65B6" w:rsidRPr="009C544E">
        <w:rPr>
          <w:rFonts w:ascii="Times New Roman" w:eastAsia="Times New Roman" w:hAnsi="Times New Roman" w:cs="Times New Roman"/>
          <w:color w:val="444444"/>
          <w:highlight w:val="yellow"/>
          <w:lang w:val="ru-RU" w:eastAsia="ru-RU"/>
        </w:rPr>
        <w:t>решения,</w:t>
      </w:r>
      <w:r w:rsidR="0075203D" w:rsidRPr="009C544E">
        <w:rPr>
          <w:rFonts w:ascii="Times New Roman" w:eastAsia="Times New Roman" w:hAnsi="Times New Roman" w:cs="Times New Roman"/>
          <w:color w:val="444444"/>
          <w:highlight w:val="yellow"/>
          <w:lang w:val="ru-RU" w:eastAsia="ru-RU"/>
        </w:rPr>
        <w:t xml:space="preserve"> как на этапе разработки рекомендательных </w:t>
      </w:r>
      <w:r w:rsidR="00376208" w:rsidRPr="009C544E">
        <w:rPr>
          <w:rFonts w:ascii="Times New Roman" w:eastAsia="Times New Roman" w:hAnsi="Times New Roman" w:cs="Times New Roman"/>
          <w:color w:val="444444"/>
          <w:highlight w:val="yellow"/>
          <w:lang w:val="ru-RU" w:eastAsia="ru-RU"/>
        </w:rPr>
        <w:t>систем</w:t>
      </w:r>
      <w:r w:rsidRPr="009C544E">
        <w:rPr>
          <w:rFonts w:ascii="Times New Roman" w:eastAsia="Times New Roman" w:hAnsi="Times New Roman" w:cs="Times New Roman"/>
          <w:color w:val="444444"/>
          <w:highlight w:val="yellow"/>
          <w:lang w:val="ru-RU" w:eastAsia="ru-RU"/>
        </w:rPr>
        <w:t>, так и на э</w:t>
      </w:r>
      <w:r w:rsidR="0075203D" w:rsidRPr="009C544E">
        <w:rPr>
          <w:rFonts w:ascii="Times New Roman" w:eastAsia="Times New Roman" w:hAnsi="Times New Roman" w:cs="Times New Roman"/>
          <w:color w:val="444444"/>
          <w:highlight w:val="yellow"/>
          <w:lang w:val="ru-RU" w:eastAsia="ru-RU"/>
        </w:rPr>
        <w:t>тапе их эксплуатации</w:t>
      </w:r>
      <w:r w:rsidRPr="006218D4">
        <w:rPr>
          <w:rFonts w:ascii="Times New Roman" w:eastAsia="Times New Roman" w:hAnsi="Times New Roman" w:cs="Times New Roman"/>
          <w:color w:val="444444"/>
          <w:lang w:val="ru-RU" w:eastAsia="ru-RU"/>
        </w:rPr>
        <w:t>.</w:t>
      </w:r>
    </w:p>
    <w:p w14:paraId="3EA866E7" w14:textId="77777777" w:rsidR="00D730E2"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proofErr w:type="spellStart"/>
      <w:r w:rsidRPr="006218D4">
        <w:rPr>
          <w:rFonts w:ascii="Times New Roman" w:eastAsia="Times New Roman" w:hAnsi="Times New Roman" w:cs="Times New Roman"/>
          <w:color w:val="444444"/>
          <w:lang w:val="ru-RU" w:eastAsia="ru-RU"/>
        </w:rPr>
        <w:t>Библиогр</w:t>
      </w:r>
      <w:proofErr w:type="spellEnd"/>
      <w:r w:rsidRPr="006218D4">
        <w:rPr>
          <w:rFonts w:ascii="Times New Roman" w:eastAsia="Times New Roman" w:hAnsi="Times New Roman" w:cs="Times New Roman"/>
          <w:color w:val="444444"/>
          <w:lang w:val="ru-RU" w:eastAsia="ru-RU"/>
        </w:rPr>
        <w:t xml:space="preserve">. </w:t>
      </w:r>
      <w:r w:rsidRPr="009C544E">
        <w:rPr>
          <w:rFonts w:ascii="Times New Roman" w:eastAsia="Times New Roman" w:hAnsi="Times New Roman" w:cs="Times New Roman"/>
          <w:color w:val="444444"/>
          <w:highlight w:val="yellow"/>
          <w:lang w:val="ru-RU" w:eastAsia="ru-RU"/>
        </w:rPr>
        <w:t>1</w:t>
      </w:r>
      <w:r w:rsidR="00154AF8" w:rsidRPr="009C544E">
        <w:rPr>
          <w:rFonts w:ascii="Times New Roman" w:eastAsia="Times New Roman" w:hAnsi="Times New Roman" w:cs="Times New Roman"/>
          <w:color w:val="444444"/>
          <w:highlight w:val="yellow"/>
          <w:lang w:val="ru-RU" w:eastAsia="ru-RU"/>
        </w:rPr>
        <w:t>4</w:t>
      </w:r>
      <w:r w:rsidRPr="006218D4">
        <w:rPr>
          <w:rFonts w:ascii="Times New Roman" w:eastAsia="Times New Roman" w:hAnsi="Times New Roman" w:cs="Times New Roman"/>
          <w:color w:val="444444"/>
          <w:lang w:val="ru-RU" w:eastAsia="ru-RU"/>
        </w:rPr>
        <w:t xml:space="preserve"> назв.</w:t>
      </w:r>
    </w:p>
    <w:p w14:paraId="5D807F16" w14:textId="77777777" w:rsidR="00D730E2" w:rsidRPr="006218D4" w:rsidRDefault="00D730E2"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6218D4">
        <w:rPr>
          <w:rFonts w:ascii="Times New Roman" w:eastAsia="Times New Roman" w:hAnsi="Times New Roman" w:cs="Times New Roman"/>
          <w:color w:val="444444"/>
          <w:u w:val="single"/>
          <w:lang w:val="ru-RU" w:eastAsia="ru-RU"/>
        </w:rPr>
        <w:t>Ключевые слова</w:t>
      </w:r>
      <w:r w:rsidRPr="006218D4">
        <w:rPr>
          <w:rFonts w:ascii="Times New Roman" w:eastAsia="Times New Roman" w:hAnsi="Times New Roman" w:cs="Times New Roman"/>
          <w:color w:val="444444"/>
          <w:lang w:val="ru-RU" w:eastAsia="ru-RU"/>
        </w:rPr>
        <w:t>: </w:t>
      </w:r>
      <w:r w:rsidR="009C544E">
        <w:rPr>
          <w:rFonts w:ascii="Times New Roman" w:eastAsia="Times New Roman" w:hAnsi="Times New Roman" w:cs="Times New Roman"/>
          <w:i/>
          <w:iCs/>
          <w:color w:val="444444"/>
          <w:lang w:val="ru-RU" w:eastAsia="ru-RU"/>
        </w:rPr>
        <w:t>беспроводные сети</w:t>
      </w:r>
      <w:r w:rsidRPr="006218D4">
        <w:rPr>
          <w:rFonts w:ascii="Times New Roman" w:eastAsia="Times New Roman" w:hAnsi="Times New Roman" w:cs="Times New Roman"/>
          <w:i/>
          <w:iCs/>
          <w:color w:val="444444"/>
          <w:lang w:val="ru-RU" w:eastAsia="ru-RU"/>
        </w:rPr>
        <w:t>;</w:t>
      </w:r>
      <w:r w:rsidR="009C544E">
        <w:rPr>
          <w:rFonts w:ascii="Times New Roman" w:eastAsia="Times New Roman" w:hAnsi="Times New Roman" w:cs="Times New Roman"/>
          <w:i/>
          <w:iCs/>
          <w:color w:val="444444"/>
          <w:lang w:val="ru-RU" w:eastAsia="ru-RU"/>
        </w:rPr>
        <w:t xml:space="preserve"> </w:t>
      </w:r>
      <w:proofErr w:type="spellStart"/>
      <w:r w:rsidR="009C544E">
        <w:rPr>
          <w:rFonts w:ascii="Times New Roman" w:eastAsia="Times New Roman" w:hAnsi="Times New Roman" w:cs="Times New Roman"/>
          <w:i/>
          <w:iCs/>
          <w:color w:val="444444"/>
          <w:lang w:val="ru-RU" w:eastAsia="ru-RU"/>
        </w:rPr>
        <w:t>WiFi</w:t>
      </w:r>
      <w:proofErr w:type="spellEnd"/>
      <w:r w:rsidR="009C544E">
        <w:rPr>
          <w:rFonts w:ascii="Times New Roman" w:eastAsia="Times New Roman" w:hAnsi="Times New Roman" w:cs="Times New Roman"/>
          <w:i/>
          <w:iCs/>
          <w:color w:val="444444"/>
          <w:lang w:val="ru-RU" w:eastAsia="ru-RU"/>
        </w:rPr>
        <w:t xml:space="preserve">; </w:t>
      </w:r>
      <w:proofErr w:type="spellStart"/>
      <w:r w:rsidR="009C544E">
        <w:rPr>
          <w:rFonts w:ascii="Times New Roman" w:eastAsia="Times New Roman" w:hAnsi="Times New Roman" w:cs="Times New Roman"/>
          <w:i/>
          <w:iCs/>
          <w:color w:val="444444"/>
          <w:lang w:val="ru-RU" w:eastAsia="ru-RU"/>
        </w:rPr>
        <w:t>Bluetooth</w:t>
      </w:r>
      <w:proofErr w:type="spellEnd"/>
      <w:r w:rsidR="009C544E">
        <w:rPr>
          <w:rFonts w:ascii="Times New Roman" w:eastAsia="Times New Roman" w:hAnsi="Times New Roman" w:cs="Times New Roman"/>
          <w:i/>
          <w:iCs/>
          <w:color w:val="444444"/>
          <w:lang w:val="ru-RU" w:eastAsia="ru-RU"/>
        </w:rPr>
        <w:t>; протоколы маршрутизации</w:t>
      </w:r>
      <w:r w:rsidRPr="006218D4">
        <w:rPr>
          <w:rFonts w:ascii="Times New Roman" w:eastAsia="Times New Roman" w:hAnsi="Times New Roman" w:cs="Times New Roman"/>
          <w:i/>
          <w:iCs/>
          <w:color w:val="444444"/>
          <w:lang w:val="ru-RU" w:eastAsia="ru-RU"/>
        </w:rPr>
        <w:t>;</w:t>
      </w:r>
      <w:r w:rsidR="009C544E">
        <w:rPr>
          <w:rFonts w:ascii="Times New Roman" w:eastAsia="Times New Roman" w:hAnsi="Times New Roman" w:cs="Times New Roman"/>
          <w:i/>
          <w:iCs/>
          <w:color w:val="444444"/>
          <w:lang w:val="ru-RU" w:eastAsia="ru-RU"/>
        </w:rPr>
        <w:t xml:space="preserve"> поиск пути на графах</w:t>
      </w:r>
      <w:r w:rsidRPr="006218D4">
        <w:rPr>
          <w:rFonts w:ascii="Times New Roman" w:eastAsia="Times New Roman" w:hAnsi="Times New Roman" w:cs="Times New Roman"/>
          <w:i/>
          <w:iCs/>
          <w:color w:val="444444"/>
          <w:lang w:val="ru-RU" w:eastAsia="ru-RU"/>
        </w:rPr>
        <w:t>.</w:t>
      </w:r>
    </w:p>
    <w:p w14:paraId="259860A9" w14:textId="77777777" w:rsidR="00D730E2" w:rsidRPr="006218D4" w:rsidRDefault="009C544E"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Pr>
          <w:rFonts w:ascii="Times New Roman" w:eastAsia="Times New Roman" w:hAnsi="Times New Roman" w:cs="Times New Roman"/>
          <w:b/>
          <w:bCs/>
          <w:color w:val="444444"/>
          <w:lang w:val="ru-RU" w:eastAsia="ru-RU"/>
        </w:rPr>
        <w:t>Диана</w:t>
      </w:r>
      <w:r w:rsidR="00D730E2" w:rsidRPr="006218D4">
        <w:rPr>
          <w:rFonts w:ascii="Times New Roman" w:eastAsia="Times New Roman" w:hAnsi="Times New Roman" w:cs="Times New Roman"/>
          <w:b/>
          <w:bCs/>
          <w:color w:val="444444"/>
          <w:lang w:val="ru-RU" w:eastAsia="ru-RU"/>
        </w:rPr>
        <w:t xml:space="preserve"> </w:t>
      </w:r>
      <w:r>
        <w:rPr>
          <w:rFonts w:ascii="Times New Roman" w:eastAsia="Times New Roman" w:hAnsi="Times New Roman" w:cs="Times New Roman"/>
          <w:b/>
          <w:bCs/>
          <w:color w:val="444444"/>
          <w:lang w:val="ru-RU" w:eastAsia="ru-RU"/>
        </w:rPr>
        <w:t xml:space="preserve">Андреевна </w:t>
      </w:r>
      <w:proofErr w:type="spellStart"/>
      <w:r>
        <w:rPr>
          <w:rFonts w:ascii="Times New Roman" w:eastAsia="Times New Roman" w:hAnsi="Times New Roman" w:cs="Times New Roman"/>
          <w:b/>
          <w:bCs/>
          <w:color w:val="444444"/>
          <w:lang w:val="ru-RU" w:eastAsia="ru-RU"/>
        </w:rPr>
        <w:t>Паккерт</w:t>
      </w:r>
      <w:proofErr w:type="spellEnd"/>
      <w:r w:rsidR="00D730E2" w:rsidRPr="006218D4">
        <w:rPr>
          <w:rFonts w:ascii="Times New Roman" w:eastAsia="Times New Roman" w:hAnsi="Times New Roman" w:cs="Times New Roman"/>
          <w:color w:val="444444"/>
          <w:lang w:val="ru-RU" w:eastAsia="ru-RU"/>
        </w:rPr>
        <w:t xml:space="preserve">, магистрант </w:t>
      </w:r>
      <w:bookmarkStart w:id="1" w:name="OLE_LINK1"/>
      <w:bookmarkStart w:id="2" w:name="OLE_LINK2"/>
      <w:bookmarkStart w:id="3" w:name="OLE_LINK3"/>
      <w:r w:rsidR="00D730E2" w:rsidRPr="006218D4">
        <w:rPr>
          <w:rFonts w:ascii="Times New Roman" w:eastAsia="Times New Roman" w:hAnsi="Times New Roman" w:cs="Times New Roman"/>
          <w:color w:val="444444"/>
          <w:lang w:val="ru-RU" w:eastAsia="ru-RU"/>
        </w:rPr>
        <w:t>кафедры вычислительной техники</w:t>
      </w:r>
      <w:bookmarkEnd w:id="1"/>
      <w:bookmarkEnd w:id="2"/>
      <w:bookmarkEnd w:id="3"/>
      <w:r w:rsidR="00D730E2" w:rsidRPr="006218D4">
        <w:rPr>
          <w:rFonts w:ascii="Times New Roman" w:eastAsia="Times New Roman" w:hAnsi="Times New Roman" w:cs="Times New Roman"/>
          <w:color w:val="444444"/>
          <w:lang w:val="ru-RU" w:eastAsia="ru-RU"/>
        </w:rPr>
        <w:t>, </w:t>
      </w:r>
      <w:r w:rsidR="00D730E2" w:rsidRPr="006218D4">
        <w:rPr>
          <w:rFonts w:ascii="Times New Roman" w:eastAsia="Times New Roman" w:hAnsi="Times New Roman" w:cs="Times New Roman"/>
          <w:color w:val="444444"/>
          <w:lang w:val="ru-RU" w:eastAsia="ru-RU"/>
        </w:rPr>
        <w:br/>
        <w:t>тел.: +</w:t>
      </w:r>
      <w:r>
        <w:rPr>
          <w:rFonts w:ascii="Times New Roman" w:eastAsia="Times New Roman" w:hAnsi="Times New Roman" w:cs="Times New Roman"/>
          <w:color w:val="444444"/>
          <w:lang w:val="ru-RU" w:eastAsia="ru-RU"/>
        </w:rPr>
        <w:t>7 983 409 90 89</w:t>
      </w:r>
      <w:r w:rsidR="00D730E2" w:rsidRPr="006218D4">
        <w:rPr>
          <w:rFonts w:ascii="Times New Roman" w:eastAsia="Times New Roman" w:hAnsi="Times New Roman" w:cs="Times New Roman"/>
          <w:color w:val="444444"/>
          <w:lang w:val="ru-RU" w:eastAsia="ru-RU"/>
        </w:rPr>
        <w:t>, e-</w:t>
      </w:r>
      <w:proofErr w:type="spellStart"/>
      <w:r w:rsidR="00D730E2" w:rsidRPr="006218D4">
        <w:rPr>
          <w:rFonts w:ascii="Times New Roman" w:eastAsia="Times New Roman" w:hAnsi="Times New Roman" w:cs="Times New Roman"/>
          <w:color w:val="444444"/>
          <w:lang w:val="ru-RU" w:eastAsia="ru-RU"/>
        </w:rPr>
        <w:t>mail</w:t>
      </w:r>
      <w:proofErr w:type="spellEnd"/>
      <w:r w:rsidR="00D730E2" w:rsidRPr="006218D4">
        <w:rPr>
          <w:rFonts w:ascii="Times New Roman" w:eastAsia="Times New Roman" w:hAnsi="Times New Roman" w:cs="Times New Roman"/>
          <w:color w:val="444444"/>
          <w:lang w:val="ru-RU" w:eastAsia="ru-RU"/>
        </w:rPr>
        <w:t>:</w:t>
      </w:r>
      <w:r w:rsidR="00D730E2" w:rsidRPr="009C544E">
        <w:rPr>
          <w:rFonts w:ascii="Courier New" w:eastAsia="Times New Roman" w:hAnsi="Courier New" w:cs="Courier New"/>
          <w:color w:val="444444"/>
          <w:lang w:val="ru-RU" w:eastAsia="ru-RU"/>
        </w:rPr>
        <w:t xml:space="preserve"> </w:t>
      </w:r>
      <w:r w:rsidRPr="009C544E">
        <w:rPr>
          <w:rFonts w:ascii="Courier New" w:eastAsia="Times New Roman" w:hAnsi="Courier New" w:cs="Courier New"/>
          <w:color w:val="444444"/>
          <w:lang w:val="ru-RU" w:eastAsia="ru-RU"/>
        </w:rPr>
        <w:t>x-file.exe@yandex.ru</w:t>
      </w:r>
    </w:p>
    <w:p w14:paraId="61C0FBEC" w14:textId="77777777" w:rsidR="00D730E2" w:rsidRPr="006218D4" w:rsidRDefault="00A17878" w:rsidP="00D730E2">
      <w:pPr>
        <w:shd w:val="clear" w:color="auto" w:fill="FFFFFF"/>
        <w:spacing w:before="100" w:beforeAutospacing="1" w:after="100" w:afterAutospacing="1"/>
        <w:ind w:firstLine="0"/>
        <w:rPr>
          <w:rFonts w:ascii="Times New Roman" w:eastAsia="Times New Roman" w:hAnsi="Times New Roman" w:cs="Times New Roman"/>
          <w:color w:val="444444"/>
          <w:lang w:val="ru-RU" w:eastAsia="ru-RU"/>
        </w:rPr>
      </w:pPr>
      <w:r w:rsidRPr="00A17878">
        <w:rPr>
          <w:rFonts w:ascii="Times New Roman" w:eastAsia="Times New Roman" w:hAnsi="Times New Roman" w:cs="Times New Roman"/>
          <w:b/>
          <w:color w:val="444444"/>
          <w:lang w:val="ru-RU" w:eastAsia="ru-RU"/>
        </w:rPr>
        <w:t>Евгений Александрович Черкашин</w:t>
      </w:r>
      <w:r w:rsidR="00D730E2" w:rsidRPr="00A17878">
        <w:rPr>
          <w:rFonts w:ascii="Times New Roman" w:eastAsia="Times New Roman" w:hAnsi="Times New Roman" w:cs="Times New Roman"/>
          <w:b/>
          <w:color w:val="444444"/>
          <w:lang w:val="ru-RU" w:eastAsia="ru-RU"/>
        </w:rPr>
        <w:t xml:space="preserve"> </w:t>
      </w:r>
      <w:r w:rsidR="00D730E2" w:rsidRPr="006218D4">
        <w:rPr>
          <w:rFonts w:ascii="Times New Roman" w:eastAsia="Times New Roman" w:hAnsi="Times New Roman" w:cs="Times New Roman"/>
          <w:color w:val="444444"/>
          <w:lang w:val="ru-RU" w:eastAsia="ru-RU"/>
        </w:rPr>
        <w:t>кандидат т</w:t>
      </w:r>
      <w:r w:rsidR="003E1E88">
        <w:rPr>
          <w:rFonts w:ascii="Times New Roman" w:eastAsia="Times New Roman" w:hAnsi="Times New Roman" w:cs="Times New Roman"/>
          <w:color w:val="444444"/>
          <w:lang w:val="ru-RU" w:eastAsia="ru-RU"/>
        </w:rPr>
        <w:t xml:space="preserve">ехнических наук, доцент кафедры </w:t>
      </w:r>
      <w:r w:rsidR="003E1E88" w:rsidRPr="006218D4">
        <w:rPr>
          <w:rFonts w:ascii="Times New Roman" w:eastAsia="Times New Roman" w:hAnsi="Times New Roman" w:cs="Times New Roman"/>
          <w:color w:val="444444"/>
          <w:lang w:val="ru-RU" w:eastAsia="ru-RU"/>
        </w:rPr>
        <w:t>вычислительной техники</w:t>
      </w:r>
      <w:r w:rsidR="00D730E2" w:rsidRPr="006218D4">
        <w:rPr>
          <w:rFonts w:ascii="Times New Roman" w:eastAsia="Times New Roman" w:hAnsi="Times New Roman" w:cs="Times New Roman"/>
          <w:color w:val="444444"/>
          <w:lang w:val="ru-RU" w:eastAsia="ru-RU"/>
        </w:rPr>
        <w:br/>
        <w:t>тел.: +79148706754, e-</w:t>
      </w:r>
      <w:proofErr w:type="spellStart"/>
      <w:r w:rsidR="00D730E2" w:rsidRPr="006218D4">
        <w:rPr>
          <w:rFonts w:ascii="Times New Roman" w:eastAsia="Times New Roman" w:hAnsi="Times New Roman" w:cs="Times New Roman"/>
          <w:color w:val="444444"/>
          <w:lang w:val="ru-RU" w:eastAsia="ru-RU"/>
        </w:rPr>
        <w:t>mail</w:t>
      </w:r>
      <w:proofErr w:type="spellEnd"/>
      <w:r w:rsidR="00D730E2" w:rsidRPr="006218D4">
        <w:rPr>
          <w:rFonts w:ascii="Times New Roman" w:eastAsia="Times New Roman" w:hAnsi="Times New Roman" w:cs="Times New Roman"/>
          <w:color w:val="444444"/>
          <w:lang w:val="ru-RU" w:eastAsia="ru-RU"/>
        </w:rPr>
        <w:t xml:space="preserve">: </w:t>
      </w:r>
      <w:proofErr w:type="spellStart"/>
      <w:r w:rsidR="00D730E2" w:rsidRPr="00486513">
        <w:rPr>
          <w:rFonts w:ascii="Courier New" w:eastAsia="Times New Roman" w:hAnsi="Courier New" w:cs="Courier New"/>
          <w:color w:val="444444"/>
          <w:lang w:eastAsia="ru-RU"/>
        </w:rPr>
        <w:t>eugeneai</w:t>
      </w:r>
      <w:proofErr w:type="spellEnd"/>
      <w:r w:rsidR="00D730E2" w:rsidRPr="00486513">
        <w:rPr>
          <w:rFonts w:ascii="Courier New" w:eastAsia="Times New Roman" w:hAnsi="Courier New" w:cs="Courier New"/>
          <w:color w:val="444444"/>
          <w:lang w:val="ru-RU" w:eastAsia="ru-RU"/>
        </w:rPr>
        <w:t>@</w:t>
      </w:r>
      <w:proofErr w:type="spellStart"/>
      <w:r w:rsidR="00D730E2" w:rsidRPr="00486513">
        <w:rPr>
          <w:rFonts w:ascii="Courier New" w:eastAsia="Times New Roman" w:hAnsi="Courier New" w:cs="Courier New"/>
          <w:color w:val="444444"/>
          <w:lang w:eastAsia="ru-RU"/>
        </w:rPr>
        <w:t>icc</w:t>
      </w:r>
      <w:proofErr w:type="spellEnd"/>
      <w:r w:rsidR="00D730E2" w:rsidRPr="00486513">
        <w:rPr>
          <w:rFonts w:ascii="Courier New" w:eastAsia="Times New Roman" w:hAnsi="Courier New" w:cs="Courier New"/>
          <w:color w:val="444444"/>
          <w:lang w:val="ru-RU" w:eastAsia="ru-RU"/>
        </w:rPr>
        <w:t>.</w:t>
      </w:r>
      <w:proofErr w:type="spellStart"/>
      <w:r w:rsidR="00D730E2" w:rsidRPr="00486513">
        <w:rPr>
          <w:rFonts w:ascii="Courier New" w:eastAsia="Times New Roman" w:hAnsi="Courier New" w:cs="Courier New"/>
          <w:color w:val="444444"/>
          <w:lang w:eastAsia="ru-RU"/>
        </w:rPr>
        <w:t>ru</w:t>
      </w:r>
      <w:proofErr w:type="spellEnd"/>
    </w:p>
    <w:p w14:paraId="438D8658" w14:textId="77777777" w:rsidR="00343147" w:rsidRPr="006218D4" w:rsidRDefault="008B7F8B" w:rsidP="00D730E2">
      <w:pPr>
        <w:pStyle w:val="1"/>
        <w:ind w:firstLine="0"/>
        <w:rPr>
          <w:rFonts w:ascii="Times New Roman" w:hAnsi="Times New Roman" w:cs="Times New Roman"/>
          <w:color w:val="auto"/>
          <w:lang w:val="ru-RU"/>
        </w:rPr>
      </w:pPr>
      <w:r w:rsidRPr="006218D4">
        <w:rPr>
          <w:rFonts w:ascii="Times New Roman" w:hAnsi="Times New Roman" w:cs="Times New Roman"/>
          <w:color w:val="auto"/>
          <w:lang w:val="ru-RU"/>
        </w:rPr>
        <w:t>Введение</w:t>
      </w:r>
    </w:p>
    <w:p w14:paraId="2767B03E" w14:textId="77777777" w:rsidR="004B1788" w:rsidRPr="004B1788" w:rsidRDefault="004B1788" w:rsidP="004B1788">
      <w:pPr>
        <w:pStyle w:val="FirstParagraph"/>
        <w:spacing w:before="0" w:after="0"/>
        <w:jc w:val="both"/>
        <w:rPr>
          <w:rFonts w:ascii="Times New Roman" w:hAnsi="Times New Roman" w:cs="Times New Roman"/>
          <w:lang w:val="ru-RU"/>
        </w:rPr>
      </w:pPr>
      <w:r w:rsidRPr="004B1788">
        <w:rPr>
          <w:rFonts w:ascii="Times New Roman" w:hAnsi="Times New Roman" w:cs="Times New Roman"/>
          <w:i/>
          <w:lang w:val="ru-RU"/>
        </w:rPr>
        <w:t>Беспроводные сети</w:t>
      </w:r>
      <w:r w:rsidRPr="004B1788">
        <w:rPr>
          <w:rFonts w:ascii="Times New Roman" w:hAnsi="Times New Roman" w:cs="Times New Roman"/>
          <w:lang w:val="ru-RU"/>
        </w:rPr>
        <w:t xml:space="preserve"> — это</w:t>
      </w:r>
      <w:r>
        <w:rPr>
          <w:rFonts w:ascii="Times New Roman" w:hAnsi="Times New Roman" w:cs="Times New Roman"/>
          <w:lang w:val="ru-RU"/>
        </w:rPr>
        <w:t xml:space="preserve"> вычислительные сети, которые используют радиоволны в качестве физического (L1) уровня передачи информации. В беспроводных сетях выделяют особый класс </w:t>
      </w:r>
      <w:r w:rsidRPr="004B1788">
        <w:rPr>
          <w:rFonts w:ascii="Times New Roman" w:hAnsi="Times New Roman" w:cs="Times New Roman"/>
          <w:lang w:val="ru-RU"/>
        </w:rPr>
        <w:t>распределенн</w:t>
      </w:r>
      <w:r>
        <w:rPr>
          <w:rFonts w:ascii="Times New Roman" w:hAnsi="Times New Roman" w:cs="Times New Roman"/>
          <w:lang w:val="ru-RU"/>
        </w:rPr>
        <w:t>ых</w:t>
      </w:r>
      <w:r w:rsidRPr="004B1788">
        <w:rPr>
          <w:rFonts w:ascii="Times New Roman" w:hAnsi="Times New Roman" w:cs="Times New Roman"/>
          <w:lang w:val="ru-RU"/>
        </w:rPr>
        <w:t xml:space="preserve">, </w:t>
      </w:r>
      <w:proofErr w:type="spellStart"/>
      <w:r w:rsidRPr="004B1788">
        <w:rPr>
          <w:rFonts w:ascii="Times New Roman" w:hAnsi="Times New Roman" w:cs="Times New Roman"/>
          <w:lang w:val="ru-RU"/>
        </w:rPr>
        <w:t>однорангов</w:t>
      </w:r>
      <w:r>
        <w:rPr>
          <w:rFonts w:ascii="Times New Roman" w:hAnsi="Times New Roman" w:cs="Times New Roman"/>
          <w:lang w:val="ru-RU"/>
        </w:rPr>
        <w:t>ых</w:t>
      </w:r>
      <w:proofErr w:type="spellEnd"/>
      <w:r w:rsidRPr="004B1788">
        <w:rPr>
          <w:rFonts w:ascii="Times New Roman" w:hAnsi="Times New Roman" w:cs="Times New Roman"/>
          <w:lang w:val="ru-RU"/>
        </w:rPr>
        <w:t xml:space="preserve"> сет</w:t>
      </w:r>
      <w:r>
        <w:rPr>
          <w:rFonts w:ascii="Times New Roman" w:hAnsi="Times New Roman" w:cs="Times New Roman"/>
          <w:lang w:val="ru-RU"/>
        </w:rPr>
        <w:t>ей</w:t>
      </w:r>
      <w:r w:rsidRPr="004B1788">
        <w:rPr>
          <w:rFonts w:ascii="Times New Roman" w:hAnsi="Times New Roman" w:cs="Times New Roman"/>
          <w:lang w:val="ru-RU"/>
        </w:rPr>
        <w:t>, состоящ</w:t>
      </w:r>
      <w:r>
        <w:rPr>
          <w:rFonts w:ascii="Times New Roman" w:hAnsi="Times New Roman" w:cs="Times New Roman"/>
          <w:lang w:val="ru-RU"/>
        </w:rPr>
        <w:t>их</w:t>
      </w:r>
      <w:r w:rsidRPr="004B1788">
        <w:rPr>
          <w:rFonts w:ascii="Times New Roman" w:hAnsi="Times New Roman" w:cs="Times New Roman"/>
          <w:lang w:val="ru-RU"/>
        </w:rPr>
        <w:t xml:space="preserve"> из отдельных</w:t>
      </w:r>
      <w:r>
        <w:rPr>
          <w:rFonts w:ascii="Times New Roman" w:hAnsi="Times New Roman" w:cs="Times New Roman"/>
          <w:lang w:val="ru-RU"/>
        </w:rPr>
        <w:t xml:space="preserve"> узлов (</w:t>
      </w:r>
      <w:r w:rsidRPr="004B1788">
        <w:rPr>
          <w:rFonts w:ascii="Times New Roman" w:hAnsi="Times New Roman" w:cs="Times New Roman"/>
          <w:lang w:val="ru-RU"/>
        </w:rPr>
        <w:t>ячеек</w:t>
      </w:r>
      <w:r>
        <w:rPr>
          <w:rFonts w:ascii="Times New Roman" w:hAnsi="Times New Roman" w:cs="Times New Roman"/>
          <w:lang w:val="ru-RU"/>
        </w:rPr>
        <w:t xml:space="preserve">) – класс </w:t>
      </w:r>
      <w:proofErr w:type="spellStart"/>
      <w:r w:rsidRPr="004B1788">
        <w:rPr>
          <w:rFonts w:ascii="Times New Roman" w:hAnsi="Times New Roman" w:cs="Times New Roman"/>
          <w:i/>
          <w:lang w:val="ru-RU"/>
        </w:rPr>
        <w:t>Mesh</w:t>
      </w:r>
      <w:proofErr w:type="spellEnd"/>
      <w:r w:rsidRPr="004B1788">
        <w:rPr>
          <w:rFonts w:ascii="Times New Roman" w:hAnsi="Times New Roman" w:cs="Times New Roman"/>
          <w:i/>
          <w:lang w:val="ru-RU"/>
        </w:rPr>
        <w:t>-сетей</w:t>
      </w:r>
      <w:r w:rsidRPr="004B1788">
        <w:rPr>
          <w:rFonts w:ascii="Times New Roman" w:hAnsi="Times New Roman" w:cs="Times New Roman"/>
          <w:lang w:val="ru-RU"/>
        </w:rPr>
        <w:t>. Кажд</w:t>
      </w:r>
      <w:r>
        <w:rPr>
          <w:rFonts w:ascii="Times New Roman" w:hAnsi="Times New Roman" w:cs="Times New Roman"/>
          <w:lang w:val="ru-RU"/>
        </w:rPr>
        <w:t>ый</w:t>
      </w:r>
      <w:r w:rsidRPr="004B1788">
        <w:rPr>
          <w:rFonts w:ascii="Times New Roman" w:hAnsi="Times New Roman" w:cs="Times New Roman"/>
          <w:lang w:val="ru-RU"/>
        </w:rPr>
        <w:t xml:space="preserve"> </w:t>
      </w:r>
      <w:r>
        <w:rPr>
          <w:rFonts w:ascii="Times New Roman" w:hAnsi="Times New Roman" w:cs="Times New Roman"/>
          <w:lang w:val="ru-RU"/>
        </w:rPr>
        <w:t>узел такой сети</w:t>
      </w:r>
      <w:r w:rsidRPr="004B1788">
        <w:rPr>
          <w:rFonts w:ascii="Times New Roman" w:hAnsi="Times New Roman" w:cs="Times New Roman"/>
          <w:lang w:val="ru-RU"/>
        </w:rPr>
        <w:t xml:space="preserve"> – это сетевое устройство, которым выступают рабочие станции, сервера и маршрутизато</w:t>
      </w:r>
      <w:r w:rsidR="00BB13F7">
        <w:rPr>
          <w:rFonts w:ascii="Times New Roman" w:hAnsi="Times New Roman" w:cs="Times New Roman"/>
          <w:lang w:val="ru-RU"/>
        </w:rPr>
        <w:t xml:space="preserve">ры. Как правило, каждый узел в </w:t>
      </w:r>
      <w:proofErr w:type="spellStart"/>
      <w:r w:rsidR="00BB13F7">
        <w:rPr>
          <w:rFonts w:ascii="Times New Roman" w:hAnsi="Times New Roman" w:cs="Times New Roman"/>
          <w:lang w:val="ru-RU"/>
        </w:rPr>
        <w:t>M</w:t>
      </w:r>
      <w:r w:rsidRPr="004B1788">
        <w:rPr>
          <w:rFonts w:ascii="Times New Roman" w:hAnsi="Times New Roman" w:cs="Times New Roman"/>
          <w:lang w:val="ru-RU"/>
        </w:rPr>
        <w:t>esh</w:t>
      </w:r>
      <w:proofErr w:type="spellEnd"/>
      <w:r w:rsidRPr="004B1788">
        <w:rPr>
          <w:rFonts w:ascii="Times New Roman" w:hAnsi="Times New Roman" w:cs="Times New Roman"/>
          <w:lang w:val="ru-RU"/>
        </w:rPr>
        <w:t xml:space="preserve">-сети имеет одинаковые полномочия </w:t>
      </w:r>
      <w:r>
        <w:rPr>
          <w:rFonts w:ascii="Times New Roman" w:hAnsi="Times New Roman" w:cs="Times New Roman"/>
          <w:lang w:val="ru-RU"/>
        </w:rPr>
        <w:t xml:space="preserve">связи </w:t>
      </w:r>
      <w:r w:rsidRPr="004B1788">
        <w:rPr>
          <w:rFonts w:ascii="Times New Roman" w:hAnsi="Times New Roman" w:cs="Times New Roman"/>
          <w:lang w:val="ru-RU"/>
        </w:rPr>
        <w:t>с любым другим узлом.</w:t>
      </w:r>
    </w:p>
    <w:p w14:paraId="4FE0FEEF" w14:textId="77777777" w:rsidR="004B1788" w:rsidRPr="004B1788" w:rsidRDefault="004B1788" w:rsidP="004B1788">
      <w:pPr>
        <w:pStyle w:val="FirstParagraph"/>
        <w:spacing w:before="0" w:after="0"/>
        <w:jc w:val="both"/>
        <w:rPr>
          <w:rFonts w:ascii="Times New Roman" w:hAnsi="Times New Roman" w:cs="Times New Roman"/>
          <w:lang w:val="ru-RU"/>
        </w:rPr>
      </w:pPr>
      <w:r>
        <w:rPr>
          <w:rFonts w:ascii="Times New Roman" w:hAnsi="Times New Roman" w:cs="Times New Roman"/>
          <w:lang w:val="ru-RU"/>
        </w:rPr>
        <w:t>Беспроводные с</w:t>
      </w:r>
      <w:r w:rsidRPr="004B1788">
        <w:rPr>
          <w:rFonts w:ascii="Times New Roman" w:hAnsi="Times New Roman" w:cs="Times New Roman"/>
          <w:lang w:val="ru-RU"/>
        </w:rPr>
        <w:t xml:space="preserve">ети классифицируются </w:t>
      </w:r>
      <w:proofErr w:type="gramStart"/>
      <w:r w:rsidRPr="004B1788">
        <w:rPr>
          <w:rFonts w:ascii="Times New Roman" w:hAnsi="Times New Roman" w:cs="Times New Roman"/>
          <w:lang w:val="ru-RU"/>
        </w:rPr>
        <w:t>на</w:t>
      </w:r>
      <w:proofErr w:type="gramEnd"/>
      <w:r>
        <w:rPr>
          <w:rFonts w:ascii="Times New Roman" w:hAnsi="Times New Roman" w:cs="Times New Roman"/>
          <w:lang w:val="ru-RU"/>
        </w:rPr>
        <w:t xml:space="preserve"> настраиваемые и самоорганизующиеся. </w:t>
      </w:r>
      <w:r w:rsidRPr="004B1788">
        <w:rPr>
          <w:rFonts w:ascii="Times New Roman" w:hAnsi="Times New Roman" w:cs="Times New Roman"/>
          <w:lang w:val="ru-RU"/>
        </w:rPr>
        <w:t>Настраиваемые сети при активизации требуют выполнения отдельного этапа конфигуриров</w:t>
      </w:r>
      <w:r>
        <w:rPr>
          <w:rFonts w:ascii="Times New Roman" w:hAnsi="Times New Roman" w:cs="Times New Roman"/>
          <w:lang w:val="ru-RU"/>
        </w:rPr>
        <w:t>ания ячеек, а самоорганизующиеся</w:t>
      </w:r>
      <w:r w:rsidRPr="004B1788">
        <w:rPr>
          <w:rFonts w:ascii="Times New Roman" w:hAnsi="Times New Roman" w:cs="Times New Roman"/>
          <w:lang w:val="ru-RU"/>
        </w:rPr>
        <w:t xml:space="preserve"> при подключении оборудования ячеек автоматически производят настройку соединения с существующим</w:t>
      </w:r>
      <w:r>
        <w:rPr>
          <w:rFonts w:ascii="Times New Roman" w:hAnsi="Times New Roman" w:cs="Times New Roman"/>
          <w:lang w:val="ru-RU"/>
        </w:rPr>
        <w:t xml:space="preserve">и </w:t>
      </w:r>
      <w:r w:rsidRPr="004B1788">
        <w:rPr>
          <w:rFonts w:ascii="Times New Roman" w:hAnsi="Times New Roman" w:cs="Times New Roman"/>
          <w:lang w:val="ru-RU"/>
        </w:rPr>
        <w:t>узлами</w:t>
      </w:r>
      <w:r>
        <w:rPr>
          <w:rFonts w:ascii="Times New Roman" w:hAnsi="Times New Roman" w:cs="Times New Roman"/>
          <w:lang w:val="ru-RU"/>
        </w:rPr>
        <w:t xml:space="preserve"> и,</w:t>
      </w:r>
      <w:r w:rsidRPr="004B1788">
        <w:rPr>
          <w:rFonts w:ascii="Times New Roman" w:hAnsi="Times New Roman" w:cs="Times New Roman"/>
          <w:lang w:val="ru-RU"/>
        </w:rPr>
        <w:t xml:space="preserve"> затем</w:t>
      </w:r>
      <w:r>
        <w:rPr>
          <w:rFonts w:ascii="Times New Roman" w:hAnsi="Times New Roman" w:cs="Times New Roman"/>
          <w:lang w:val="ru-RU"/>
        </w:rPr>
        <w:t>,</w:t>
      </w:r>
      <w:r w:rsidRPr="004B1788">
        <w:rPr>
          <w:rFonts w:ascii="Times New Roman" w:hAnsi="Times New Roman" w:cs="Times New Roman"/>
          <w:lang w:val="ru-RU"/>
        </w:rPr>
        <w:t xml:space="preserve">  самостоятельный выбор маршрута передачи информации. Основным преимуществом </w:t>
      </w:r>
      <w:proofErr w:type="spellStart"/>
      <w:r w:rsidRPr="004B1788">
        <w:rPr>
          <w:rFonts w:ascii="Times New Roman" w:hAnsi="Times New Roman" w:cs="Times New Roman"/>
          <w:lang w:val="ru-RU"/>
        </w:rPr>
        <w:t>Mesh</w:t>
      </w:r>
      <w:proofErr w:type="spellEnd"/>
      <w:r w:rsidRPr="004B1788">
        <w:rPr>
          <w:rFonts w:ascii="Times New Roman" w:hAnsi="Times New Roman" w:cs="Times New Roman"/>
          <w:lang w:val="ru-RU"/>
        </w:rPr>
        <w:t>-сетей является возможность их быстро</w:t>
      </w:r>
      <w:r w:rsidR="00BB13F7">
        <w:rPr>
          <w:rFonts w:ascii="Times New Roman" w:hAnsi="Times New Roman" w:cs="Times New Roman"/>
          <w:lang w:val="ru-RU"/>
        </w:rPr>
        <w:t>й развертки</w:t>
      </w:r>
      <w:r w:rsidRPr="004B1788">
        <w:rPr>
          <w:rFonts w:ascii="Times New Roman" w:hAnsi="Times New Roman" w:cs="Times New Roman"/>
          <w:lang w:val="ru-RU"/>
        </w:rPr>
        <w:t>, например, в случае стихийного бедствия, и относительной независимости от провайдеров. Среди недостатков выделя</w:t>
      </w:r>
      <w:r w:rsidR="00BB13F7">
        <w:rPr>
          <w:rFonts w:ascii="Times New Roman" w:hAnsi="Times New Roman" w:cs="Times New Roman"/>
          <w:lang w:val="ru-RU"/>
        </w:rPr>
        <w:t>ю</w:t>
      </w:r>
      <w:r w:rsidRPr="004B1788">
        <w:rPr>
          <w:rFonts w:ascii="Times New Roman" w:hAnsi="Times New Roman" w:cs="Times New Roman"/>
          <w:lang w:val="ru-RU"/>
        </w:rPr>
        <w:t xml:space="preserve">тся прямая зависимость качества сети от количества </w:t>
      </w:r>
      <w:r w:rsidR="00BB13F7">
        <w:rPr>
          <w:rFonts w:ascii="Times New Roman" w:hAnsi="Times New Roman" w:cs="Times New Roman"/>
          <w:lang w:val="ru-RU"/>
        </w:rPr>
        <w:t>узлов</w:t>
      </w:r>
      <w:r w:rsidRPr="004B1788">
        <w:rPr>
          <w:rFonts w:ascii="Times New Roman" w:hAnsi="Times New Roman" w:cs="Times New Roman"/>
          <w:lang w:val="ru-RU"/>
        </w:rPr>
        <w:t xml:space="preserve">. </w:t>
      </w:r>
      <w:commentRangeStart w:id="4"/>
      <w:r w:rsidRPr="004B1788">
        <w:rPr>
          <w:rFonts w:ascii="Times New Roman" w:hAnsi="Times New Roman" w:cs="Times New Roman"/>
          <w:lang w:val="ru-RU"/>
        </w:rPr>
        <w:t>Чем меньше участников, тем менее стабильно функционирует сеть</w:t>
      </w:r>
      <w:commentRangeEnd w:id="4"/>
      <w:r w:rsidR="00BB13F7">
        <w:rPr>
          <w:rStyle w:val="af3"/>
        </w:rPr>
        <w:commentReference w:id="4"/>
      </w:r>
      <w:r w:rsidRPr="004B1788">
        <w:rPr>
          <w:rFonts w:ascii="Times New Roman" w:hAnsi="Times New Roman" w:cs="Times New Roman"/>
          <w:lang w:val="ru-RU"/>
        </w:rPr>
        <w:t xml:space="preserve">. </w:t>
      </w:r>
    </w:p>
    <w:p w14:paraId="05A0EA73" w14:textId="77777777" w:rsidR="00D34CFE" w:rsidRPr="00D34CFE" w:rsidRDefault="004B1788" w:rsidP="00D34CFE">
      <w:pPr>
        <w:pStyle w:val="FirstParagraph"/>
        <w:spacing w:before="0" w:after="0"/>
        <w:jc w:val="both"/>
        <w:rPr>
          <w:rFonts w:ascii="Times New Roman" w:hAnsi="Times New Roman" w:cs="Times New Roman"/>
          <w:lang w:val="ru-RU"/>
        </w:rPr>
      </w:pPr>
      <w:r w:rsidRPr="004B1788">
        <w:rPr>
          <w:rFonts w:ascii="Times New Roman" w:hAnsi="Times New Roman" w:cs="Times New Roman"/>
          <w:lang w:val="ru-RU"/>
        </w:rPr>
        <w:lastRenderedPageBreak/>
        <w:t xml:space="preserve">Со времени появления </w:t>
      </w:r>
      <w:proofErr w:type="spellStart"/>
      <w:r w:rsidRPr="004B1788">
        <w:rPr>
          <w:rFonts w:ascii="Times New Roman" w:hAnsi="Times New Roman" w:cs="Times New Roman"/>
          <w:lang w:val="ru-RU"/>
        </w:rPr>
        <w:t>W</w:t>
      </w:r>
      <w:r w:rsidR="00BB13F7">
        <w:rPr>
          <w:rFonts w:ascii="Times New Roman" w:hAnsi="Times New Roman" w:cs="Times New Roman"/>
          <w:lang w:val="ru-RU"/>
        </w:rPr>
        <w:t>iFi</w:t>
      </w:r>
      <w:proofErr w:type="spellEnd"/>
      <w:r w:rsidRPr="004B1788">
        <w:rPr>
          <w:rFonts w:ascii="Times New Roman" w:hAnsi="Times New Roman" w:cs="Times New Roman"/>
          <w:lang w:val="ru-RU"/>
        </w:rPr>
        <w:t xml:space="preserve"> (1998 год) в мире построено и действует более </w:t>
      </w:r>
      <w:r w:rsidR="00BB13F7">
        <w:rPr>
          <w:rFonts w:ascii="Times New Roman" w:hAnsi="Times New Roman" w:cs="Times New Roman"/>
          <w:lang w:val="ru-RU"/>
        </w:rPr>
        <w:t xml:space="preserve">пятидесяти </w:t>
      </w:r>
      <w:proofErr w:type="spellStart"/>
      <w:r w:rsidR="00BB13F7">
        <w:rPr>
          <w:rFonts w:ascii="Times New Roman" w:hAnsi="Times New Roman" w:cs="Times New Roman"/>
          <w:lang w:val="ru-RU"/>
        </w:rPr>
        <w:t>M</w:t>
      </w:r>
      <w:r w:rsidRPr="004B1788">
        <w:rPr>
          <w:rFonts w:ascii="Times New Roman" w:hAnsi="Times New Roman" w:cs="Times New Roman"/>
          <w:lang w:val="ru-RU"/>
        </w:rPr>
        <w:t>esh</w:t>
      </w:r>
      <w:proofErr w:type="spellEnd"/>
      <w:r w:rsidRPr="004B1788">
        <w:rPr>
          <w:rFonts w:ascii="Times New Roman" w:hAnsi="Times New Roman" w:cs="Times New Roman"/>
          <w:lang w:val="ru-RU"/>
        </w:rPr>
        <w:t xml:space="preserve">-сетей. </w:t>
      </w:r>
      <w:r w:rsidR="00D34CFE" w:rsidRPr="00D34CFE">
        <w:rPr>
          <w:rFonts w:ascii="Times New Roman" w:hAnsi="Times New Roman" w:cs="Times New Roman"/>
          <w:lang w:val="ru-RU"/>
        </w:rPr>
        <w:t>Развитие технологий беспроводных сетей является фундаментальной основой развития Интернета вещей (</w:t>
      </w:r>
      <w:proofErr w:type="spellStart"/>
      <w:r w:rsidR="00D34CFE">
        <w:rPr>
          <w:rFonts w:ascii="Times New Roman" w:hAnsi="Times New Roman" w:cs="Times New Roman"/>
          <w:lang w:val="ru-RU"/>
        </w:rPr>
        <w:t>Internet</w:t>
      </w:r>
      <w:proofErr w:type="spellEnd"/>
      <w:r w:rsidR="00D34CFE">
        <w:rPr>
          <w:rFonts w:ascii="Times New Roman" w:hAnsi="Times New Roman" w:cs="Times New Roman"/>
          <w:lang w:val="ru-RU"/>
        </w:rPr>
        <w:t xml:space="preserve"> </w:t>
      </w:r>
      <w:proofErr w:type="spellStart"/>
      <w:r w:rsidR="00D34CFE">
        <w:rPr>
          <w:rFonts w:ascii="Times New Roman" w:hAnsi="Times New Roman" w:cs="Times New Roman"/>
          <w:lang w:val="ru-RU"/>
        </w:rPr>
        <w:t>of</w:t>
      </w:r>
      <w:proofErr w:type="spellEnd"/>
      <w:r w:rsidR="00D34CFE">
        <w:rPr>
          <w:rFonts w:ascii="Times New Roman" w:hAnsi="Times New Roman" w:cs="Times New Roman"/>
          <w:lang w:val="ru-RU"/>
        </w:rPr>
        <w:t xml:space="preserve"> </w:t>
      </w:r>
      <w:proofErr w:type="spellStart"/>
      <w:r w:rsidR="00D34CFE">
        <w:rPr>
          <w:rFonts w:ascii="Times New Roman" w:hAnsi="Times New Roman" w:cs="Times New Roman"/>
          <w:lang w:val="ru-RU"/>
        </w:rPr>
        <w:t>Things</w:t>
      </w:r>
      <w:proofErr w:type="spellEnd"/>
      <w:r w:rsidR="00D34CFE">
        <w:rPr>
          <w:rFonts w:ascii="Times New Roman" w:hAnsi="Times New Roman" w:cs="Times New Roman"/>
          <w:lang w:val="ru-RU"/>
        </w:rPr>
        <w:t xml:space="preserve">, </w:t>
      </w:r>
      <w:proofErr w:type="spellStart"/>
      <w:r w:rsidR="00D34CFE">
        <w:rPr>
          <w:rFonts w:ascii="Times New Roman" w:hAnsi="Times New Roman" w:cs="Times New Roman"/>
          <w:lang w:val="ru-RU"/>
        </w:rPr>
        <w:t>IoT</w:t>
      </w:r>
      <w:proofErr w:type="spellEnd"/>
      <w:r w:rsidR="00D34CFE">
        <w:rPr>
          <w:rFonts w:ascii="Times New Roman" w:hAnsi="Times New Roman" w:cs="Times New Roman"/>
          <w:lang w:val="ru-RU"/>
        </w:rPr>
        <w:t>), где</w:t>
      </w:r>
      <w:r w:rsidR="00D34CFE" w:rsidRPr="00D34CFE">
        <w:rPr>
          <w:rFonts w:ascii="Times New Roman" w:hAnsi="Times New Roman" w:cs="Times New Roman"/>
          <w:lang w:val="ru-RU"/>
        </w:rPr>
        <w:t xml:space="preserve"> приоритетными направлениями являются: </w:t>
      </w:r>
    </w:p>
    <w:p w14:paraId="094EE62B" w14:textId="77777777"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lang w:val="ru-RU"/>
        </w:rPr>
        <w:t>•</w:t>
      </w:r>
      <w:r w:rsidRPr="00D34CFE">
        <w:rPr>
          <w:rFonts w:ascii="Times New Roman" w:hAnsi="Times New Roman" w:cs="Times New Roman"/>
          <w:lang w:val="ru-RU"/>
        </w:rPr>
        <w:tab/>
      </w:r>
      <w:r w:rsidRPr="00D34CFE">
        <w:rPr>
          <w:rFonts w:ascii="Times New Roman" w:hAnsi="Times New Roman" w:cs="Times New Roman"/>
          <w:highlight w:val="yellow"/>
          <w:lang w:val="ru-RU"/>
        </w:rPr>
        <w:t>интеллектуальные счетчики (газ, вода и энергопотребление);</w:t>
      </w:r>
    </w:p>
    <w:p w14:paraId="32E0AF6D" w14:textId="77777777"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интеллектуальные энергосистемы (</w:t>
      </w:r>
      <w:proofErr w:type="spellStart"/>
      <w:r w:rsidRPr="00D34CFE">
        <w:rPr>
          <w:rFonts w:ascii="Times New Roman" w:hAnsi="Times New Roman" w:cs="Times New Roman"/>
          <w:highlight w:val="yellow"/>
          <w:lang w:val="ru-RU"/>
        </w:rPr>
        <w:t>Smart-grid</w:t>
      </w:r>
      <w:proofErr w:type="spellEnd"/>
      <w:r w:rsidRPr="00D34CFE">
        <w:rPr>
          <w:rFonts w:ascii="Times New Roman" w:hAnsi="Times New Roman" w:cs="Times New Roman"/>
          <w:highlight w:val="yellow"/>
          <w:lang w:val="ru-RU"/>
        </w:rPr>
        <w:t xml:space="preserve">, для России с ее недрами это </w:t>
      </w:r>
      <w:proofErr w:type="spellStart"/>
      <w:r w:rsidRPr="00D34CFE">
        <w:rPr>
          <w:rFonts w:ascii="Times New Roman" w:hAnsi="Times New Roman" w:cs="Times New Roman"/>
          <w:highlight w:val="yellow"/>
          <w:lang w:val="ru-RU"/>
        </w:rPr>
        <w:t>малоактуально</w:t>
      </w:r>
      <w:proofErr w:type="spellEnd"/>
      <w:r w:rsidRPr="00D34CFE">
        <w:rPr>
          <w:rFonts w:ascii="Times New Roman" w:hAnsi="Times New Roman" w:cs="Times New Roman"/>
          <w:highlight w:val="yellow"/>
          <w:lang w:val="ru-RU"/>
        </w:rPr>
        <w:t xml:space="preserve">, а вот на Западе...); </w:t>
      </w:r>
    </w:p>
    <w:p w14:paraId="70B6BE17" w14:textId="77777777"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мониторинг окружающей среды и сельскохозяйственных угодий (температура, влажность, ветер, уровень воды, загрязнение окружающей среды, состояние животных, обнаружение лесных пожаров и т.д.);</w:t>
      </w:r>
    </w:p>
    <w:p w14:paraId="2DA75BDD" w14:textId="77777777"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 xml:space="preserve">автоматизация производственных процессов (добыча и переработка нефти, руды; химическая и фармацевтическая промышленность и т.д.); </w:t>
      </w:r>
    </w:p>
    <w:p w14:paraId="087BE928" w14:textId="77777777"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системы здравоохранения / фитнес-система (удаленное измерение кровяного давления, частоты сердечных сокращений, веса);</w:t>
      </w:r>
    </w:p>
    <w:p w14:paraId="14AC5C08" w14:textId="77777777" w:rsidR="00D34CFE" w:rsidRPr="00D34CFE" w:rsidRDefault="00D34CFE" w:rsidP="00D34CFE">
      <w:pPr>
        <w:pStyle w:val="FirstParagraph"/>
        <w:tabs>
          <w:tab w:val="left" w:pos="851"/>
        </w:tabs>
        <w:spacing w:before="0" w:after="0"/>
        <w:ind w:firstLine="426"/>
        <w:jc w:val="both"/>
        <w:rPr>
          <w:rFonts w:ascii="Times New Roman" w:hAnsi="Times New Roman" w:cs="Times New Roman"/>
          <w:highlight w:val="yellow"/>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система ухода за пожилыми людьми и новорожденными;</w:t>
      </w:r>
    </w:p>
    <w:p w14:paraId="335350BC" w14:textId="77777777" w:rsidR="00D34CFE" w:rsidRPr="00D34CFE" w:rsidRDefault="00D34CFE" w:rsidP="00D34CFE">
      <w:pPr>
        <w:pStyle w:val="FirstParagraph"/>
        <w:tabs>
          <w:tab w:val="left" w:pos="851"/>
        </w:tabs>
        <w:spacing w:before="0" w:after="0"/>
        <w:ind w:firstLine="426"/>
        <w:jc w:val="both"/>
        <w:rPr>
          <w:rFonts w:ascii="Times New Roman" w:hAnsi="Times New Roman" w:cs="Times New Roman"/>
          <w:lang w:val="ru-RU"/>
        </w:rPr>
      </w:pPr>
      <w:r w:rsidRPr="00D34CFE">
        <w:rPr>
          <w:rFonts w:ascii="Times New Roman" w:hAnsi="Times New Roman" w:cs="Times New Roman"/>
          <w:highlight w:val="yellow"/>
          <w:lang w:val="ru-RU"/>
        </w:rPr>
        <w:t>•</w:t>
      </w:r>
      <w:r w:rsidRPr="00D34CFE">
        <w:rPr>
          <w:rFonts w:ascii="Times New Roman" w:hAnsi="Times New Roman" w:cs="Times New Roman"/>
          <w:highlight w:val="yellow"/>
          <w:lang w:val="ru-RU"/>
        </w:rPr>
        <w:tab/>
        <w:t>умный дом.</w:t>
      </w:r>
    </w:p>
    <w:p w14:paraId="0F448614" w14:textId="77777777" w:rsidR="00901EBD" w:rsidRDefault="004B1788" w:rsidP="00901EBD">
      <w:pPr>
        <w:pStyle w:val="FirstParagraph"/>
        <w:spacing w:before="0" w:after="0"/>
        <w:jc w:val="both"/>
        <w:rPr>
          <w:rFonts w:ascii="Times New Roman" w:hAnsi="Times New Roman" w:cs="Times New Roman"/>
          <w:lang w:val="ru-RU"/>
        </w:rPr>
      </w:pPr>
      <w:r w:rsidRPr="004B1788">
        <w:rPr>
          <w:rFonts w:ascii="Times New Roman" w:hAnsi="Times New Roman" w:cs="Times New Roman"/>
          <w:lang w:val="ru-RU"/>
        </w:rPr>
        <w:t xml:space="preserve">Маршрутизация (англ. </w:t>
      </w:r>
      <w:proofErr w:type="spellStart"/>
      <w:r w:rsidRPr="004B1788">
        <w:rPr>
          <w:rFonts w:ascii="Times New Roman" w:hAnsi="Times New Roman" w:cs="Times New Roman"/>
          <w:lang w:val="ru-RU"/>
        </w:rPr>
        <w:t>Routing</w:t>
      </w:r>
      <w:proofErr w:type="spellEnd"/>
      <w:r w:rsidRPr="004B1788">
        <w:rPr>
          <w:rFonts w:ascii="Times New Roman" w:hAnsi="Times New Roman" w:cs="Times New Roman"/>
          <w:lang w:val="ru-RU"/>
        </w:rPr>
        <w:t xml:space="preserve">) — процесс определения маршрута следования </w:t>
      </w:r>
      <w:r w:rsidR="005C5E2D">
        <w:rPr>
          <w:rFonts w:ascii="Times New Roman" w:hAnsi="Times New Roman" w:cs="Times New Roman"/>
          <w:lang w:val="ru-RU"/>
        </w:rPr>
        <w:t xml:space="preserve">пакетов </w:t>
      </w:r>
      <w:r w:rsidRPr="004B1788">
        <w:rPr>
          <w:rFonts w:ascii="Times New Roman" w:hAnsi="Times New Roman" w:cs="Times New Roman"/>
          <w:lang w:val="ru-RU"/>
        </w:rPr>
        <w:t>данных в сетях связи. Маршрутизация разделяется на статическую и динамическую</w:t>
      </w:r>
      <w:r w:rsidR="005C5E2D">
        <w:rPr>
          <w:rFonts w:ascii="Times New Roman" w:hAnsi="Times New Roman" w:cs="Times New Roman"/>
          <w:lang w:val="ru-RU"/>
        </w:rPr>
        <w:t>, причем</w:t>
      </w:r>
      <w:r w:rsidRPr="004B1788">
        <w:rPr>
          <w:rFonts w:ascii="Times New Roman" w:hAnsi="Times New Roman" w:cs="Times New Roman"/>
          <w:lang w:val="ru-RU"/>
        </w:rPr>
        <w:t xml:space="preserve"> </w:t>
      </w:r>
      <w:r w:rsidR="005C5E2D">
        <w:rPr>
          <w:rFonts w:ascii="Times New Roman" w:hAnsi="Times New Roman" w:cs="Times New Roman"/>
          <w:lang w:val="ru-RU"/>
        </w:rPr>
        <w:t>в</w:t>
      </w:r>
      <w:r w:rsidRPr="004B1788">
        <w:rPr>
          <w:rFonts w:ascii="Times New Roman" w:hAnsi="Times New Roman" w:cs="Times New Roman"/>
          <w:lang w:val="ru-RU"/>
        </w:rPr>
        <w:t xml:space="preserve"> </w:t>
      </w:r>
      <w:r w:rsidR="005C5E2D">
        <w:rPr>
          <w:rFonts w:ascii="Times New Roman" w:hAnsi="Times New Roman" w:cs="Times New Roman"/>
        </w:rPr>
        <w:t>M</w:t>
      </w:r>
      <w:proofErr w:type="spellStart"/>
      <w:r w:rsidRPr="004B1788">
        <w:rPr>
          <w:rFonts w:ascii="Times New Roman" w:hAnsi="Times New Roman" w:cs="Times New Roman"/>
          <w:lang w:val="ru-RU"/>
        </w:rPr>
        <w:t>esh</w:t>
      </w:r>
      <w:proofErr w:type="spellEnd"/>
      <w:r w:rsidRPr="004B1788">
        <w:rPr>
          <w:rFonts w:ascii="Times New Roman" w:hAnsi="Times New Roman" w:cs="Times New Roman"/>
          <w:lang w:val="ru-RU"/>
        </w:rPr>
        <w:t>-сетях используется преимущественно динамическая маршрутизация</w:t>
      </w:r>
      <w:r w:rsidR="005C5E2D">
        <w:rPr>
          <w:rFonts w:ascii="Times New Roman" w:hAnsi="Times New Roman" w:cs="Times New Roman"/>
          <w:lang w:val="ru-RU"/>
        </w:rPr>
        <w:t xml:space="preserve"> ввиду их динамической природы</w:t>
      </w:r>
      <w:proofErr w:type="gramStart"/>
      <w:r w:rsidRPr="004B1788">
        <w:rPr>
          <w:rFonts w:ascii="Times New Roman" w:hAnsi="Times New Roman" w:cs="Times New Roman"/>
          <w:lang w:val="ru-RU"/>
        </w:rPr>
        <w:t>.</w:t>
      </w:r>
      <w:proofErr w:type="gramEnd"/>
      <w:r w:rsidR="005C5E2D">
        <w:rPr>
          <w:rFonts w:ascii="Times New Roman" w:hAnsi="Times New Roman" w:cs="Times New Roman"/>
          <w:lang w:val="ru-RU"/>
        </w:rPr>
        <w:t xml:space="preserve"> </w:t>
      </w:r>
      <w:r w:rsidR="0064005B">
        <w:rPr>
          <w:rFonts w:ascii="Times New Roman" w:hAnsi="Times New Roman" w:cs="Times New Roman"/>
          <w:lang w:val="ru-RU"/>
        </w:rPr>
        <w:t>Стратегия маршрутизации реализуется</w:t>
      </w:r>
      <w:r w:rsidR="0064005B" w:rsidRPr="0064005B">
        <w:rPr>
          <w:rFonts w:ascii="Times New Roman" w:hAnsi="Times New Roman" w:cs="Times New Roman"/>
          <w:lang w:val="ru-RU"/>
        </w:rPr>
        <w:t xml:space="preserve"> </w:t>
      </w:r>
      <w:r w:rsidR="0064005B" w:rsidRPr="0064005B">
        <w:rPr>
          <w:rFonts w:ascii="Times New Roman" w:hAnsi="Times New Roman" w:cs="Times New Roman"/>
          <w:i/>
          <w:lang w:val="ru-RU"/>
        </w:rPr>
        <w:t>алгоритм</w:t>
      </w:r>
      <w:r w:rsidR="0064005B" w:rsidRPr="0064005B">
        <w:rPr>
          <w:rFonts w:ascii="Times New Roman" w:hAnsi="Times New Roman" w:cs="Times New Roman"/>
          <w:i/>
          <w:lang w:val="ru-RU"/>
        </w:rPr>
        <w:t>ами</w:t>
      </w:r>
      <w:r w:rsidR="0064005B" w:rsidRPr="0064005B">
        <w:rPr>
          <w:rFonts w:ascii="Times New Roman" w:hAnsi="Times New Roman" w:cs="Times New Roman"/>
          <w:i/>
          <w:lang w:val="ru-RU"/>
        </w:rPr>
        <w:t xml:space="preserve"> маршрутизации</w:t>
      </w:r>
      <w:r w:rsidR="0064005B">
        <w:rPr>
          <w:rFonts w:ascii="Times New Roman" w:hAnsi="Times New Roman" w:cs="Times New Roman"/>
          <w:i/>
          <w:lang w:val="ru-RU"/>
        </w:rPr>
        <w:t xml:space="preserve"> </w:t>
      </w:r>
      <w:r w:rsidR="0064005B">
        <w:rPr>
          <w:rFonts w:ascii="Times New Roman" w:hAnsi="Times New Roman" w:cs="Times New Roman"/>
          <w:lang w:val="ru-RU"/>
        </w:rPr>
        <w:t>[1]</w:t>
      </w:r>
      <w:r w:rsidR="0064005B" w:rsidRPr="0064005B">
        <w:rPr>
          <w:rFonts w:ascii="Times New Roman" w:hAnsi="Times New Roman" w:cs="Times New Roman"/>
          <w:lang w:val="ru-RU"/>
        </w:rPr>
        <w:t xml:space="preserve">. То, как каждый маршрутизатор </w:t>
      </w:r>
      <w:proofErr w:type="gramStart"/>
      <w:r w:rsidR="0064005B" w:rsidRPr="0064005B">
        <w:rPr>
          <w:rFonts w:ascii="Times New Roman" w:hAnsi="Times New Roman" w:cs="Times New Roman"/>
          <w:lang w:val="ru-RU"/>
        </w:rPr>
        <w:t>принимает решение</w:t>
      </w:r>
      <w:r w:rsidR="0064005B" w:rsidRPr="0064005B">
        <w:rPr>
          <w:rFonts w:ascii="Times New Roman" w:hAnsi="Times New Roman" w:cs="Times New Roman"/>
          <w:lang w:val="ru-RU"/>
        </w:rPr>
        <w:t xml:space="preserve"> </w:t>
      </w:r>
      <w:r w:rsidR="0064005B" w:rsidRPr="0064005B">
        <w:rPr>
          <w:rFonts w:ascii="Times New Roman" w:hAnsi="Times New Roman" w:cs="Times New Roman"/>
          <w:lang w:val="ru-RU"/>
        </w:rPr>
        <w:t>называется</w:t>
      </w:r>
      <w:proofErr w:type="gramEnd"/>
      <w:r w:rsidR="0064005B" w:rsidRPr="0064005B">
        <w:rPr>
          <w:rFonts w:ascii="Times New Roman" w:hAnsi="Times New Roman" w:cs="Times New Roman"/>
          <w:lang w:val="ru-RU"/>
        </w:rPr>
        <w:t xml:space="preserve"> </w:t>
      </w:r>
      <w:r w:rsidR="0064005B" w:rsidRPr="00541327">
        <w:rPr>
          <w:rFonts w:ascii="Times New Roman" w:hAnsi="Times New Roman" w:cs="Times New Roman"/>
          <w:i/>
          <w:lang w:val="ru-RU"/>
        </w:rPr>
        <w:t>алгоритмом пересылки</w:t>
      </w:r>
      <w:r w:rsidR="00541327">
        <w:rPr>
          <w:rFonts w:ascii="Times New Roman" w:hAnsi="Times New Roman" w:cs="Times New Roman"/>
          <w:lang w:val="ru-RU"/>
        </w:rPr>
        <w:t xml:space="preserve"> [1]</w:t>
      </w:r>
      <w:r w:rsidR="0064005B" w:rsidRPr="0064005B">
        <w:rPr>
          <w:rFonts w:ascii="Times New Roman" w:hAnsi="Times New Roman" w:cs="Times New Roman"/>
          <w:lang w:val="ru-RU"/>
        </w:rPr>
        <w:t xml:space="preserve">. </w:t>
      </w:r>
      <w:r w:rsidR="00FA72EE" w:rsidRPr="00FA72EE">
        <w:rPr>
          <w:rFonts w:ascii="Times New Roman" w:hAnsi="Times New Roman" w:cs="Times New Roman"/>
          <w:i/>
          <w:lang w:val="ru-RU"/>
        </w:rPr>
        <w:t>Протокол маршрутизации</w:t>
      </w:r>
      <w:r w:rsidR="00FA72EE" w:rsidRPr="00FA72EE">
        <w:rPr>
          <w:rFonts w:ascii="Times New Roman" w:hAnsi="Times New Roman" w:cs="Times New Roman"/>
          <w:lang w:val="ru-RU"/>
        </w:rPr>
        <w:t xml:space="preserve"> </w:t>
      </w:r>
      <w:r w:rsidR="00FA72EE">
        <w:rPr>
          <w:rFonts w:ascii="Times New Roman" w:hAnsi="Times New Roman" w:cs="Times New Roman"/>
          <w:lang w:val="ru-RU"/>
        </w:rPr>
        <w:t>–</w:t>
      </w:r>
      <w:r w:rsidR="00FA72EE" w:rsidRPr="00FA72EE">
        <w:rPr>
          <w:rFonts w:ascii="Times New Roman" w:hAnsi="Times New Roman" w:cs="Times New Roman"/>
          <w:lang w:val="ru-RU"/>
        </w:rPr>
        <w:t xml:space="preserve"> сетевой протокол, используемый маршрутизаторами для определения возможных маршрутов следования данных в составной компьютерной сети</w:t>
      </w:r>
      <w:r w:rsidR="00FA72EE">
        <w:rPr>
          <w:rFonts w:ascii="Times New Roman" w:hAnsi="Times New Roman" w:cs="Times New Roman"/>
          <w:lang w:val="ru-RU"/>
        </w:rPr>
        <w:t xml:space="preserve"> [1]</w:t>
      </w:r>
      <w:r w:rsidR="00FA72EE" w:rsidRPr="00FA72EE">
        <w:rPr>
          <w:rFonts w:ascii="Times New Roman" w:hAnsi="Times New Roman" w:cs="Times New Roman"/>
          <w:lang w:val="ru-RU"/>
        </w:rPr>
        <w:t>.</w:t>
      </w:r>
      <w:r w:rsidR="00901EBD">
        <w:rPr>
          <w:rFonts w:ascii="Times New Roman" w:hAnsi="Times New Roman" w:cs="Times New Roman"/>
          <w:lang w:val="ru-RU"/>
        </w:rPr>
        <w:t xml:space="preserve"> </w:t>
      </w:r>
    </w:p>
    <w:p w14:paraId="4EBBF2BE" w14:textId="7E3A4782" w:rsidR="00901EBD" w:rsidRPr="00901EBD" w:rsidRDefault="00901EBD" w:rsidP="00901EBD">
      <w:pPr>
        <w:pStyle w:val="FirstParagraph"/>
        <w:spacing w:before="0" w:after="0"/>
        <w:jc w:val="both"/>
        <w:rPr>
          <w:rFonts w:ascii="Times New Roman" w:hAnsi="Times New Roman" w:cs="Times New Roman"/>
          <w:lang w:val="ru-RU"/>
        </w:rPr>
      </w:pPr>
      <w:r w:rsidRPr="00901EBD">
        <w:rPr>
          <w:rFonts w:ascii="Times New Roman" w:hAnsi="Times New Roman" w:cs="Times New Roman"/>
          <w:highlight w:val="cyan"/>
          <w:lang w:val="ru-RU"/>
        </w:rPr>
        <w:t>Выбор</w:t>
      </w:r>
      <w:r w:rsidRPr="00901EBD">
        <w:rPr>
          <w:rFonts w:ascii="Times New Roman" w:hAnsi="Times New Roman" w:cs="Times New Roman"/>
          <w:highlight w:val="cyan"/>
          <w:lang w:val="ru-RU"/>
        </w:rPr>
        <w:t xml:space="preserve"> алгоритма</w:t>
      </w:r>
      <w:r w:rsidRPr="00901EBD">
        <w:rPr>
          <w:rFonts w:ascii="Times New Roman" w:hAnsi="Times New Roman" w:cs="Times New Roman"/>
          <w:highlight w:val="cyan"/>
          <w:lang w:val="ru-RU"/>
        </w:rPr>
        <w:t xml:space="preserve"> маршрутизации </w:t>
      </w:r>
      <w:r w:rsidRPr="00901EBD">
        <w:rPr>
          <w:rFonts w:ascii="Times New Roman" w:hAnsi="Times New Roman" w:cs="Times New Roman"/>
          <w:highlight w:val="cyan"/>
          <w:lang w:val="ru-RU"/>
        </w:rPr>
        <w:t xml:space="preserve">в конкретной сети </w:t>
      </w:r>
      <w:r w:rsidRPr="00901EBD">
        <w:rPr>
          <w:rFonts w:ascii="Times New Roman" w:hAnsi="Times New Roman" w:cs="Times New Roman"/>
          <w:highlight w:val="cyan"/>
          <w:lang w:val="ru-RU"/>
        </w:rPr>
        <w:t xml:space="preserve">должен </w:t>
      </w:r>
      <w:r w:rsidRPr="00901EBD">
        <w:rPr>
          <w:rFonts w:ascii="Times New Roman" w:hAnsi="Times New Roman" w:cs="Times New Roman"/>
          <w:highlight w:val="cyan"/>
          <w:lang w:val="ru-RU"/>
        </w:rPr>
        <w:t>обеспечивать  требуемый уровень качества облуживания (</w:t>
      </w:r>
      <w:proofErr w:type="spellStart"/>
      <w:r w:rsidRPr="00901EBD">
        <w:rPr>
          <w:rFonts w:ascii="Times New Roman" w:hAnsi="Times New Roman" w:cs="Times New Roman"/>
          <w:highlight w:val="cyan"/>
          <w:lang w:val="ru-RU"/>
        </w:rPr>
        <w:t>quality</w:t>
      </w:r>
      <w:proofErr w:type="spellEnd"/>
      <w:r w:rsidRPr="00901EBD">
        <w:rPr>
          <w:rFonts w:ascii="Times New Roman" w:hAnsi="Times New Roman" w:cs="Times New Roman"/>
          <w:highlight w:val="cyan"/>
          <w:lang w:val="ru-RU"/>
        </w:rPr>
        <w:t xml:space="preserve"> </w:t>
      </w:r>
      <w:proofErr w:type="spellStart"/>
      <w:r w:rsidRPr="00901EBD">
        <w:rPr>
          <w:rFonts w:ascii="Times New Roman" w:hAnsi="Times New Roman" w:cs="Times New Roman"/>
          <w:highlight w:val="cyan"/>
          <w:lang w:val="ru-RU"/>
        </w:rPr>
        <w:t>of</w:t>
      </w:r>
      <w:proofErr w:type="spellEnd"/>
      <w:r w:rsidRPr="00901EBD">
        <w:rPr>
          <w:rFonts w:ascii="Times New Roman" w:hAnsi="Times New Roman" w:cs="Times New Roman"/>
          <w:highlight w:val="cyan"/>
          <w:lang w:val="ru-RU"/>
        </w:rPr>
        <w:t xml:space="preserve"> </w:t>
      </w:r>
      <w:proofErr w:type="spellStart"/>
      <w:r w:rsidRPr="00901EBD">
        <w:rPr>
          <w:rFonts w:ascii="Times New Roman" w:hAnsi="Times New Roman" w:cs="Times New Roman"/>
          <w:highlight w:val="cyan"/>
          <w:lang w:val="ru-RU"/>
        </w:rPr>
        <w:t>service</w:t>
      </w:r>
      <w:proofErr w:type="spellEnd"/>
      <w:r w:rsidRPr="00901EBD">
        <w:rPr>
          <w:rFonts w:ascii="Times New Roman" w:hAnsi="Times New Roman" w:cs="Times New Roman"/>
          <w:highlight w:val="cyan"/>
          <w:lang w:val="ru-RU"/>
        </w:rPr>
        <w:t xml:space="preserve">, </w:t>
      </w:r>
      <w:proofErr w:type="spellStart"/>
      <w:r w:rsidRPr="00901EBD">
        <w:rPr>
          <w:rFonts w:ascii="Times New Roman" w:hAnsi="Times New Roman" w:cs="Times New Roman"/>
          <w:highlight w:val="cyan"/>
          <w:lang w:val="ru-RU"/>
        </w:rPr>
        <w:t>QoS</w:t>
      </w:r>
      <w:proofErr w:type="spellEnd"/>
      <w:r w:rsidRPr="00901EBD">
        <w:rPr>
          <w:rFonts w:ascii="Times New Roman" w:hAnsi="Times New Roman" w:cs="Times New Roman"/>
          <w:highlight w:val="cyan"/>
          <w:lang w:val="ru-RU"/>
        </w:rPr>
        <w:t>), т.е. с</w:t>
      </w:r>
      <w:r w:rsidRPr="00901EBD">
        <w:rPr>
          <w:rFonts w:ascii="Times New Roman" w:hAnsi="Times New Roman" w:cs="Times New Roman"/>
          <w:highlight w:val="cyan"/>
          <w:lang w:val="ru-RU"/>
        </w:rPr>
        <w:t xml:space="preserve">еть связи соответствует заданному соглашению о </w:t>
      </w:r>
      <w:r w:rsidRPr="00901EBD">
        <w:rPr>
          <w:rFonts w:ascii="Times New Roman" w:hAnsi="Times New Roman" w:cs="Times New Roman"/>
          <w:highlight w:val="cyan"/>
          <w:lang w:val="ru-RU"/>
        </w:rPr>
        <w:t xml:space="preserve">стратегии организация </w:t>
      </w:r>
      <w:r w:rsidRPr="00901EBD">
        <w:rPr>
          <w:rFonts w:ascii="Times New Roman" w:hAnsi="Times New Roman" w:cs="Times New Roman"/>
          <w:highlight w:val="cyan"/>
          <w:lang w:val="ru-RU"/>
        </w:rPr>
        <w:t>трафик</w:t>
      </w:r>
      <w:r w:rsidRPr="00901EBD">
        <w:rPr>
          <w:rFonts w:ascii="Times New Roman" w:hAnsi="Times New Roman" w:cs="Times New Roman"/>
          <w:highlight w:val="cyan"/>
          <w:lang w:val="ru-RU"/>
        </w:rPr>
        <w:t>а данных [1,2].</w:t>
      </w:r>
      <w:r>
        <w:rPr>
          <w:rFonts w:ascii="Times New Roman" w:hAnsi="Times New Roman" w:cs="Times New Roman"/>
          <w:lang w:val="ru-RU"/>
        </w:rPr>
        <w:t xml:space="preserve"> В узком техническом смысле термином </w:t>
      </w:r>
      <w:proofErr w:type="spellStart"/>
      <w:r>
        <w:rPr>
          <w:rFonts w:ascii="Times New Roman" w:hAnsi="Times New Roman" w:cs="Times New Roman"/>
          <w:lang w:val="ru-RU"/>
        </w:rPr>
        <w:t>QoS</w:t>
      </w:r>
      <w:proofErr w:type="spellEnd"/>
      <w:r>
        <w:rPr>
          <w:rFonts w:ascii="Times New Roman" w:hAnsi="Times New Roman" w:cs="Times New Roman"/>
          <w:lang w:val="ru-RU"/>
        </w:rPr>
        <w:t xml:space="preserve"> обозначаю</w:t>
      </w:r>
      <w:r w:rsidRPr="00901EBD">
        <w:rPr>
          <w:rFonts w:ascii="Times New Roman" w:hAnsi="Times New Roman" w:cs="Times New Roman"/>
          <w:lang w:val="ru-RU"/>
        </w:rPr>
        <w:t xml:space="preserve">т набор </w:t>
      </w:r>
      <w:r>
        <w:rPr>
          <w:rFonts w:ascii="Times New Roman" w:hAnsi="Times New Roman" w:cs="Times New Roman"/>
          <w:lang w:val="ru-RU"/>
        </w:rPr>
        <w:t xml:space="preserve">средств </w:t>
      </w:r>
      <w:r w:rsidRPr="00901EBD">
        <w:rPr>
          <w:rFonts w:ascii="Times New Roman" w:hAnsi="Times New Roman" w:cs="Times New Roman"/>
          <w:lang w:val="ru-RU"/>
        </w:rPr>
        <w:t>управления ресурсами пакетных сетей.</w:t>
      </w:r>
    </w:p>
    <w:p w14:paraId="662AF1C6" w14:textId="77777777" w:rsidR="00901EBD" w:rsidRPr="00901EBD" w:rsidRDefault="00901EBD" w:rsidP="00901EBD">
      <w:pPr>
        <w:keepNext/>
        <w:keepLines/>
        <w:spacing w:before="480" w:after="0"/>
        <w:ind w:firstLine="0"/>
        <w:outlineLvl w:val="0"/>
        <w:rPr>
          <w:rFonts w:ascii="Times New Roman" w:eastAsiaTheme="majorEastAsia" w:hAnsi="Times New Roman" w:cs="Times New Roman"/>
          <w:b/>
          <w:bCs/>
          <w:sz w:val="32"/>
          <w:szCs w:val="32"/>
          <w:lang w:val="ru-RU"/>
        </w:rPr>
      </w:pPr>
      <w:r w:rsidRPr="00901EBD">
        <w:rPr>
          <w:rFonts w:ascii="Times New Roman" w:eastAsiaTheme="majorEastAsia" w:hAnsi="Times New Roman" w:cs="Times New Roman"/>
          <w:b/>
          <w:bCs/>
          <w:sz w:val="32"/>
          <w:szCs w:val="32"/>
          <w:lang w:val="ru-RU"/>
        </w:rPr>
        <w:t>Маршрутизация информации в д</w:t>
      </w:r>
      <w:bookmarkStart w:id="5" w:name="_GoBack"/>
      <w:bookmarkEnd w:id="5"/>
      <w:r w:rsidRPr="00901EBD">
        <w:rPr>
          <w:rFonts w:ascii="Times New Roman" w:eastAsiaTheme="majorEastAsia" w:hAnsi="Times New Roman" w:cs="Times New Roman"/>
          <w:b/>
          <w:bCs/>
          <w:sz w:val="32"/>
          <w:szCs w:val="32"/>
          <w:lang w:val="ru-RU"/>
        </w:rPr>
        <w:t>инамической беспроводной сети</w:t>
      </w:r>
    </w:p>
    <w:p w14:paraId="7A6D02E1" w14:textId="28C73733"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 xml:space="preserve">Алгоритмы </w:t>
      </w:r>
      <w:r w:rsidR="00421C02">
        <w:rPr>
          <w:rFonts w:ascii="Times New Roman" w:hAnsi="Times New Roman" w:cs="Times New Roman"/>
          <w:highlight w:val="yellow"/>
          <w:lang w:val="ru-RU"/>
        </w:rPr>
        <w:t>и протоколы</w:t>
      </w:r>
      <w:r w:rsidRPr="00080AE4">
        <w:rPr>
          <w:rFonts w:ascii="Times New Roman" w:hAnsi="Times New Roman" w:cs="Times New Roman"/>
          <w:highlight w:val="yellow"/>
          <w:lang w:val="ru-RU"/>
        </w:rPr>
        <w:t xml:space="preserve"> </w:t>
      </w:r>
      <w:r w:rsidR="00421C02" w:rsidRPr="00421C02">
        <w:rPr>
          <w:rFonts w:ascii="Times New Roman" w:hAnsi="Times New Roman" w:cs="Times New Roman"/>
          <w:lang w:val="ru-RU"/>
        </w:rPr>
        <w:t>маршрутизации</w:t>
      </w:r>
      <w:r w:rsidR="00421C02" w:rsidRPr="00421C02">
        <w:rPr>
          <w:rFonts w:ascii="Times New Roman" w:hAnsi="Times New Roman" w:cs="Times New Roman"/>
          <w:highlight w:val="yellow"/>
          <w:lang w:val="ru-RU"/>
        </w:rPr>
        <w:t xml:space="preserve"> </w:t>
      </w:r>
      <w:r w:rsidRPr="00080AE4">
        <w:rPr>
          <w:rFonts w:ascii="Times New Roman" w:hAnsi="Times New Roman" w:cs="Times New Roman"/>
          <w:highlight w:val="yellow"/>
          <w:lang w:val="ru-RU"/>
        </w:rPr>
        <w:t>класс</w:t>
      </w:r>
      <w:r w:rsidR="00421C02">
        <w:rPr>
          <w:rFonts w:ascii="Times New Roman" w:hAnsi="Times New Roman" w:cs="Times New Roman"/>
          <w:highlight w:val="yellow"/>
          <w:lang w:val="ru-RU"/>
        </w:rPr>
        <w:t>ифицируются по типам.</w:t>
      </w:r>
    </w:p>
    <w:p w14:paraId="43147D08" w14:textId="75FB5994"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Статические или динамические. Статические алгоритмы представляют свод правил работы со статическими таблицами маршрутизации, которые настраиваются администраторами сети. Хорошо работают в случае предсказуемого трафика в сетях стабильной конфигурации. Динамические алгоритмы маршрутизации подстраиваются к изменяющимся обстоятельствам сети в масштабе реального времени. Они выполняют это путем анализа поступающих сообщений об обновлении маршрутизации. Если в сообщении указывается, что имело место изменение сети, программы маршрутизации пересчитывают маршруты и рассылают новые сообщения о корректировке маршрутизации. Такие сообщения пронизывают сеть, стимулируя маршрутизаторы заново прогонять свои алгоритмы и соответствующим образом изменять таблицы маршрутизации. Динамические алгоритмы маршрутизации могут дополнять, где это уместно, статические маршруты.</w:t>
      </w:r>
    </w:p>
    <w:p w14:paraId="040D6929"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 xml:space="preserve">    </w:t>
      </w:r>
      <w:proofErr w:type="spellStart"/>
      <w:r w:rsidRPr="00080AE4">
        <w:rPr>
          <w:rFonts w:ascii="Times New Roman" w:hAnsi="Times New Roman" w:cs="Times New Roman"/>
          <w:highlight w:val="yellow"/>
          <w:lang w:val="ru-RU"/>
        </w:rPr>
        <w:t>Одномаршрутные</w:t>
      </w:r>
      <w:proofErr w:type="spellEnd"/>
      <w:r w:rsidRPr="00080AE4">
        <w:rPr>
          <w:rFonts w:ascii="Times New Roman" w:hAnsi="Times New Roman" w:cs="Times New Roman"/>
          <w:highlight w:val="yellow"/>
          <w:lang w:val="ru-RU"/>
        </w:rPr>
        <w:t xml:space="preserve"> или многомаршрутные алгоритмы. Некоторые сложные протоколы маршрутизации обеспечивают множество маршрутов к одному и тому же пункту назначения. Такие многомаршрутные алгоритмы делают возможной мультиплексную передачу трафика по многочисленным линиям, </w:t>
      </w:r>
      <w:proofErr w:type="spellStart"/>
      <w:r w:rsidRPr="00080AE4">
        <w:rPr>
          <w:rFonts w:ascii="Times New Roman" w:hAnsi="Times New Roman" w:cs="Times New Roman"/>
          <w:highlight w:val="yellow"/>
          <w:lang w:val="ru-RU"/>
        </w:rPr>
        <w:t>одномаршрутные</w:t>
      </w:r>
      <w:proofErr w:type="spellEnd"/>
      <w:r w:rsidRPr="00080AE4">
        <w:rPr>
          <w:rFonts w:ascii="Times New Roman" w:hAnsi="Times New Roman" w:cs="Times New Roman"/>
          <w:highlight w:val="yellow"/>
          <w:lang w:val="ru-RU"/>
        </w:rPr>
        <w:t xml:space="preserve"> алгоритмы не могут делать этого. Многомаршрутные алгоритмы могут обеспечить </w:t>
      </w:r>
      <w:proofErr w:type="gramStart"/>
      <w:r w:rsidRPr="00080AE4">
        <w:rPr>
          <w:rFonts w:ascii="Times New Roman" w:hAnsi="Times New Roman" w:cs="Times New Roman"/>
          <w:highlight w:val="yellow"/>
          <w:lang w:val="ru-RU"/>
        </w:rPr>
        <w:t>значительно большую</w:t>
      </w:r>
      <w:proofErr w:type="gramEnd"/>
      <w:r w:rsidRPr="00080AE4">
        <w:rPr>
          <w:rFonts w:ascii="Times New Roman" w:hAnsi="Times New Roman" w:cs="Times New Roman"/>
          <w:highlight w:val="yellow"/>
          <w:lang w:val="ru-RU"/>
        </w:rPr>
        <w:t xml:space="preserve"> пропускную способность и надежность.</w:t>
      </w:r>
    </w:p>
    <w:p w14:paraId="118807CA"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lastRenderedPageBreak/>
        <w:t xml:space="preserve">    Одноуровневые или иерархические алгоритмы. Отличаются по принципу взаимодействия друг с другом. В одноуровневой системе маршрутизации все </w:t>
      </w:r>
      <w:proofErr w:type="spellStart"/>
      <w:r w:rsidRPr="00080AE4">
        <w:rPr>
          <w:rFonts w:ascii="Times New Roman" w:hAnsi="Times New Roman" w:cs="Times New Roman"/>
          <w:highlight w:val="yellow"/>
          <w:lang w:val="ru-RU"/>
        </w:rPr>
        <w:t>рутеры</w:t>
      </w:r>
      <w:proofErr w:type="spellEnd"/>
      <w:r w:rsidRPr="00080AE4">
        <w:rPr>
          <w:rFonts w:ascii="Times New Roman" w:hAnsi="Times New Roman" w:cs="Times New Roman"/>
          <w:highlight w:val="yellow"/>
          <w:lang w:val="ru-RU"/>
        </w:rPr>
        <w:t xml:space="preserve"> равны по отношению друг к другу. В иерархической системе маршрутизации пакеты данных перемещаются от роутеров нижнего уровня к </w:t>
      </w:r>
      <w:proofErr w:type="gramStart"/>
      <w:r w:rsidRPr="00080AE4">
        <w:rPr>
          <w:rFonts w:ascii="Times New Roman" w:hAnsi="Times New Roman" w:cs="Times New Roman"/>
          <w:highlight w:val="yellow"/>
          <w:lang w:val="ru-RU"/>
        </w:rPr>
        <w:t>базовым</w:t>
      </w:r>
      <w:proofErr w:type="gramEnd"/>
      <w:r w:rsidRPr="00080AE4">
        <w:rPr>
          <w:rFonts w:ascii="Times New Roman" w:hAnsi="Times New Roman" w:cs="Times New Roman"/>
          <w:highlight w:val="yellow"/>
          <w:lang w:val="ru-RU"/>
        </w:rPr>
        <w:t xml:space="preserve">, которые осуществляют основную маршрутизацию. Как только пакеты достигают общей области пункта назначения, </w:t>
      </w:r>
      <w:proofErr w:type="spellStart"/>
      <w:r w:rsidRPr="00080AE4">
        <w:rPr>
          <w:rFonts w:ascii="Times New Roman" w:hAnsi="Times New Roman" w:cs="Times New Roman"/>
          <w:highlight w:val="yellow"/>
          <w:lang w:val="ru-RU"/>
        </w:rPr>
        <w:t>ониперемежаются</w:t>
      </w:r>
      <w:proofErr w:type="spellEnd"/>
      <w:r w:rsidRPr="00080AE4">
        <w:rPr>
          <w:rFonts w:ascii="Times New Roman" w:hAnsi="Times New Roman" w:cs="Times New Roman"/>
          <w:highlight w:val="yellow"/>
          <w:lang w:val="ru-RU"/>
        </w:rPr>
        <w:t xml:space="preserve"> вниз по иерархии до хоста назначения.</w:t>
      </w:r>
    </w:p>
    <w:p w14:paraId="2A9F8535"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 xml:space="preserve">    Алгоритмы с маршрутизацией от источника. В системах маршрутизации от источника роутеры действуют просто как устройства хранения и пересылки пакета, </w:t>
      </w:r>
      <w:proofErr w:type="gramStart"/>
      <w:r w:rsidRPr="00080AE4">
        <w:rPr>
          <w:rFonts w:ascii="Times New Roman" w:hAnsi="Times New Roman" w:cs="Times New Roman"/>
          <w:highlight w:val="yellow"/>
          <w:lang w:val="ru-RU"/>
        </w:rPr>
        <w:t>без</w:t>
      </w:r>
      <w:proofErr w:type="gramEnd"/>
      <w:r w:rsidRPr="00080AE4">
        <w:rPr>
          <w:rFonts w:ascii="Times New Roman" w:hAnsi="Times New Roman" w:cs="Times New Roman"/>
          <w:highlight w:val="yellow"/>
          <w:lang w:val="ru-RU"/>
        </w:rPr>
        <w:t xml:space="preserve"> </w:t>
      </w:r>
      <w:proofErr w:type="gramStart"/>
      <w:r w:rsidRPr="00080AE4">
        <w:rPr>
          <w:rFonts w:ascii="Times New Roman" w:hAnsi="Times New Roman" w:cs="Times New Roman"/>
          <w:highlight w:val="yellow"/>
          <w:lang w:val="ru-RU"/>
        </w:rPr>
        <w:t>всякий</w:t>
      </w:r>
      <w:proofErr w:type="gramEnd"/>
      <w:r w:rsidRPr="00080AE4">
        <w:rPr>
          <w:rFonts w:ascii="Times New Roman" w:hAnsi="Times New Roman" w:cs="Times New Roman"/>
          <w:highlight w:val="yellow"/>
          <w:lang w:val="ru-RU"/>
        </w:rPr>
        <w:t xml:space="preserve"> раздумий отсылая его к следующей остановке, они предполагают, что отправитель рассчитывает и определяет весь маршрут сам. Другие алгоритмы предполагают, что хост отправителя ничего не знает о маршрутах. При использовании такого рода алгоритмов роутеры определяют маршрут через сеть, базируясь на своих собственных расчетах.</w:t>
      </w:r>
    </w:p>
    <w:p w14:paraId="44C61E44"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 xml:space="preserve">    </w:t>
      </w:r>
      <w:proofErr w:type="spellStart"/>
      <w:r w:rsidRPr="00080AE4">
        <w:rPr>
          <w:rFonts w:ascii="Times New Roman" w:hAnsi="Times New Roman" w:cs="Times New Roman"/>
          <w:highlight w:val="yellow"/>
          <w:lang w:val="ru-RU"/>
        </w:rPr>
        <w:t>Внутридоменные</w:t>
      </w:r>
      <w:proofErr w:type="spellEnd"/>
      <w:r w:rsidRPr="00080AE4">
        <w:rPr>
          <w:rFonts w:ascii="Times New Roman" w:hAnsi="Times New Roman" w:cs="Times New Roman"/>
          <w:highlight w:val="yellow"/>
          <w:lang w:val="ru-RU"/>
        </w:rPr>
        <w:t xml:space="preserve"> или </w:t>
      </w:r>
      <w:proofErr w:type="spellStart"/>
      <w:r w:rsidRPr="00080AE4">
        <w:rPr>
          <w:rFonts w:ascii="Times New Roman" w:hAnsi="Times New Roman" w:cs="Times New Roman"/>
          <w:highlight w:val="yellow"/>
          <w:lang w:val="ru-RU"/>
        </w:rPr>
        <w:t>междоменные</w:t>
      </w:r>
      <w:proofErr w:type="spellEnd"/>
      <w:r w:rsidRPr="00080AE4">
        <w:rPr>
          <w:rFonts w:ascii="Times New Roman" w:hAnsi="Times New Roman" w:cs="Times New Roman"/>
          <w:highlight w:val="yellow"/>
          <w:lang w:val="ru-RU"/>
        </w:rPr>
        <w:t xml:space="preserve"> алгоритмы. Некоторые алгоритмы маршрутизации действуют только в пределах доменов; другие - как в пределах доменов, так и между ними.</w:t>
      </w:r>
    </w:p>
    <w:p w14:paraId="7F83F2A3"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 xml:space="preserve">    Алгоритмы состояния канала и дистанционно-векторные. Алгоритмы состояния канала направляют потоки маршрутной информации во все узлы сети. Каждый роутер отсылает только ту часть известной ему информации, которая описывает состояние его собственных каналов, но всем узлам маршрутизации. Дистанционно-векторные требуют от каждого роутера пересылки всей или части его </w:t>
      </w:r>
      <w:proofErr w:type="gramStart"/>
      <w:r w:rsidRPr="00080AE4">
        <w:rPr>
          <w:rFonts w:ascii="Times New Roman" w:hAnsi="Times New Roman" w:cs="Times New Roman"/>
          <w:highlight w:val="yellow"/>
          <w:lang w:val="ru-RU"/>
        </w:rPr>
        <w:t>таблицы</w:t>
      </w:r>
      <w:proofErr w:type="gramEnd"/>
      <w:r w:rsidRPr="00080AE4">
        <w:rPr>
          <w:rFonts w:ascii="Times New Roman" w:hAnsi="Times New Roman" w:cs="Times New Roman"/>
          <w:highlight w:val="yellow"/>
          <w:lang w:val="ru-RU"/>
        </w:rPr>
        <w:t xml:space="preserve"> но только соседям.</w:t>
      </w:r>
    </w:p>
    <w:p w14:paraId="0400528D"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p>
    <w:p w14:paraId="1B6B9E1A"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Протоколы маршрутизации подразделяют на две большие группы</w:t>
      </w:r>
      <w:proofErr w:type="gramStart"/>
      <w:r w:rsidRPr="00080AE4">
        <w:rPr>
          <w:rFonts w:ascii="Times New Roman" w:hAnsi="Times New Roman" w:cs="Times New Roman"/>
          <w:highlight w:val="yellow"/>
          <w:lang w:val="ru-RU"/>
        </w:rPr>
        <w:t xml:space="preserve"> []: </w:t>
      </w:r>
      <w:proofErr w:type="gramEnd"/>
      <w:r w:rsidRPr="00080AE4">
        <w:rPr>
          <w:rFonts w:ascii="Times New Roman" w:hAnsi="Times New Roman" w:cs="Times New Roman"/>
          <w:highlight w:val="yellow"/>
          <w:lang w:val="ru-RU"/>
        </w:rPr>
        <w:t xml:space="preserve">внешние (EGP — </w:t>
      </w:r>
      <w:proofErr w:type="spellStart"/>
      <w:r w:rsidRPr="00080AE4">
        <w:rPr>
          <w:rFonts w:ascii="Times New Roman" w:hAnsi="Times New Roman" w:cs="Times New Roman"/>
          <w:highlight w:val="yellow"/>
          <w:lang w:val="ru-RU"/>
        </w:rPr>
        <w:t>Exterior</w:t>
      </w:r>
      <w:proofErr w:type="spellEnd"/>
      <w:r w:rsidRPr="00080AE4">
        <w:rPr>
          <w:rFonts w:ascii="Times New Roman" w:hAnsi="Times New Roman" w:cs="Times New Roman"/>
          <w:highlight w:val="yellow"/>
          <w:lang w:val="ru-RU"/>
        </w:rPr>
        <w:t xml:space="preserve"> </w:t>
      </w:r>
      <w:proofErr w:type="spellStart"/>
      <w:r w:rsidRPr="00080AE4">
        <w:rPr>
          <w:rFonts w:ascii="Times New Roman" w:hAnsi="Times New Roman" w:cs="Times New Roman"/>
          <w:highlight w:val="yellow"/>
          <w:lang w:val="ru-RU"/>
        </w:rPr>
        <w:t>Gateway</w:t>
      </w:r>
      <w:proofErr w:type="spellEnd"/>
      <w:r w:rsidRPr="00080AE4">
        <w:rPr>
          <w:rFonts w:ascii="Times New Roman" w:hAnsi="Times New Roman" w:cs="Times New Roman"/>
          <w:highlight w:val="yellow"/>
          <w:lang w:val="ru-RU"/>
        </w:rPr>
        <w:t xml:space="preserve"> </w:t>
      </w:r>
      <w:proofErr w:type="spellStart"/>
      <w:r w:rsidRPr="00080AE4">
        <w:rPr>
          <w:rFonts w:ascii="Times New Roman" w:hAnsi="Times New Roman" w:cs="Times New Roman"/>
          <w:highlight w:val="yellow"/>
          <w:lang w:val="ru-RU"/>
        </w:rPr>
        <w:t>Protocol</w:t>
      </w:r>
      <w:proofErr w:type="spellEnd"/>
      <w:r w:rsidRPr="00080AE4">
        <w:rPr>
          <w:rFonts w:ascii="Times New Roman" w:hAnsi="Times New Roman" w:cs="Times New Roman"/>
          <w:highlight w:val="yellow"/>
          <w:lang w:val="ru-RU"/>
        </w:rPr>
        <w:t xml:space="preserve">) и внутренние (IGP — </w:t>
      </w:r>
      <w:proofErr w:type="spellStart"/>
      <w:r w:rsidRPr="00080AE4">
        <w:rPr>
          <w:rFonts w:ascii="Times New Roman" w:hAnsi="Times New Roman" w:cs="Times New Roman"/>
          <w:highlight w:val="yellow"/>
          <w:lang w:val="ru-RU"/>
        </w:rPr>
        <w:t>Interior</w:t>
      </w:r>
      <w:proofErr w:type="spellEnd"/>
      <w:r w:rsidRPr="00080AE4">
        <w:rPr>
          <w:rFonts w:ascii="Times New Roman" w:hAnsi="Times New Roman" w:cs="Times New Roman"/>
          <w:highlight w:val="yellow"/>
          <w:lang w:val="ru-RU"/>
        </w:rPr>
        <w:t xml:space="preserve"> </w:t>
      </w:r>
      <w:proofErr w:type="spellStart"/>
      <w:r w:rsidRPr="00080AE4">
        <w:rPr>
          <w:rFonts w:ascii="Times New Roman" w:hAnsi="Times New Roman" w:cs="Times New Roman"/>
          <w:highlight w:val="yellow"/>
          <w:lang w:val="ru-RU"/>
        </w:rPr>
        <w:t>Gateway</w:t>
      </w:r>
      <w:proofErr w:type="spellEnd"/>
      <w:r w:rsidRPr="00080AE4">
        <w:rPr>
          <w:rFonts w:ascii="Times New Roman" w:hAnsi="Times New Roman" w:cs="Times New Roman"/>
          <w:highlight w:val="yellow"/>
          <w:lang w:val="ru-RU"/>
        </w:rPr>
        <w:t xml:space="preserve"> </w:t>
      </w:r>
      <w:proofErr w:type="spellStart"/>
      <w:r w:rsidRPr="00080AE4">
        <w:rPr>
          <w:rFonts w:ascii="Times New Roman" w:hAnsi="Times New Roman" w:cs="Times New Roman"/>
          <w:highlight w:val="yellow"/>
          <w:lang w:val="ru-RU"/>
        </w:rPr>
        <w:t>Protocol</w:t>
      </w:r>
      <w:proofErr w:type="spellEnd"/>
      <w:r w:rsidRPr="00080AE4">
        <w:rPr>
          <w:rFonts w:ascii="Times New Roman" w:hAnsi="Times New Roman" w:cs="Times New Roman"/>
          <w:highlight w:val="yellow"/>
          <w:lang w:val="ru-RU"/>
        </w:rPr>
        <w:t xml:space="preserve">). Протоколы внутренней маршрутизации используются внутри так называемой автономной системы, т.е. группы маршрутизирующих узлов, находящихся под общим управлением. В свою очередь, внутренние протоколы маршрутизации подразделяются </w:t>
      </w:r>
      <w:proofErr w:type="gramStart"/>
      <w:r w:rsidRPr="00080AE4">
        <w:rPr>
          <w:rFonts w:ascii="Times New Roman" w:hAnsi="Times New Roman" w:cs="Times New Roman"/>
          <w:highlight w:val="yellow"/>
          <w:lang w:val="ru-RU"/>
        </w:rPr>
        <w:t>на</w:t>
      </w:r>
      <w:proofErr w:type="gramEnd"/>
      <w:r w:rsidRPr="00080AE4">
        <w:rPr>
          <w:rFonts w:ascii="Times New Roman" w:hAnsi="Times New Roman" w:cs="Times New Roman"/>
          <w:highlight w:val="yellow"/>
          <w:lang w:val="ru-RU"/>
        </w:rPr>
        <w:t xml:space="preserve"> дистанционно-векторные и по состоянию канала. Внешние протоколы предназначены для соединения автономных систем друг с другом. </w:t>
      </w:r>
    </w:p>
    <w:p w14:paraId="0A9D0BBD"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p>
    <w:p w14:paraId="45D7FF4B"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Для традиционных дистанционно-векторных протоколов применяется следующая стратегия: маршрутизаторы ведут обмен всеми IP-адресами, которые могут быть достигнуты при периодическом обмене данными посредством широковещательных анонсов дистанционных векторов, т.е. «расстояние» до целевого узла, представленное в виде количества промежуточных узлов. Эти широковещательные сообщения рассылаются согласно таймеру обновлений (</w:t>
      </w:r>
      <w:proofErr w:type="spellStart"/>
      <w:r w:rsidRPr="00080AE4">
        <w:rPr>
          <w:rFonts w:ascii="Times New Roman" w:hAnsi="Times New Roman" w:cs="Times New Roman"/>
          <w:highlight w:val="yellow"/>
          <w:lang w:val="ru-RU"/>
        </w:rPr>
        <w:t>refresh</w:t>
      </w:r>
      <w:proofErr w:type="spellEnd"/>
      <w:r w:rsidRPr="00080AE4">
        <w:rPr>
          <w:rFonts w:ascii="Times New Roman" w:hAnsi="Times New Roman" w:cs="Times New Roman"/>
          <w:highlight w:val="yellow"/>
          <w:lang w:val="ru-RU"/>
        </w:rPr>
        <w:t xml:space="preserve"> </w:t>
      </w:r>
      <w:proofErr w:type="spellStart"/>
      <w:r w:rsidRPr="00080AE4">
        <w:rPr>
          <w:rFonts w:ascii="Times New Roman" w:hAnsi="Times New Roman" w:cs="Times New Roman"/>
          <w:highlight w:val="yellow"/>
          <w:lang w:val="ru-RU"/>
        </w:rPr>
        <w:t>timer</w:t>
      </w:r>
      <w:proofErr w:type="spellEnd"/>
      <w:r w:rsidRPr="00080AE4">
        <w:rPr>
          <w:rFonts w:ascii="Times New Roman" w:hAnsi="Times New Roman" w:cs="Times New Roman"/>
          <w:highlight w:val="yellow"/>
          <w:lang w:val="ru-RU"/>
        </w:rPr>
        <w:t xml:space="preserve">), установленному для каждого сообщения. Таким образом, если истекает срок работы таймера обновлений и при этом поступает новая маршрутная информация, требующая пересылки соседям, этот таймер сбрасывается, и маршрутная информация не пересылается до тех пор, пока срок работы таймера снова не истечет. </w:t>
      </w:r>
    </w:p>
    <w:p w14:paraId="0A69AB7A"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В случае</w:t>
      </w:r>
      <w:proofErr w:type="gramStart"/>
      <w:r w:rsidRPr="00080AE4">
        <w:rPr>
          <w:rFonts w:ascii="Times New Roman" w:hAnsi="Times New Roman" w:cs="Times New Roman"/>
          <w:highlight w:val="yellow"/>
          <w:lang w:val="ru-RU"/>
        </w:rPr>
        <w:t>,</w:t>
      </w:r>
      <w:proofErr w:type="gramEnd"/>
      <w:r w:rsidRPr="00080AE4">
        <w:rPr>
          <w:rFonts w:ascii="Times New Roman" w:hAnsi="Times New Roman" w:cs="Times New Roman"/>
          <w:highlight w:val="yellow"/>
          <w:lang w:val="ru-RU"/>
        </w:rPr>
        <w:t xml:space="preserve"> если соединение или определенный маршрут становятся недоступными, то распространение маршрутной информации со сведениями о нерабочем маршруте задерживается на время до окончания срока работы таймера обновления, при этом возникает значительное замедление при обновлении маршрутной информации (конвергенция).</w:t>
      </w:r>
    </w:p>
    <w:p w14:paraId="12E428E3"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 xml:space="preserve">Такие протоколы не подходят для </w:t>
      </w:r>
      <w:proofErr w:type="spellStart"/>
      <w:r w:rsidRPr="00080AE4">
        <w:rPr>
          <w:rFonts w:ascii="Times New Roman" w:hAnsi="Times New Roman" w:cs="Times New Roman"/>
          <w:highlight w:val="yellow"/>
          <w:lang w:val="ru-RU"/>
        </w:rPr>
        <w:t>mesh</w:t>
      </w:r>
      <w:proofErr w:type="spellEnd"/>
      <w:r w:rsidRPr="00080AE4">
        <w:rPr>
          <w:rFonts w:ascii="Times New Roman" w:hAnsi="Times New Roman" w:cs="Times New Roman"/>
          <w:highlight w:val="yellow"/>
          <w:lang w:val="ru-RU"/>
        </w:rPr>
        <w:t xml:space="preserve">-сетей, так как вся информация широковещательная, сеть может засоряться широковещательным трафиком, что приводит к уменьшению пропускной способности сети, так же критична большая конвергенция, так как </w:t>
      </w:r>
      <w:proofErr w:type="spellStart"/>
      <w:r w:rsidRPr="00080AE4">
        <w:rPr>
          <w:rFonts w:ascii="Times New Roman" w:hAnsi="Times New Roman" w:cs="Times New Roman"/>
          <w:highlight w:val="yellow"/>
          <w:lang w:val="ru-RU"/>
        </w:rPr>
        <w:t>mesh</w:t>
      </w:r>
      <w:proofErr w:type="spellEnd"/>
      <w:r w:rsidRPr="00080AE4">
        <w:rPr>
          <w:rFonts w:ascii="Times New Roman" w:hAnsi="Times New Roman" w:cs="Times New Roman"/>
          <w:highlight w:val="yellow"/>
          <w:lang w:val="ru-RU"/>
        </w:rPr>
        <w:t xml:space="preserve">-сети постоянно изменяют свою топологию. Не смотря на недостатки такие </w:t>
      </w:r>
      <w:proofErr w:type="gramStart"/>
      <w:r w:rsidRPr="00080AE4">
        <w:rPr>
          <w:rFonts w:ascii="Times New Roman" w:hAnsi="Times New Roman" w:cs="Times New Roman"/>
          <w:highlight w:val="yellow"/>
          <w:lang w:val="ru-RU"/>
        </w:rPr>
        <w:t>протоколы</w:t>
      </w:r>
      <w:proofErr w:type="gramEnd"/>
      <w:r w:rsidRPr="00080AE4">
        <w:rPr>
          <w:rFonts w:ascii="Times New Roman" w:hAnsi="Times New Roman" w:cs="Times New Roman"/>
          <w:highlight w:val="yellow"/>
          <w:lang w:val="ru-RU"/>
        </w:rPr>
        <w:t xml:space="preserve"> существуют, например, AODV и DSDV.</w:t>
      </w:r>
    </w:p>
    <w:p w14:paraId="56013D78"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p>
    <w:p w14:paraId="089FF67E"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Протоколы по состоянию канала</w:t>
      </w:r>
    </w:p>
    <w:p w14:paraId="7BC007B4"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lastRenderedPageBreak/>
        <w:t xml:space="preserve">В протоколах по состоянию канала маршрутизаторы с некоторым количеством маршрутной информации рассылают соседям </w:t>
      </w:r>
      <w:proofErr w:type="spellStart"/>
      <w:r w:rsidRPr="00080AE4">
        <w:rPr>
          <w:rFonts w:ascii="Times New Roman" w:hAnsi="Times New Roman" w:cs="Times New Roman"/>
          <w:highlight w:val="yellow"/>
          <w:lang w:val="ru-RU"/>
        </w:rPr>
        <w:t>hello</w:t>
      </w:r>
      <w:proofErr w:type="spellEnd"/>
      <w:r w:rsidRPr="00080AE4">
        <w:rPr>
          <w:rFonts w:ascii="Times New Roman" w:hAnsi="Times New Roman" w:cs="Times New Roman"/>
          <w:highlight w:val="yellow"/>
          <w:lang w:val="ru-RU"/>
        </w:rPr>
        <w:t xml:space="preserve">-сообщения. Такие сообщения являются </w:t>
      </w:r>
      <w:proofErr w:type="spellStart"/>
      <w:r w:rsidRPr="00080AE4">
        <w:rPr>
          <w:rFonts w:ascii="Times New Roman" w:hAnsi="Times New Roman" w:cs="Times New Roman"/>
          <w:highlight w:val="yellow"/>
          <w:lang w:val="ru-RU"/>
        </w:rPr>
        <w:t>multicast</w:t>
      </w:r>
      <w:proofErr w:type="spellEnd"/>
      <w:r w:rsidRPr="00080AE4">
        <w:rPr>
          <w:rFonts w:ascii="Times New Roman" w:hAnsi="Times New Roman" w:cs="Times New Roman"/>
          <w:highlight w:val="yellow"/>
          <w:lang w:val="ru-RU"/>
        </w:rPr>
        <w:t xml:space="preserve">-рассылкой, что уменьшает количество широковещательных сообщений в сети. Так же в случае перестроения сети все узлы значительно быстрее смогут перестроить свои таблицы маршрутизации. Критичным для таких сетей является установка таймеров на одинаковое время, так как постоянная рассылка о том, что узел появился в сети и выбыл из сети, создаст значительную нагрузку на сеть. Примерами таких протоколов для </w:t>
      </w:r>
      <w:proofErr w:type="spellStart"/>
      <w:r w:rsidRPr="00080AE4">
        <w:rPr>
          <w:rFonts w:ascii="Times New Roman" w:hAnsi="Times New Roman" w:cs="Times New Roman"/>
          <w:highlight w:val="yellow"/>
          <w:lang w:val="ru-RU"/>
        </w:rPr>
        <w:t>mesh</w:t>
      </w:r>
      <w:proofErr w:type="spellEnd"/>
      <w:r w:rsidRPr="00080AE4">
        <w:rPr>
          <w:rFonts w:ascii="Times New Roman" w:hAnsi="Times New Roman" w:cs="Times New Roman"/>
          <w:highlight w:val="yellow"/>
          <w:lang w:val="ru-RU"/>
        </w:rPr>
        <w:t xml:space="preserve">-сетей служат OLSR, TBRPF.  </w:t>
      </w:r>
    </w:p>
    <w:p w14:paraId="10F46C9E"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p>
    <w:p w14:paraId="0BF7B65A"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 xml:space="preserve">Существует также гибридный протокол динамической маршрутизации- </w:t>
      </w:r>
      <w:proofErr w:type="spellStart"/>
      <w:r w:rsidRPr="00080AE4">
        <w:rPr>
          <w:rFonts w:ascii="Times New Roman" w:hAnsi="Times New Roman" w:cs="Times New Roman"/>
          <w:highlight w:val="yellow"/>
          <w:lang w:val="ru-RU"/>
        </w:rPr>
        <w:t>AntNet</w:t>
      </w:r>
      <w:proofErr w:type="spellEnd"/>
      <w:r w:rsidRPr="00080AE4">
        <w:rPr>
          <w:rFonts w:ascii="Times New Roman" w:hAnsi="Times New Roman" w:cs="Times New Roman"/>
          <w:highlight w:val="yellow"/>
          <w:lang w:val="ru-RU"/>
        </w:rPr>
        <w:t xml:space="preserve">. Алгоритм маршрутизации </w:t>
      </w:r>
      <w:proofErr w:type="spellStart"/>
      <w:r w:rsidRPr="00080AE4">
        <w:rPr>
          <w:rFonts w:ascii="Times New Roman" w:hAnsi="Times New Roman" w:cs="Times New Roman"/>
          <w:highlight w:val="yellow"/>
          <w:lang w:val="ru-RU"/>
        </w:rPr>
        <w:t>AntNet</w:t>
      </w:r>
      <w:proofErr w:type="spellEnd"/>
      <w:r w:rsidRPr="00080AE4">
        <w:rPr>
          <w:rFonts w:ascii="Times New Roman" w:hAnsi="Times New Roman" w:cs="Times New Roman"/>
          <w:highlight w:val="yellow"/>
          <w:lang w:val="ru-RU"/>
        </w:rPr>
        <w:t xml:space="preserve"> использует алгоритм муравьиной колонии. Роль муравьев выполняют активные агенты. Активный агент – специальный пакет, несущий статистику о состоянии пройденных сетевых каналов. Существуют F-муравьи, собирающие во внутренний стек статистику о состоянии сети, не изменяя таблиц маршрутизации, и B-муравьи, которые создаются, когда F-муравей достигнет узла назначения на его основе. В него копируется накопленный стек </w:t>
      </w:r>
      <w:proofErr w:type="gramStart"/>
      <w:r w:rsidRPr="00080AE4">
        <w:rPr>
          <w:rFonts w:ascii="Times New Roman" w:hAnsi="Times New Roman" w:cs="Times New Roman"/>
          <w:highlight w:val="yellow"/>
          <w:lang w:val="ru-RU"/>
        </w:rPr>
        <w:t>F-муравья</w:t>
      </w:r>
      <w:proofErr w:type="gramEnd"/>
      <w:r w:rsidRPr="00080AE4">
        <w:rPr>
          <w:rFonts w:ascii="Times New Roman" w:hAnsi="Times New Roman" w:cs="Times New Roman"/>
          <w:highlight w:val="yellow"/>
          <w:lang w:val="ru-RU"/>
        </w:rPr>
        <w:t xml:space="preserve"> после чего F-муравей удаляется. B-муравей отправляется обратно к узлу назначения по маршруту F-муравья. Маршрутизаторы извлекают из </w:t>
      </w:r>
      <w:proofErr w:type="gramStart"/>
      <w:r w:rsidRPr="00080AE4">
        <w:rPr>
          <w:rFonts w:ascii="Times New Roman" w:hAnsi="Times New Roman" w:cs="Times New Roman"/>
          <w:highlight w:val="yellow"/>
          <w:lang w:val="ru-RU"/>
        </w:rPr>
        <w:t>проходящего</w:t>
      </w:r>
      <w:proofErr w:type="gramEnd"/>
      <w:r w:rsidRPr="00080AE4">
        <w:rPr>
          <w:rFonts w:ascii="Times New Roman" w:hAnsi="Times New Roman" w:cs="Times New Roman"/>
          <w:highlight w:val="yellow"/>
          <w:lang w:val="ru-RU"/>
        </w:rPr>
        <w:t xml:space="preserve"> B-муравья информацию и обновляют свои таблицы маршрутизации. Каждый маршрутизатор, реализующий </w:t>
      </w:r>
      <w:proofErr w:type="spellStart"/>
      <w:r w:rsidRPr="00080AE4">
        <w:rPr>
          <w:rFonts w:ascii="Times New Roman" w:hAnsi="Times New Roman" w:cs="Times New Roman"/>
          <w:highlight w:val="yellow"/>
          <w:lang w:val="ru-RU"/>
        </w:rPr>
        <w:t>AntNet</w:t>
      </w:r>
      <w:proofErr w:type="spellEnd"/>
      <w:r w:rsidRPr="00080AE4">
        <w:rPr>
          <w:rFonts w:ascii="Times New Roman" w:hAnsi="Times New Roman" w:cs="Times New Roman"/>
          <w:highlight w:val="yellow"/>
          <w:lang w:val="ru-RU"/>
        </w:rPr>
        <w:t xml:space="preserve"> с заданной периодичностью рассылает F-муравьев в различные узлы сети для отслеживания состояния сети. </w:t>
      </w:r>
    </w:p>
    <w:p w14:paraId="391B6314"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 xml:space="preserve">В </w:t>
      </w:r>
      <w:proofErr w:type="spellStart"/>
      <w:r w:rsidRPr="00080AE4">
        <w:rPr>
          <w:rFonts w:ascii="Times New Roman" w:hAnsi="Times New Roman" w:cs="Times New Roman"/>
          <w:highlight w:val="yellow"/>
          <w:lang w:val="ru-RU"/>
        </w:rPr>
        <w:t>mesh</w:t>
      </w:r>
      <w:proofErr w:type="spellEnd"/>
      <w:r w:rsidRPr="00080AE4">
        <w:rPr>
          <w:rFonts w:ascii="Times New Roman" w:hAnsi="Times New Roman" w:cs="Times New Roman"/>
          <w:highlight w:val="yellow"/>
          <w:lang w:val="ru-RU"/>
        </w:rPr>
        <w:t>-сетях используется преимущественно протоколы по состоянию канала, хотя протоколы дистанционно-векторные проблемы маршрутизации решают лучше в случае двух или более путей к точке назначения.</w:t>
      </w:r>
    </w:p>
    <w:p w14:paraId="6AB4BB92"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proofErr w:type="spellStart"/>
      <w:r w:rsidRPr="00080AE4">
        <w:rPr>
          <w:rFonts w:ascii="Times New Roman" w:hAnsi="Times New Roman" w:cs="Times New Roman"/>
          <w:highlight w:val="yellow"/>
          <w:lang w:val="ru-RU"/>
        </w:rPr>
        <w:t>Проактивные</w:t>
      </w:r>
      <w:proofErr w:type="spellEnd"/>
      <w:r w:rsidRPr="00080AE4">
        <w:rPr>
          <w:rFonts w:ascii="Times New Roman" w:hAnsi="Times New Roman" w:cs="Times New Roman"/>
          <w:highlight w:val="yellow"/>
          <w:lang w:val="ru-RU"/>
        </w:rPr>
        <w:t xml:space="preserve"> протоколы (табличные) протоколы предполагают создание на каждой мобильной станции таблиц маршрутизации, содержащих информацию обо всех станциях в сети. (DSDV, OLSR, TBRPF, FSR) </w:t>
      </w:r>
    </w:p>
    <w:p w14:paraId="328CD0EB" w14:textId="77777777" w:rsidR="00080AE4" w:rsidRPr="00080AE4" w:rsidRDefault="00080AE4" w:rsidP="00080AE4">
      <w:pPr>
        <w:pStyle w:val="FirstParagraph"/>
        <w:spacing w:before="0" w:after="0"/>
        <w:jc w:val="both"/>
        <w:rPr>
          <w:rFonts w:ascii="Times New Roman" w:hAnsi="Times New Roman" w:cs="Times New Roman"/>
          <w:highlight w:val="yellow"/>
          <w:lang w:val="ru-RU"/>
        </w:rPr>
      </w:pPr>
      <w:r w:rsidRPr="00080AE4">
        <w:rPr>
          <w:rFonts w:ascii="Times New Roman" w:hAnsi="Times New Roman" w:cs="Times New Roman"/>
          <w:highlight w:val="yellow"/>
          <w:lang w:val="ru-RU"/>
        </w:rPr>
        <w:t xml:space="preserve">Этим резко отличаются от реактивных протоколов, которые строят таблицы маршрутизации, которые строят маршруты между конкретными узлами и только по требованию инициатора передачи. Нежелательны в сети с высоким уровнем трафика – слишком много лавинных рассылок пакетов при очередном поиске маршрута. (DSR, AODV, TORA). </w:t>
      </w:r>
    </w:p>
    <w:p w14:paraId="39D171CA" w14:textId="5F378B08" w:rsidR="00D34CFE" w:rsidRDefault="00080AE4" w:rsidP="00080AE4">
      <w:pPr>
        <w:pStyle w:val="FirstParagraph"/>
        <w:spacing w:before="0" w:after="0"/>
        <w:jc w:val="both"/>
        <w:rPr>
          <w:rFonts w:ascii="Times New Roman" w:hAnsi="Times New Roman" w:cs="Times New Roman"/>
          <w:lang w:val="ru-RU"/>
        </w:rPr>
      </w:pPr>
      <w:r w:rsidRPr="00080AE4">
        <w:rPr>
          <w:rFonts w:ascii="Times New Roman" w:hAnsi="Times New Roman" w:cs="Times New Roman"/>
          <w:highlight w:val="yellow"/>
          <w:lang w:val="ru-RU"/>
        </w:rPr>
        <w:t>Гибридные протоколы наиболее эффективны в многоуровневых сетях. (HWMP, HDVG, ZRP).</w:t>
      </w:r>
    </w:p>
    <w:p w14:paraId="149A706F" w14:textId="77777777" w:rsidR="00F56697" w:rsidRPr="00901EBD" w:rsidRDefault="00F56697" w:rsidP="00901EBD">
      <w:pPr>
        <w:pStyle w:val="FirstParagraph"/>
        <w:spacing w:before="0" w:after="0"/>
        <w:jc w:val="both"/>
        <w:rPr>
          <w:rFonts w:ascii="Times New Roman" w:hAnsi="Times New Roman" w:cs="Times New Roman"/>
          <w:highlight w:val="yellow"/>
          <w:lang w:val="ru-RU"/>
        </w:rPr>
      </w:pPr>
      <w:r w:rsidRPr="00901EBD">
        <w:rPr>
          <w:rFonts w:ascii="Times New Roman" w:hAnsi="Times New Roman" w:cs="Times New Roman"/>
          <w:highlight w:val="yellow"/>
          <w:lang w:val="ru-RU"/>
        </w:rPr>
        <w:t xml:space="preserve">В таблице приведено сравнение различных протоколов маршрутизации для </w:t>
      </w:r>
      <w:proofErr w:type="spellStart"/>
      <w:r w:rsidRPr="00901EBD">
        <w:rPr>
          <w:rFonts w:ascii="Times New Roman" w:hAnsi="Times New Roman" w:cs="Times New Roman"/>
          <w:highlight w:val="yellow"/>
          <w:lang w:val="ru-RU"/>
        </w:rPr>
        <w:t>mesh</w:t>
      </w:r>
      <w:proofErr w:type="spellEnd"/>
      <w:r w:rsidRPr="00901EBD">
        <w:rPr>
          <w:rFonts w:ascii="Times New Roman" w:hAnsi="Times New Roman" w:cs="Times New Roman"/>
          <w:highlight w:val="yellow"/>
          <w:lang w:val="ru-RU"/>
        </w:rPr>
        <w:t xml:space="preserve">-сетей. </w:t>
      </w:r>
    </w:p>
    <w:p w14:paraId="13772339" w14:textId="77777777" w:rsidR="00F56697" w:rsidRPr="00901EBD" w:rsidRDefault="00F56697" w:rsidP="00901EBD">
      <w:pPr>
        <w:pStyle w:val="FirstParagraph"/>
        <w:spacing w:before="0" w:after="0"/>
        <w:jc w:val="both"/>
        <w:rPr>
          <w:rFonts w:ascii="Times New Roman" w:hAnsi="Times New Roman" w:cs="Times New Roman"/>
          <w:highlight w:val="yellow"/>
          <w:lang w:val="ru-RU"/>
        </w:rPr>
      </w:pPr>
      <w:r w:rsidRPr="00901EBD">
        <w:rPr>
          <w:rFonts w:ascii="Times New Roman" w:hAnsi="Times New Roman" w:cs="Times New Roman"/>
          <w:highlight w:val="yellow"/>
          <w:lang w:val="ru-RU"/>
        </w:rPr>
        <w:t xml:space="preserve">Таблица - Сравнение протоколов </w:t>
      </w:r>
      <w:proofErr w:type="spellStart"/>
      <w:r w:rsidRPr="00901EBD">
        <w:rPr>
          <w:rFonts w:ascii="Times New Roman" w:hAnsi="Times New Roman" w:cs="Times New Roman"/>
          <w:highlight w:val="yellow"/>
          <w:lang w:val="ru-RU"/>
        </w:rPr>
        <w:t>mesh</w:t>
      </w:r>
      <w:proofErr w:type="spellEnd"/>
      <w:r w:rsidRPr="00901EBD">
        <w:rPr>
          <w:rFonts w:ascii="Times New Roman" w:hAnsi="Times New Roman" w:cs="Times New Roman"/>
          <w:highlight w:val="yellow"/>
          <w:lang w:val="ru-RU"/>
        </w:rPr>
        <w:t xml:space="preserve">-сетей </w:t>
      </w:r>
    </w:p>
    <w:p w14:paraId="5C8EF99A" w14:textId="77777777" w:rsidR="00F56697" w:rsidRPr="00901EBD" w:rsidRDefault="00F56697" w:rsidP="00901EBD">
      <w:pPr>
        <w:pStyle w:val="FirstParagraph"/>
        <w:spacing w:before="0" w:after="0"/>
        <w:jc w:val="both"/>
        <w:rPr>
          <w:rFonts w:ascii="Times New Roman" w:hAnsi="Times New Roman" w:cs="Times New Roman"/>
          <w:highlight w:val="yellow"/>
          <w:lang w:val="ru-RU"/>
        </w:rPr>
      </w:pPr>
      <w:r w:rsidRPr="00901EBD">
        <w:rPr>
          <w:rFonts w:ascii="Times New Roman" w:hAnsi="Times New Roman" w:cs="Times New Roman"/>
          <w:highlight w:val="yellow"/>
          <w:lang w:val="ru-RU"/>
        </w:rPr>
        <w:t xml:space="preserve"> </w:t>
      </w:r>
    </w:p>
    <w:p w14:paraId="740A761D" w14:textId="7635A270" w:rsidR="00F56697" w:rsidRPr="00F56697" w:rsidRDefault="00901EBD" w:rsidP="00F56697">
      <w:pPr>
        <w:pStyle w:val="a0"/>
        <w:rPr>
          <w:lang w:val="ru-RU"/>
        </w:rPr>
      </w:pPr>
      <w:del w:id="6" w:author="e" w:date="2018-04-11T09:22:00Z">
        <w:r w:rsidDel="007D61EF">
          <w:rPr>
            <w:noProof/>
            <w:lang w:eastAsia="ru-RU"/>
          </w:rPr>
          <w:lastRenderedPageBreak/>
          <w:drawing>
            <wp:inline distT="0" distB="0" distL="0" distR="0" wp14:anchorId="02A59CF9" wp14:editId="2683C0B8">
              <wp:extent cx="5931535" cy="25203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2520315"/>
                      </a:xfrm>
                      <a:prstGeom prst="rect">
                        <a:avLst/>
                      </a:prstGeom>
                      <a:noFill/>
                      <a:ln>
                        <a:noFill/>
                      </a:ln>
                    </pic:spPr>
                  </pic:pic>
                </a:graphicData>
              </a:graphic>
            </wp:inline>
          </w:drawing>
        </w:r>
      </w:del>
    </w:p>
    <w:p w14:paraId="50622953" w14:textId="77777777" w:rsidR="00F56697" w:rsidRPr="00F56697" w:rsidRDefault="00F56697" w:rsidP="00F56697">
      <w:pPr>
        <w:pStyle w:val="a0"/>
        <w:rPr>
          <w:lang w:val="ru-RU"/>
        </w:rPr>
      </w:pPr>
    </w:p>
    <w:p w14:paraId="4BEA128F" w14:textId="77777777" w:rsidR="00901EBD" w:rsidRDefault="00901EBD" w:rsidP="00901EBD">
      <w:pPr>
        <w:pStyle w:val="FirstParagraph"/>
        <w:spacing w:before="0" w:after="0"/>
        <w:jc w:val="both"/>
        <w:rPr>
          <w:rFonts w:ascii="Times New Roman" w:hAnsi="Times New Roman" w:cs="Times New Roman"/>
          <w:lang w:val="ru-RU"/>
        </w:rPr>
      </w:pPr>
    </w:p>
    <w:p w14:paraId="60D8397B" w14:textId="77777777" w:rsidR="00F56697" w:rsidRPr="00901EBD" w:rsidRDefault="00F56697" w:rsidP="00901EBD">
      <w:pPr>
        <w:pStyle w:val="FirstParagraph"/>
        <w:spacing w:before="0" w:after="0"/>
        <w:jc w:val="both"/>
        <w:rPr>
          <w:rFonts w:ascii="Times New Roman" w:hAnsi="Times New Roman" w:cs="Times New Roman"/>
          <w:lang w:val="ru-RU"/>
        </w:rPr>
      </w:pPr>
      <w:proofErr w:type="spellStart"/>
      <w:r w:rsidRPr="00901EBD">
        <w:rPr>
          <w:rFonts w:ascii="Times New Roman" w:hAnsi="Times New Roman" w:cs="Times New Roman"/>
          <w:lang w:val="ru-RU"/>
        </w:rPr>
        <w:t>Zone</w:t>
      </w:r>
      <w:proofErr w:type="spellEnd"/>
      <w:r w:rsidRPr="00901EBD">
        <w:rPr>
          <w:rFonts w:ascii="Times New Roman" w:hAnsi="Times New Roman" w:cs="Times New Roman"/>
          <w:lang w:val="ru-RU"/>
        </w:rPr>
        <w:t xml:space="preserve"> </w:t>
      </w:r>
      <w:proofErr w:type="spellStart"/>
      <w:r w:rsidRPr="00901EBD">
        <w:rPr>
          <w:rFonts w:ascii="Times New Roman" w:hAnsi="Times New Roman" w:cs="Times New Roman"/>
          <w:lang w:val="ru-RU"/>
        </w:rPr>
        <w:t>Based</w:t>
      </w:r>
      <w:proofErr w:type="spellEnd"/>
      <w:r w:rsidRPr="00901EBD">
        <w:rPr>
          <w:rFonts w:ascii="Times New Roman" w:hAnsi="Times New Roman" w:cs="Times New Roman"/>
          <w:lang w:val="ru-RU"/>
        </w:rPr>
        <w:t xml:space="preserve"> </w:t>
      </w:r>
      <w:proofErr w:type="spellStart"/>
      <w:r w:rsidRPr="00901EBD">
        <w:rPr>
          <w:rFonts w:ascii="Times New Roman" w:hAnsi="Times New Roman" w:cs="Times New Roman"/>
          <w:lang w:val="ru-RU"/>
        </w:rPr>
        <w:t>Routing</w:t>
      </w:r>
      <w:proofErr w:type="spellEnd"/>
      <w:r w:rsidRPr="00901EBD">
        <w:rPr>
          <w:rFonts w:ascii="Times New Roman" w:hAnsi="Times New Roman" w:cs="Times New Roman"/>
          <w:lang w:val="ru-RU"/>
        </w:rPr>
        <w:t xml:space="preserve"> </w:t>
      </w:r>
      <w:proofErr w:type="spellStart"/>
      <w:r w:rsidRPr="00901EBD">
        <w:rPr>
          <w:rFonts w:ascii="Times New Roman" w:hAnsi="Times New Roman" w:cs="Times New Roman"/>
          <w:lang w:val="ru-RU"/>
        </w:rPr>
        <w:t>Protocol</w:t>
      </w:r>
      <w:proofErr w:type="spellEnd"/>
      <w:r w:rsidRPr="00901EBD">
        <w:rPr>
          <w:rFonts w:ascii="Times New Roman" w:hAnsi="Times New Roman" w:cs="Times New Roman"/>
          <w:lang w:val="ru-RU"/>
        </w:rPr>
        <w:t xml:space="preserve"> (ZRP) – протокол маршрутизации на основе зоны – гибридный протокол. Использует два метода маршрутизации – маршрутизация в интрасети (IARP) и маршрутизации между интрасетями (IERP). Такой протокол применим в сотовых сетях, где есть стационарно расположенные вышки, между которыми могут перемещаться клиенты сотовой связи. </w:t>
      </w:r>
    </w:p>
    <w:p w14:paraId="343861C2" w14:textId="77777777" w:rsidR="00F56697" w:rsidRPr="00F56697" w:rsidRDefault="00F56697" w:rsidP="00F56697">
      <w:pPr>
        <w:pStyle w:val="a0"/>
        <w:rPr>
          <w:lang w:val="ru-RU"/>
        </w:rPr>
      </w:pPr>
    </w:p>
    <w:p w14:paraId="639E084E" w14:textId="77777777" w:rsidR="00343147" w:rsidRPr="006218D4" w:rsidRDefault="008B7F8B" w:rsidP="00E9710A">
      <w:pPr>
        <w:pStyle w:val="1"/>
        <w:ind w:firstLine="0"/>
        <w:rPr>
          <w:rFonts w:ascii="Times New Roman" w:hAnsi="Times New Roman" w:cs="Times New Roman"/>
          <w:color w:val="auto"/>
          <w:lang w:val="ru-RU"/>
        </w:rPr>
      </w:pPr>
      <w:bookmarkStart w:id="7" w:name="платформы-программной-реализации"/>
      <w:bookmarkStart w:id="8" w:name="заключение"/>
      <w:bookmarkEnd w:id="7"/>
      <w:bookmarkEnd w:id="8"/>
      <w:r w:rsidRPr="006218D4">
        <w:rPr>
          <w:rFonts w:ascii="Times New Roman" w:hAnsi="Times New Roman" w:cs="Times New Roman"/>
          <w:color w:val="auto"/>
          <w:lang w:val="ru-RU"/>
        </w:rPr>
        <w:t>Заключение</w:t>
      </w:r>
    </w:p>
    <w:p w14:paraId="40B171E0" w14:textId="77777777"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В статье приведен краткий литературный обзор исследований в области рекомендательных информационных систем (РС) и примерам областей их применения. В общем виде представлены схемы применения математического обеспечения (методов многомерного анализа данных) на разных этапах решения задач РС и оценки их качества. Выделены основные проблемы, требующие решения как на этапе разработки РС, так и на этапе их эксплуатации:</w:t>
      </w:r>
    </w:p>
    <w:p w14:paraId="726A7A89" w14:textId="77777777" w:rsidR="00343147" w:rsidRPr="006218D4" w:rsidRDefault="008B7F8B" w:rsidP="00E9710A">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пользователи неохотно предоставляют информацию о себе и своих потребностях, либо разработчики РС уделяют мало внимания процессу информационного наполнения профиля пользователя;</w:t>
      </w:r>
    </w:p>
    <w:p w14:paraId="79EBC3A4" w14:textId="77777777" w:rsidR="00343147" w:rsidRPr="006218D4" w:rsidRDefault="008B7F8B" w:rsidP="00E9710A">
      <w:pPr>
        <w:pStyle w:val="Compact"/>
        <w:numPr>
          <w:ilvl w:val="0"/>
          <w:numId w:val="4"/>
        </w:numPr>
        <w:spacing w:before="0" w:after="0"/>
        <w:ind w:left="482" w:hanging="482"/>
        <w:jc w:val="both"/>
        <w:rPr>
          <w:rFonts w:ascii="Times New Roman" w:hAnsi="Times New Roman" w:cs="Times New Roman"/>
          <w:lang w:val="ru-RU"/>
        </w:rPr>
      </w:pPr>
      <w:proofErr w:type="gramStart"/>
      <w:r w:rsidRPr="006218D4">
        <w:rPr>
          <w:rFonts w:ascii="Times New Roman" w:hAnsi="Times New Roman" w:cs="Times New Roman"/>
          <w:lang w:val="ru-RU"/>
        </w:rPr>
        <w:t>в предметных областях, связанных с большой стоимостью объекта или услуги (где принимается серьезные решения по вложения материальных средств), информационные модели объекта и профиля пользователя сложны по своей структуре и связи компонент структуры, что требует явного представления концептуальной модели предметной области во время выполнения РС как своих основных функций, так и функций предсказания значений атрибутов объекта или профиля пользователя на основе</w:t>
      </w:r>
      <w:proofErr w:type="gramEnd"/>
      <w:r w:rsidRPr="006218D4">
        <w:rPr>
          <w:rFonts w:ascii="Times New Roman" w:hAnsi="Times New Roman" w:cs="Times New Roman"/>
          <w:lang w:val="ru-RU"/>
        </w:rPr>
        <w:t xml:space="preserve"> прецедентов;</w:t>
      </w:r>
    </w:p>
    <w:p w14:paraId="64BD5DBE" w14:textId="77777777" w:rsidR="00343147" w:rsidRPr="006218D4" w:rsidRDefault="008B7F8B" w:rsidP="00E9710A">
      <w:pPr>
        <w:pStyle w:val="Compact"/>
        <w:numPr>
          <w:ilvl w:val="0"/>
          <w:numId w:val="4"/>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для предыдущего пункта важным является </w:t>
      </w:r>
      <w:r w:rsidR="00AD65B6" w:rsidRPr="006218D4">
        <w:rPr>
          <w:rFonts w:ascii="Times New Roman" w:hAnsi="Times New Roman" w:cs="Times New Roman"/>
          <w:lang w:val="ru-RU"/>
        </w:rPr>
        <w:t xml:space="preserve">также </w:t>
      </w:r>
      <w:r w:rsidRPr="006218D4">
        <w:rPr>
          <w:rFonts w:ascii="Times New Roman" w:hAnsi="Times New Roman" w:cs="Times New Roman"/>
          <w:lang w:val="ru-RU"/>
        </w:rPr>
        <w:t>разработка пользовательского интерфейса, позволяющего в удобной для пользователя форме и достаточно гибко задавать запросы к РС, а также визуализировать результаты, предлагаемые РС.</w:t>
      </w:r>
    </w:p>
    <w:p w14:paraId="4FC222E8" w14:textId="77777777" w:rsidR="00343147" w:rsidRPr="006218D4" w:rsidRDefault="008B7F8B" w:rsidP="00E9710A">
      <w:pPr>
        <w:pStyle w:val="FirstParagraph"/>
        <w:spacing w:before="0" w:after="0"/>
        <w:jc w:val="both"/>
        <w:rPr>
          <w:rFonts w:ascii="Times New Roman" w:hAnsi="Times New Roman" w:cs="Times New Roman"/>
          <w:lang w:val="ru-RU"/>
        </w:rPr>
      </w:pPr>
      <w:r w:rsidRPr="006218D4">
        <w:rPr>
          <w:rFonts w:ascii="Times New Roman" w:hAnsi="Times New Roman" w:cs="Times New Roman"/>
          <w:lang w:val="ru-RU"/>
        </w:rPr>
        <w:t>Таким образом</w:t>
      </w:r>
      <w:r w:rsidR="00665675">
        <w:rPr>
          <w:rFonts w:ascii="Times New Roman" w:hAnsi="Times New Roman" w:cs="Times New Roman"/>
          <w:lang w:val="ru-RU"/>
        </w:rPr>
        <w:t>,</w:t>
      </w:r>
      <w:r w:rsidRPr="006218D4">
        <w:rPr>
          <w:rFonts w:ascii="Times New Roman" w:hAnsi="Times New Roman" w:cs="Times New Roman"/>
          <w:lang w:val="ru-RU"/>
        </w:rPr>
        <w:t xml:space="preserve"> РС, как системы поддержки принятия решения, являются типичным представителем систем искусственного интеллекта, ориентированными, прежде всего, на обработку неполной и противоречивой информации, а также использующими системы, основанные на формализованных знаниях (</w:t>
      </w:r>
      <w:r w:rsidRPr="006218D4">
        <w:rPr>
          <w:rFonts w:ascii="Times New Roman" w:hAnsi="Times New Roman" w:cs="Times New Roman"/>
        </w:rPr>
        <w:t>knowledge</w:t>
      </w:r>
      <w:r w:rsidRPr="006218D4">
        <w:rPr>
          <w:rFonts w:ascii="Times New Roman" w:hAnsi="Times New Roman" w:cs="Times New Roman"/>
          <w:lang w:val="ru-RU"/>
        </w:rPr>
        <w:t>-</w:t>
      </w:r>
      <w:proofErr w:type="spellStart"/>
      <w:r w:rsidRPr="006218D4">
        <w:rPr>
          <w:rFonts w:ascii="Times New Roman" w:hAnsi="Times New Roman" w:cs="Times New Roman"/>
        </w:rPr>
        <w:t>basedsystems</w:t>
      </w:r>
      <w:proofErr w:type="spellEnd"/>
      <w:r w:rsidRPr="006218D4">
        <w:rPr>
          <w:rFonts w:ascii="Times New Roman" w:hAnsi="Times New Roman" w:cs="Times New Roman"/>
          <w:lang w:val="ru-RU"/>
        </w:rPr>
        <w:t>).</w:t>
      </w:r>
    </w:p>
    <w:p w14:paraId="65C1F2CC" w14:textId="77777777" w:rsidR="00343147" w:rsidRPr="006218D4" w:rsidRDefault="008B7F8B" w:rsidP="00E9710A">
      <w:pPr>
        <w:pStyle w:val="1"/>
        <w:ind w:firstLine="0"/>
        <w:rPr>
          <w:rFonts w:ascii="Times New Roman" w:hAnsi="Times New Roman" w:cs="Times New Roman"/>
          <w:color w:val="auto"/>
          <w:lang w:val="ru-RU"/>
        </w:rPr>
      </w:pPr>
      <w:bookmarkStart w:id="9" w:name="литература"/>
      <w:bookmarkEnd w:id="9"/>
      <w:r w:rsidRPr="006218D4">
        <w:rPr>
          <w:rFonts w:ascii="Times New Roman" w:hAnsi="Times New Roman" w:cs="Times New Roman"/>
          <w:color w:val="auto"/>
          <w:lang w:val="ru-RU"/>
        </w:rPr>
        <w:lastRenderedPageBreak/>
        <w:t>Литература</w:t>
      </w:r>
    </w:p>
    <w:p w14:paraId="3FF3C3D8" w14:textId="0F8D236F" w:rsidR="00805F49" w:rsidRPr="00805F49" w:rsidRDefault="00805F49" w:rsidP="00805F49">
      <w:pPr>
        <w:numPr>
          <w:ilvl w:val="0"/>
          <w:numId w:val="9"/>
        </w:numPr>
        <w:spacing w:before="0" w:after="0"/>
        <w:jc w:val="both"/>
        <w:rPr>
          <w:rFonts w:ascii="Times New Roman" w:hAnsi="Times New Roman" w:cs="Times New Roman"/>
          <w:lang w:val="ru-RU"/>
        </w:rPr>
      </w:pPr>
      <w:proofErr w:type="spellStart"/>
      <w:r w:rsidRPr="00805F49">
        <w:rPr>
          <w:rFonts w:ascii="Times New Roman" w:hAnsi="Times New Roman" w:cs="Times New Roman"/>
          <w:lang w:val="ru-RU"/>
        </w:rPr>
        <w:t>Таненбаум</w:t>
      </w:r>
      <w:proofErr w:type="spellEnd"/>
      <w:r w:rsidRPr="00805F49">
        <w:rPr>
          <w:rFonts w:ascii="Times New Roman" w:hAnsi="Times New Roman" w:cs="Times New Roman"/>
          <w:lang w:val="ru-RU"/>
        </w:rPr>
        <w:t xml:space="preserve"> </w:t>
      </w:r>
      <w:r w:rsidRPr="00805F49">
        <w:rPr>
          <w:rFonts w:ascii="Times New Roman" w:hAnsi="Times New Roman" w:cs="Times New Roman"/>
          <w:lang w:val="ru-RU"/>
        </w:rPr>
        <w:t xml:space="preserve">Э., </w:t>
      </w:r>
      <w:proofErr w:type="spellStart"/>
      <w:r w:rsidRPr="00805F49">
        <w:rPr>
          <w:rFonts w:ascii="Times New Roman" w:hAnsi="Times New Roman" w:cs="Times New Roman"/>
          <w:lang w:val="ru-RU"/>
        </w:rPr>
        <w:t>Уэзеролл</w:t>
      </w:r>
      <w:proofErr w:type="spellEnd"/>
      <w:r w:rsidRPr="00805F49">
        <w:rPr>
          <w:rFonts w:ascii="Times New Roman" w:hAnsi="Times New Roman" w:cs="Times New Roman"/>
          <w:lang w:val="ru-RU"/>
        </w:rPr>
        <w:t xml:space="preserve"> </w:t>
      </w:r>
      <w:r w:rsidRPr="00805F49">
        <w:rPr>
          <w:rFonts w:ascii="Times New Roman" w:hAnsi="Times New Roman" w:cs="Times New Roman"/>
          <w:lang w:val="ru-RU"/>
        </w:rPr>
        <w:t xml:space="preserve">Д. </w:t>
      </w:r>
      <w:proofErr w:type="spellStart"/>
      <w:r w:rsidRPr="00805F49">
        <w:rPr>
          <w:rFonts w:ascii="Times New Roman" w:hAnsi="Times New Roman" w:cs="Times New Roman"/>
          <w:lang w:val="ru-RU"/>
        </w:rPr>
        <w:t>Компьютерныесети</w:t>
      </w:r>
      <w:proofErr w:type="spellEnd"/>
      <w:r w:rsidRPr="00805F49">
        <w:rPr>
          <w:rFonts w:ascii="Times New Roman" w:hAnsi="Times New Roman" w:cs="Times New Roman"/>
          <w:lang w:val="ru-RU"/>
        </w:rPr>
        <w:t>. 5-е</w:t>
      </w:r>
      <w:r w:rsidRPr="00805F49">
        <w:rPr>
          <w:rFonts w:ascii="Times New Roman" w:hAnsi="Times New Roman" w:cs="Times New Roman"/>
          <w:lang w:val="ru-RU"/>
        </w:rPr>
        <w:t xml:space="preserve"> </w:t>
      </w:r>
      <w:r w:rsidRPr="00805F49">
        <w:rPr>
          <w:rFonts w:ascii="Times New Roman" w:hAnsi="Times New Roman" w:cs="Times New Roman"/>
          <w:lang w:val="ru-RU"/>
        </w:rPr>
        <w:t xml:space="preserve">изд. </w:t>
      </w:r>
      <w:r w:rsidRPr="00805F49">
        <w:rPr>
          <w:rFonts w:ascii="Times New Roman" w:hAnsi="Times New Roman" w:cs="Times New Roman"/>
          <w:lang w:val="ru-RU"/>
        </w:rPr>
        <w:t>–</w:t>
      </w:r>
      <w:r w:rsidRPr="00805F49">
        <w:rPr>
          <w:rFonts w:ascii="Times New Roman" w:hAnsi="Times New Roman" w:cs="Times New Roman"/>
          <w:lang w:val="ru-RU"/>
        </w:rPr>
        <w:t xml:space="preserve"> СПб.</w:t>
      </w:r>
      <w:r w:rsidRPr="00805F49">
        <w:rPr>
          <w:rFonts w:ascii="Times New Roman" w:hAnsi="Times New Roman" w:cs="Times New Roman"/>
          <w:lang w:val="ru-RU"/>
        </w:rPr>
        <w:t xml:space="preserve"> </w:t>
      </w:r>
      <w:r w:rsidRPr="00805F49">
        <w:rPr>
          <w:rFonts w:ascii="Times New Roman" w:hAnsi="Times New Roman" w:cs="Times New Roman"/>
          <w:lang w:val="ru-RU"/>
        </w:rPr>
        <w:t>: Питер, 2012. — 960 с.</w:t>
      </w:r>
      <w:proofErr w:type="gramStart"/>
      <w:r w:rsidRPr="00805F49">
        <w:rPr>
          <w:rFonts w:ascii="Times New Roman" w:hAnsi="Times New Roman" w:cs="Times New Roman"/>
          <w:lang w:val="ru-RU"/>
        </w:rPr>
        <w:t> </w:t>
      </w:r>
      <w:r w:rsidRPr="00805F49">
        <w:rPr>
          <w:rFonts w:ascii="Times New Roman" w:hAnsi="Times New Roman" w:cs="Times New Roman"/>
          <w:lang w:val="ru-RU"/>
        </w:rPr>
        <w:t>:</w:t>
      </w:r>
      <w:proofErr w:type="gramEnd"/>
      <w:r w:rsidRPr="00805F49">
        <w:rPr>
          <w:rFonts w:ascii="Times New Roman" w:hAnsi="Times New Roman" w:cs="Times New Roman"/>
          <w:lang w:val="ru-RU"/>
        </w:rPr>
        <w:t xml:space="preserve"> ил.</w:t>
      </w:r>
      <w:r w:rsidRPr="00805F49">
        <w:rPr>
          <w:rFonts w:ascii="Times New Roman" w:hAnsi="Times New Roman" w:cs="Times New Roman"/>
          <w:lang w:val="ru-RU"/>
        </w:rPr>
        <w:t xml:space="preserve"> </w:t>
      </w:r>
      <w:r w:rsidRPr="00805F49">
        <w:rPr>
          <w:rFonts w:ascii="Times New Roman" w:hAnsi="Times New Roman" w:cs="Times New Roman"/>
          <w:lang w:val="ru-RU"/>
        </w:rPr>
        <w:t>ISBN</w:t>
      </w:r>
      <w:r w:rsidRPr="00805F49">
        <w:rPr>
          <w:rFonts w:ascii="Times New Roman" w:hAnsi="Times New Roman" w:cs="Times New Roman"/>
          <w:lang w:val="ru-RU"/>
        </w:rPr>
        <w:t xml:space="preserve"> </w:t>
      </w:r>
      <w:r w:rsidRPr="00805F49">
        <w:rPr>
          <w:rFonts w:ascii="Times New Roman" w:hAnsi="Times New Roman" w:cs="Times New Roman"/>
          <w:lang w:val="ru-RU"/>
        </w:rPr>
        <w:t>978-5-459-00342-0</w:t>
      </w:r>
    </w:p>
    <w:p w14:paraId="75C00372" w14:textId="230B2829" w:rsidR="0016599C" w:rsidRPr="0016599C" w:rsidRDefault="0016599C" w:rsidP="00BB5711">
      <w:pPr>
        <w:numPr>
          <w:ilvl w:val="0"/>
          <w:numId w:val="9"/>
        </w:numPr>
        <w:spacing w:before="0" w:after="0"/>
        <w:ind w:left="482" w:hanging="482"/>
        <w:jc w:val="both"/>
        <w:rPr>
          <w:rFonts w:ascii="Times New Roman" w:hAnsi="Times New Roman" w:cs="Times New Roman"/>
          <w:lang w:val="ru-RU"/>
        </w:rPr>
      </w:pPr>
      <w:r>
        <w:rPr>
          <w:rFonts w:ascii="Times New Roman" w:hAnsi="Times New Roman" w:cs="Times New Roman"/>
          <w:lang w:val="ru-RU"/>
        </w:rPr>
        <w:t>Руководство</w:t>
      </w:r>
      <w:r w:rsidRPr="0016599C">
        <w:rPr>
          <w:rFonts w:ascii="Times New Roman" w:hAnsi="Times New Roman" w:cs="Times New Roman"/>
          <w:lang w:val="ru-RU"/>
        </w:rPr>
        <w:t xml:space="preserve"> </w:t>
      </w:r>
      <w:r>
        <w:rPr>
          <w:rFonts w:ascii="Times New Roman" w:hAnsi="Times New Roman" w:cs="Times New Roman"/>
          <w:lang w:val="ru-RU"/>
        </w:rPr>
        <w:t>по</w:t>
      </w:r>
      <w:r w:rsidRPr="0016599C">
        <w:rPr>
          <w:rFonts w:ascii="Times New Roman" w:hAnsi="Times New Roman" w:cs="Times New Roman"/>
          <w:lang w:val="ru-RU"/>
        </w:rPr>
        <w:t xml:space="preserve"> </w:t>
      </w:r>
      <w:proofErr w:type="spellStart"/>
      <w:r>
        <w:rPr>
          <w:rFonts w:ascii="Times New Roman" w:hAnsi="Times New Roman" w:cs="Times New Roman"/>
          <w:lang w:val="ru-RU"/>
        </w:rPr>
        <w:t>междоменной</w:t>
      </w:r>
      <w:proofErr w:type="spellEnd"/>
      <w:r w:rsidRPr="0016599C">
        <w:rPr>
          <w:rFonts w:ascii="Times New Roman" w:hAnsi="Times New Roman" w:cs="Times New Roman"/>
          <w:lang w:val="ru-RU"/>
        </w:rPr>
        <w:t xml:space="preserve"> </w:t>
      </w:r>
      <w:r>
        <w:rPr>
          <w:rFonts w:ascii="Times New Roman" w:hAnsi="Times New Roman" w:cs="Times New Roman"/>
          <w:lang w:val="ru-RU"/>
        </w:rPr>
        <w:t>многоадресной</w:t>
      </w:r>
      <w:r w:rsidRPr="0016599C">
        <w:rPr>
          <w:rFonts w:ascii="Times New Roman" w:hAnsi="Times New Roman" w:cs="Times New Roman"/>
          <w:lang w:val="ru-RU"/>
        </w:rPr>
        <w:t xml:space="preserve"> </w:t>
      </w:r>
      <w:r>
        <w:rPr>
          <w:rFonts w:ascii="Times New Roman" w:hAnsi="Times New Roman" w:cs="Times New Roman"/>
          <w:lang w:val="ru-RU"/>
        </w:rPr>
        <w:t>маршрутизации</w:t>
      </w:r>
      <w:r w:rsidRPr="0016599C">
        <w:rPr>
          <w:rFonts w:ascii="Times New Roman" w:hAnsi="Times New Roman" w:cs="Times New Roman"/>
          <w:lang w:val="ru-RU"/>
        </w:rPr>
        <w:t xml:space="preserve">. : </w:t>
      </w:r>
      <w:r>
        <w:rPr>
          <w:rFonts w:ascii="Times New Roman" w:hAnsi="Times New Roman" w:cs="Times New Roman"/>
          <w:lang w:val="ru-RU"/>
        </w:rPr>
        <w:t>Пер</w:t>
      </w:r>
      <w:r w:rsidRPr="0016599C">
        <w:rPr>
          <w:rFonts w:ascii="Times New Roman" w:hAnsi="Times New Roman" w:cs="Times New Roman"/>
          <w:lang w:val="ru-RU"/>
        </w:rPr>
        <w:t xml:space="preserve">. </w:t>
      </w:r>
      <w:r>
        <w:rPr>
          <w:rFonts w:ascii="Times New Roman" w:hAnsi="Times New Roman" w:cs="Times New Roman"/>
          <w:lang w:val="ru-RU"/>
        </w:rPr>
        <w:t xml:space="preserve">с </w:t>
      </w:r>
      <w:r w:rsidR="00805F49">
        <w:rPr>
          <w:rFonts w:ascii="Times New Roman" w:hAnsi="Times New Roman" w:cs="Times New Roman"/>
          <w:lang w:val="ru-RU"/>
        </w:rPr>
        <w:t>англ. – М.</w:t>
      </w:r>
      <w:proofErr w:type="gramStart"/>
      <w:r w:rsidR="00805F49">
        <w:rPr>
          <w:rFonts w:ascii="Times New Roman" w:hAnsi="Times New Roman" w:cs="Times New Roman"/>
          <w:lang w:val="ru-RU"/>
        </w:rPr>
        <w:t> </w:t>
      </w:r>
      <w:r>
        <w:rPr>
          <w:rFonts w:ascii="Times New Roman" w:hAnsi="Times New Roman" w:cs="Times New Roman"/>
          <w:lang w:val="ru-RU"/>
        </w:rPr>
        <w:t>:</w:t>
      </w:r>
      <w:proofErr w:type="gramEnd"/>
      <w:r>
        <w:rPr>
          <w:rFonts w:ascii="Times New Roman" w:hAnsi="Times New Roman" w:cs="Times New Roman"/>
          <w:lang w:val="ru-RU"/>
        </w:rPr>
        <w:t xml:space="preserve"> Издательский дом «Вильямс», 2004. – 320 с. : ил. ISBN 5-8459-0605-9</w:t>
      </w:r>
    </w:p>
    <w:p w14:paraId="6251214D" w14:textId="77777777" w:rsidR="0016599C" w:rsidRPr="0016599C" w:rsidRDefault="0016599C" w:rsidP="00BB5711">
      <w:pPr>
        <w:numPr>
          <w:ilvl w:val="0"/>
          <w:numId w:val="9"/>
        </w:numPr>
        <w:spacing w:before="0" w:after="0"/>
        <w:ind w:left="482" w:hanging="482"/>
        <w:jc w:val="both"/>
        <w:rPr>
          <w:rFonts w:ascii="Times New Roman" w:hAnsi="Times New Roman" w:cs="Times New Roman"/>
          <w:lang w:val="ru-RU"/>
        </w:rPr>
      </w:pPr>
    </w:p>
    <w:p w14:paraId="5D776E99" w14:textId="77777777" w:rsidR="0016599C" w:rsidRPr="0016599C" w:rsidRDefault="0016599C" w:rsidP="00BB5711">
      <w:pPr>
        <w:numPr>
          <w:ilvl w:val="0"/>
          <w:numId w:val="9"/>
        </w:numPr>
        <w:spacing w:before="0" w:after="0"/>
        <w:ind w:left="482" w:hanging="482"/>
        <w:jc w:val="both"/>
        <w:rPr>
          <w:rFonts w:ascii="Times New Roman" w:hAnsi="Times New Roman" w:cs="Times New Roman"/>
          <w:lang w:val="ru-RU"/>
        </w:rPr>
      </w:pPr>
    </w:p>
    <w:p w14:paraId="49DAC570" w14:textId="77777777" w:rsidR="0016599C" w:rsidRPr="0016599C" w:rsidRDefault="0016599C" w:rsidP="00BB5711">
      <w:pPr>
        <w:numPr>
          <w:ilvl w:val="0"/>
          <w:numId w:val="9"/>
        </w:numPr>
        <w:spacing w:before="0" w:after="0"/>
        <w:ind w:left="482" w:hanging="482"/>
        <w:jc w:val="both"/>
        <w:rPr>
          <w:rFonts w:ascii="Times New Roman" w:hAnsi="Times New Roman" w:cs="Times New Roman"/>
          <w:lang w:val="ru-RU"/>
        </w:rPr>
      </w:pPr>
    </w:p>
    <w:p w14:paraId="5C8C781D" w14:textId="77777777" w:rsidR="00BB5711" w:rsidRPr="0016599C"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rPr>
        <w:t>D</w:t>
      </w:r>
      <w:r w:rsidRPr="0016599C">
        <w:rPr>
          <w:rFonts w:ascii="Times New Roman" w:hAnsi="Times New Roman" w:cs="Times New Roman"/>
          <w:lang w:val="ru-RU"/>
        </w:rPr>
        <w:t xml:space="preserve">. </w:t>
      </w:r>
      <w:proofErr w:type="spellStart"/>
      <w:r w:rsidRPr="006218D4">
        <w:rPr>
          <w:rFonts w:ascii="Times New Roman" w:hAnsi="Times New Roman" w:cs="Times New Roman"/>
        </w:rPr>
        <w:t>Jannach</w:t>
      </w:r>
      <w:proofErr w:type="spellEnd"/>
      <w:r w:rsidRPr="0016599C">
        <w:rPr>
          <w:rFonts w:ascii="Times New Roman" w:hAnsi="Times New Roman" w:cs="Times New Roman"/>
          <w:lang w:val="ru-RU"/>
        </w:rPr>
        <w:t xml:space="preserve">, </w:t>
      </w:r>
      <w:r w:rsidRPr="006218D4">
        <w:rPr>
          <w:rFonts w:ascii="Times New Roman" w:hAnsi="Times New Roman" w:cs="Times New Roman"/>
        </w:rPr>
        <w:t>M</w:t>
      </w:r>
      <w:r w:rsidRPr="0016599C">
        <w:rPr>
          <w:rFonts w:ascii="Times New Roman" w:hAnsi="Times New Roman" w:cs="Times New Roman"/>
          <w:lang w:val="ru-RU"/>
        </w:rPr>
        <w:t xml:space="preserve">. </w:t>
      </w:r>
      <w:proofErr w:type="spellStart"/>
      <w:r w:rsidRPr="006218D4">
        <w:rPr>
          <w:rFonts w:ascii="Times New Roman" w:hAnsi="Times New Roman" w:cs="Times New Roman"/>
        </w:rPr>
        <w:t>Zanker</w:t>
      </w:r>
      <w:proofErr w:type="spellEnd"/>
      <w:r w:rsidRPr="0016599C">
        <w:rPr>
          <w:rFonts w:ascii="Times New Roman" w:hAnsi="Times New Roman" w:cs="Times New Roman"/>
          <w:lang w:val="ru-RU"/>
        </w:rPr>
        <w:t xml:space="preserve">, </w:t>
      </w:r>
      <w:r w:rsidRPr="006218D4">
        <w:rPr>
          <w:rFonts w:ascii="Times New Roman" w:hAnsi="Times New Roman" w:cs="Times New Roman"/>
        </w:rPr>
        <w:t>A</w:t>
      </w:r>
      <w:r w:rsidRPr="0016599C">
        <w:rPr>
          <w:rFonts w:ascii="Times New Roman" w:hAnsi="Times New Roman" w:cs="Times New Roman"/>
          <w:lang w:val="ru-RU"/>
        </w:rPr>
        <w:t xml:space="preserve">. </w:t>
      </w:r>
      <w:proofErr w:type="spellStart"/>
      <w:r w:rsidRPr="006218D4">
        <w:rPr>
          <w:rFonts w:ascii="Times New Roman" w:hAnsi="Times New Roman" w:cs="Times New Roman"/>
        </w:rPr>
        <w:t>Felfernig</w:t>
      </w:r>
      <w:proofErr w:type="spellEnd"/>
      <w:r w:rsidRPr="0016599C">
        <w:rPr>
          <w:rFonts w:ascii="Times New Roman" w:hAnsi="Times New Roman" w:cs="Times New Roman"/>
          <w:lang w:val="ru-RU"/>
        </w:rPr>
        <w:t xml:space="preserve">, </w:t>
      </w:r>
      <w:r w:rsidRPr="006218D4">
        <w:rPr>
          <w:rFonts w:ascii="Times New Roman" w:hAnsi="Times New Roman" w:cs="Times New Roman"/>
        </w:rPr>
        <w:t>G</w:t>
      </w:r>
      <w:r w:rsidRPr="0016599C">
        <w:rPr>
          <w:rFonts w:ascii="Times New Roman" w:hAnsi="Times New Roman" w:cs="Times New Roman"/>
          <w:lang w:val="ru-RU"/>
        </w:rPr>
        <w:t xml:space="preserve">. </w:t>
      </w:r>
      <w:r w:rsidRPr="006218D4">
        <w:rPr>
          <w:rFonts w:ascii="Times New Roman" w:hAnsi="Times New Roman" w:cs="Times New Roman"/>
        </w:rPr>
        <w:t>Friedrich</w:t>
      </w:r>
      <w:r w:rsidRPr="0016599C">
        <w:rPr>
          <w:rFonts w:ascii="Times New Roman" w:hAnsi="Times New Roman" w:cs="Times New Roman"/>
          <w:lang w:val="ru-RU"/>
        </w:rPr>
        <w:t xml:space="preserve">. </w:t>
      </w:r>
      <w:r w:rsidRPr="006218D4">
        <w:rPr>
          <w:rFonts w:ascii="Times New Roman" w:hAnsi="Times New Roman" w:cs="Times New Roman"/>
          <w:i/>
        </w:rPr>
        <w:t>Recommender</w:t>
      </w:r>
      <w:r w:rsidRPr="0016599C">
        <w:rPr>
          <w:rFonts w:ascii="Times New Roman" w:hAnsi="Times New Roman" w:cs="Times New Roman"/>
          <w:i/>
          <w:lang w:val="ru-RU"/>
        </w:rPr>
        <w:t xml:space="preserve"> </w:t>
      </w:r>
      <w:r w:rsidRPr="006218D4">
        <w:rPr>
          <w:rFonts w:ascii="Times New Roman" w:hAnsi="Times New Roman" w:cs="Times New Roman"/>
          <w:i/>
        </w:rPr>
        <w:t>Systems</w:t>
      </w:r>
      <w:r w:rsidRPr="0016599C">
        <w:rPr>
          <w:rFonts w:ascii="Times New Roman" w:hAnsi="Times New Roman" w:cs="Times New Roman"/>
          <w:i/>
          <w:lang w:val="ru-RU"/>
        </w:rPr>
        <w:t xml:space="preserve">: </w:t>
      </w:r>
      <w:r w:rsidRPr="006218D4">
        <w:rPr>
          <w:rFonts w:ascii="Times New Roman" w:hAnsi="Times New Roman" w:cs="Times New Roman"/>
          <w:i/>
        </w:rPr>
        <w:t>An</w:t>
      </w:r>
      <w:r w:rsidRPr="0016599C">
        <w:rPr>
          <w:rFonts w:ascii="Times New Roman" w:hAnsi="Times New Roman" w:cs="Times New Roman"/>
          <w:i/>
          <w:lang w:val="ru-RU"/>
        </w:rPr>
        <w:t xml:space="preserve"> </w:t>
      </w:r>
      <w:r w:rsidRPr="006218D4">
        <w:rPr>
          <w:rFonts w:ascii="Times New Roman" w:hAnsi="Times New Roman" w:cs="Times New Roman"/>
          <w:i/>
        </w:rPr>
        <w:t>Introduction</w:t>
      </w:r>
      <w:r w:rsidRPr="0016599C">
        <w:rPr>
          <w:rFonts w:ascii="Times New Roman" w:hAnsi="Times New Roman" w:cs="Times New Roman"/>
          <w:lang w:val="ru-RU"/>
        </w:rPr>
        <w:t xml:space="preserve">. </w:t>
      </w:r>
      <w:r w:rsidRPr="006218D4">
        <w:rPr>
          <w:rFonts w:ascii="Times New Roman" w:hAnsi="Times New Roman" w:cs="Times New Roman"/>
        </w:rPr>
        <w:t>Cambridge</w:t>
      </w:r>
      <w:r w:rsidRPr="0016599C">
        <w:rPr>
          <w:rFonts w:ascii="Times New Roman" w:hAnsi="Times New Roman" w:cs="Times New Roman"/>
          <w:lang w:val="ru-RU"/>
        </w:rPr>
        <w:t xml:space="preserve"> </w:t>
      </w:r>
      <w:r w:rsidRPr="006218D4">
        <w:rPr>
          <w:rFonts w:ascii="Times New Roman" w:hAnsi="Times New Roman" w:cs="Times New Roman"/>
        </w:rPr>
        <w:t>University</w:t>
      </w:r>
      <w:r w:rsidRPr="0016599C">
        <w:rPr>
          <w:rFonts w:ascii="Times New Roman" w:hAnsi="Times New Roman" w:cs="Times New Roman"/>
          <w:lang w:val="ru-RU"/>
        </w:rPr>
        <w:t xml:space="preserve"> </w:t>
      </w:r>
      <w:r w:rsidRPr="006218D4">
        <w:rPr>
          <w:rFonts w:ascii="Times New Roman" w:hAnsi="Times New Roman" w:cs="Times New Roman"/>
        </w:rPr>
        <w:t>Press</w:t>
      </w:r>
      <w:r w:rsidRPr="0016599C">
        <w:rPr>
          <w:rFonts w:ascii="Times New Roman" w:hAnsi="Times New Roman" w:cs="Times New Roman"/>
          <w:lang w:val="ru-RU"/>
        </w:rPr>
        <w:t xml:space="preserve"> (2010).</w:t>
      </w:r>
    </w:p>
    <w:p w14:paraId="13E8E1FB" w14:textId="77777777" w:rsidR="00845070" w:rsidRPr="006218D4" w:rsidRDefault="00845070" w:rsidP="00845070">
      <w:pPr>
        <w:numPr>
          <w:ilvl w:val="0"/>
          <w:numId w:val="9"/>
        </w:numPr>
        <w:spacing w:before="0" w:after="0"/>
        <w:ind w:left="482" w:hanging="482"/>
        <w:jc w:val="both"/>
        <w:rPr>
          <w:rFonts w:ascii="Times New Roman" w:hAnsi="Times New Roman" w:cs="Times New Roman"/>
          <w:lang w:val="ru-RU"/>
        </w:rPr>
      </w:pPr>
      <w:r w:rsidRPr="00154AF8">
        <w:rPr>
          <w:rFonts w:ascii="Times New Roman" w:hAnsi="Times New Roman" w:cs="Times New Roman"/>
          <w:i/>
          <w:lang w:val="ru-RU"/>
        </w:rPr>
        <w:t>Как работают рекомендательные системы</w:t>
      </w:r>
      <w:r w:rsidRPr="006218D4">
        <w:rPr>
          <w:rFonts w:ascii="Times New Roman" w:hAnsi="Times New Roman" w:cs="Times New Roman"/>
          <w:lang w:val="ru-RU"/>
        </w:rPr>
        <w:t>. Лекция в Яндексе / Блог компании Яндекс</w:t>
      </w:r>
      <w:r w:rsidRPr="006218D4">
        <w:rPr>
          <w:rFonts w:ascii="Times New Roman" w:hAnsi="Times New Roman" w:cs="Times New Roman"/>
        </w:rPr>
        <w:t> </w:t>
      </w:r>
      <w:r w:rsidRPr="006218D4">
        <w:rPr>
          <w:rFonts w:ascii="Times New Roman" w:hAnsi="Times New Roman" w:cs="Times New Roman"/>
          <w:lang w:val="ru-RU"/>
        </w:rPr>
        <w:t>/</w:t>
      </w:r>
      <w:r w:rsidRPr="006218D4">
        <w:rPr>
          <w:rFonts w:ascii="Times New Roman" w:hAnsi="Times New Roman" w:cs="Times New Roman"/>
        </w:rPr>
        <w:t> </w:t>
      </w:r>
      <w:proofErr w:type="spellStart"/>
      <w:r w:rsidRPr="006218D4">
        <w:rPr>
          <w:rFonts w:ascii="Times New Roman" w:hAnsi="Times New Roman" w:cs="Times New Roman"/>
          <w:lang w:val="ru-RU"/>
        </w:rPr>
        <w:t>Хабрахабр</w:t>
      </w:r>
      <w:proofErr w:type="spellEnd"/>
      <w:r w:rsidRPr="006218D4">
        <w:rPr>
          <w:rFonts w:ascii="Times New Roman" w:hAnsi="Times New Roman" w:cs="Times New Roman"/>
          <w:lang w:val="ru-RU"/>
        </w:rPr>
        <w:t>. [</w:t>
      </w:r>
      <w:proofErr w:type="gramStart"/>
      <w:r w:rsidRPr="006218D4">
        <w:rPr>
          <w:rFonts w:ascii="Times New Roman" w:hAnsi="Times New Roman" w:cs="Times New Roman"/>
          <w:lang w:val="ru-RU"/>
        </w:rPr>
        <w:t>Электронной</w:t>
      </w:r>
      <w:proofErr w:type="gramEnd"/>
      <w:r w:rsidRPr="006218D4">
        <w:rPr>
          <w:rFonts w:ascii="Times New Roman" w:hAnsi="Times New Roman" w:cs="Times New Roman"/>
          <w:lang w:val="ru-RU"/>
        </w:rPr>
        <w:t xml:space="preserve"> ресурс] </w:t>
      </w:r>
      <w:r w:rsidRPr="006218D4">
        <w:rPr>
          <w:rFonts w:ascii="Times New Roman" w:hAnsi="Times New Roman" w:cs="Times New Roman"/>
        </w:rPr>
        <w:t>URL</w:t>
      </w:r>
      <w:r w:rsidRPr="006218D4">
        <w:rPr>
          <w:rFonts w:ascii="Times New Roman" w:hAnsi="Times New Roman" w:cs="Times New Roman"/>
          <w:lang w:val="ru-RU"/>
        </w:rPr>
        <w:t>:</w:t>
      </w:r>
      <w:r w:rsidRPr="00154AF8">
        <w:rPr>
          <w:rFonts w:ascii="Courier New" w:hAnsi="Courier New" w:cs="Courier New"/>
        </w:rPr>
        <w:t>https</w:t>
      </w:r>
      <w:r w:rsidRPr="00154AF8">
        <w:rPr>
          <w:rFonts w:ascii="Courier New" w:hAnsi="Courier New" w:cs="Courier New"/>
          <w:lang w:val="ru-RU"/>
        </w:rPr>
        <w:t>://</w:t>
      </w:r>
      <w:proofErr w:type="spellStart"/>
      <w:r w:rsidRPr="00154AF8">
        <w:rPr>
          <w:rFonts w:ascii="Courier New" w:hAnsi="Courier New" w:cs="Courier New"/>
        </w:rPr>
        <w:t>habrahabr</w:t>
      </w:r>
      <w:proofErr w:type="spellEnd"/>
      <w:r w:rsidRPr="00154AF8">
        <w:rPr>
          <w:rFonts w:ascii="Courier New" w:hAnsi="Courier New" w:cs="Courier New"/>
          <w:lang w:val="ru-RU"/>
        </w:rPr>
        <w:t>.</w:t>
      </w:r>
      <w:proofErr w:type="spellStart"/>
      <w:r w:rsidRPr="00154AF8">
        <w:rPr>
          <w:rFonts w:ascii="Courier New" w:hAnsi="Courier New" w:cs="Courier New"/>
        </w:rPr>
        <w:t>ru</w:t>
      </w:r>
      <w:proofErr w:type="spellEnd"/>
      <w:r w:rsidRPr="00154AF8">
        <w:rPr>
          <w:rFonts w:ascii="Courier New" w:hAnsi="Courier New" w:cs="Courier New"/>
          <w:lang w:val="ru-RU"/>
        </w:rPr>
        <w:t>/</w:t>
      </w:r>
      <w:r w:rsidRPr="00154AF8">
        <w:rPr>
          <w:rFonts w:ascii="Courier New" w:hAnsi="Courier New" w:cs="Courier New"/>
          <w:lang w:val="ru-RU"/>
        </w:rPr>
        <w:br/>
      </w:r>
      <w:r w:rsidRPr="00154AF8">
        <w:rPr>
          <w:rFonts w:ascii="Courier New" w:hAnsi="Courier New" w:cs="Courier New"/>
        </w:rPr>
        <w:t>company</w:t>
      </w:r>
      <w:r w:rsidRPr="00154AF8">
        <w:rPr>
          <w:rFonts w:ascii="Courier New" w:hAnsi="Courier New" w:cs="Courier New"/>
          <w:lang w:val="ru-RU"/>
        </w:rPr>
        <w:t>/</w:t>
      </w:r>
      <w:proofErr w:type="spellStart"/>
      <w:r w:rsidRPr="00154AF8">
        <w:rPr>
          <w:rFonts w:ascii="Courier New" w:hAnsi="Courier New" w:cs="Courier New"/>
        </w:rPr>
        <w:t>yandex</w:t>
      </w:r>
      <w:proofErr w:type="spellEnd"/>
      <w:r w:rsidRPr="00154AF8">
        <w:rPr>
          <w:rFonts w:ascii="Courier New" w:hAnsi="Courier New" w:cs="Courier New"/>
          <w:lang w:val="ru-RU"/>
        </w:rPr>
        <w:t>/</w:t>
      </w:r>
      <w:r w:rsidRPr="00154AF8">
        <w:rPr>
          <w:rFonts w:ascii="Courier New" w:hAnsi="Courier New" w:cs="Courier New"/>
        </w:rPr>
        <w:t>blog</w:t>
      </w:r>
      <w:r w:rsidRPr="00154AF8">
        <w:rPr>
          <w:rFonts w:ascii="Courier New" w:hAnsi="Courier New" w:cs="Courier New"/>
          <w:lang w:val="ru-RU"/>
        </w:rPr>
        <w:t xml:space="preserve">/241455/ </w:t>
      </w:r>
      <w:r w:rsidRPr="006218D4">
        <w:rPr>
          <w:rFonts w:ascii="Times New Roman" w:hAnsi="Times New Roman" w:cs="Times New Roman"/>
          <w:lang w:val="ru-RU"/>
        </w:rPr>
        <w:t>(дата обращения: 12.12.2016).</w:t>
      </w:r>
    </w:p>
    <w:p w14:paraId="68320DCF" w14:textId="77777777"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Е.</w:t>
      </w:r>
      <w:r w:rsidR="00665675">
        <w:rPr>
          <w:rFonts w:ascii="Times New Roman" w:hAnsi="Times New Roman" w:cs="Times New Roman"/>
          <w:lang w:val="ru-RU"/>
        </w:rPr>
        <w:t xml:space="preserve"> </w:t>
      </w:r>
      <w:r w:rsidRPr="006218D4">
        <w:rPr>
          <w:rFonts w:ascii="Times New Roman" w:hAnsi="Times New Roman" w:cs="Times New Roman"/>
          <w:lang w:val="ru-RU"/>
        </w:rPr>
        <w:t xml:space="preserve">Е. </w:t>
      </w:r>
      <w:proofErr w:type="spellStart"/>
      <w:r w:rsidRPr="006218D4">
        <w:rPr>
          <w:rFonts w:ascii="Times New Roman" w:hAnsi="Times New Roman" w:cs="Times New Roman"/>
          <w:lang w:val="ru-RU"/>
        </w:rPr>
        <w:t>Пятикоп</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Исследование метода </w:t>
      </w:r>
      <w:proofErr w:type="spellStart"/>
      <w:r w:rsidRPr="00154AF8">
        <w:rPr>
          <w:rFonts w:ascii="Times New Roman" w:hAnsi="Times New Roman" w:cs="Times New Roman"/>
          <w:i/>
          <w:lang w:val="ru-RU"/>
        </w:rPr>
        <w:t>коллаборативной</w:t>
      </w:r>
      <w:proofErr w:type="spellEnd"/>
      <w:r w:rsidRPr="00154AF8">
        <w:rPr>
          <w:rFonts w:ascii="Times New Roman" w:hAnsi="Times New Roman" w:cs="Times New Roman"/>
          <w:i/>
          <w:lang w:val="ru-RU"/>
        </w:rPr>
        <w:t xml:space="preserve"> фильтрации на основе сходства элементов</w:t>
      </w:r>
      <w:r w:rsidRPr="006218D4">
        <w:rPr>
          <w:rFonts w:ascii="Times New Roman" w:hAnsi="Times New Roman" w:cs="Times New Roman"/>
          <w:lang w:val="ru-RU"/>
        </w:rPr>
        <w:t xml:space="preserve"> // </w:t>
      </w:r>
      <w:proofErr w:type="spellStart"/>
      <w:r w:rsidRPr="006218D4">
        <w:rPr>
          <w:rFonts w:ascii="Times New Roman" w:hAnsi="Times New Roman" w:cs="Times New Roman"/>
          <w:lang w:val="ru-RU"/>
        </w:rPr>
        <w:t>НауковіпраціДонНТУСерія</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Інформатика</w:t>
      </w:r>
      <w:proofErr w:type="spellEnd"/>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кібернетика</w:t>
      </w:r>
      <w:proofErr w:type="spellEnd"/>
      <w:r w:rsidRPr="006218D4">
        <w:rPr>
          <w:rFonts w:ascii="Times New Roman" w:hAnsi="Times New Roman" w:cs="Times New Roman"/>
          <w:lang w:val="ru-RU"/>
        </w:rPr>
        <w:t xml:space="preserve"> та </w:t>
      </w:r>
      <w:proofErr w:type="spellStart"/>
      <w:r w:rsidRPr="006218D4">
        <w:rPr>
          <w:rFonts w:ascii="Times New Roman" w:hAnsi="Times New Roman" w:cs="Times New Roman"/>
          <w:lang w:val="ru-RU"/>
        </w:rPr>
        <w:t>обчислювальна</w:t>
      </w:r>
      <w:proofErr w:type="spellEnd"/>
      <w:r w:rsidR="00665675">
        <w:rPr>
          <w:rFonts w:ascii="Times New Roman" w:hAnsi="Times New Roman" w:cs="Times New Roman"/>
          <w:lang w:val="ru-RU"/>
        </w:rPr>
        <w:t xml:space="preserve"> </w:t>
      </w:r>
      <w:proofErr w:type="spellStart"/>
      <w:proofErr w:type="gramStart"/>
      <w:r w:rsidRPr="006218D4">
        <w:rPr>
          <w:rFonts w:ascii="Times New Roman" w:hAnsi="Times New Roman" w:cs="Times New Roman"/>
          <w:lang w:val="ru-RU"/>
        </w:rPr>
        <w:t>техн</w:t>
      </w:r>
      <w:proofErr w:type="gramEnd"/>
      <w:r w:rsidRPr="006218D4">
        <w:rPr>
          <w:rFonts w:ascii="Times New Roman" w:hAnsi="Times New Roman" w:cs="Times New Roman"/>
          <w:lang w:val="ru-RU"/>
        </w:rPr>
        <w:t>іка</w:t>
      </w:r>
      <w:proofErr w:type="spellEnd"/>
      <w:r w:rsidRPr="006218D4">
        <w:rPr>
          <w:rFonts w:ascii="Times New Roman" w:hAnsi="Times New Roman" w:cs="Times New Roman"/>
          <w:lang w:val="ru-RU"/>
        </w:rPr>
        <w:t>”, вып.2(18), 2013. с.109-114.</w:t>
      </w:r>
    </w:p>
    <w:p w14:paraId="63489DCE" w14:textId="77777777" w:rsidR="00BB5711" w:rsidRPr="007F0C61"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Е. В.</w:t>
      </w:r>
      <w:r w:rsidR="00665675">
        <w:rPr>
          <w:rFonts w:ascii="Times New Roman" w:hAnsi="Times New Roman" w:cs="Times New Roman"/>
          <w:lang w:val="ru-RU"/>
        </w:rPr>
        <w:t xml:space="preserve"> </w:t>
      </w:r>
      <w:proofErr w:type="spellStart"/>
      <w:r w:rsidRPr="006218D4">
        <w:rPr>
          <w:rFonts w:ascii="Times New Roman" w:hAnsi="Times New Roman" w:cs="Times New Roman"/>
          <w:lang w:val="ru-RU"/>
        </w:rPr>
        <w:t>Бритвина</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Сегментирование рекомендательной системы с использованием метода организации соединения «клиент - сервер», основанного на программно-конфигурируемых сетях и применении протокола с быстрым перескоком </w:t>
      </w:r>
      <w:r w:rsidRPr="00154AF8">
        <w:rPr>
          <w:rFonts w:ascii="Times New Roman" w:hAnsi="Times New Roman" w:cs="Times New Roman"/>
          <w:i/>
        </w:rPr>
        <w:t>IP</w:t>
      </w:r>
      <w:r w:rsidRPr="00154AF8">
        <w:rPr>
          <w:rFonts w:ascii="Times New Roman" w:hAnsi="Times New Roman" w:cs="Times New Roman"/>
          <w:i/>
          <w:lang w:val="ru-RU"/>
        </w:rPr>
        <w:t>-адреса</w:t>
      </w:r>
      <w:r w:rsidRPr="006218D4">
        <w:rPr>
          <w:rFonts w:ascii="Times New Roman" w:hAnsi="Times New Roman" w:cs="Times New Roman"/>
          <w:lang w:val="ru-RU"/>
        </w:rPr>
        <w:t xml:space="preserve">. // Современные проблемы науки и образования. </w:t>
      </w:r>
      <w:r w:rsidR="00154AF8" w:rsidRPr="006218D4">
        <w:rPr>
          <w:rFonts w:ascii="Times New Roman" w:hAnsi="Times New Roman" w:cs="Times New Roman"/>
          <w:lang w:val="ru-RU"/>
        </w:rPr>
        <w:t xml:space="preserve">№ 6. </w:t>
      </w:r>
      <w:r w:rsidR="00154AF8" w:rsidRPr="007F0C61">
        <w:rPr>
          <w:rFonts w:ascii="Times New Roman" w:hAnsi="Times New Roman" w:cs="Times New Roman"/>
          <w:lang w:val="ru-RU"/>
        </w:rPr>
        <w:t>2015.</w:t>
      </w:r>
      <w:r w:rsidR="00154AF8">
        <w:rPr>
          <w:rFonts w:ascii="Times New Roman" w:hAnsi="Times New Roman" w:cs="Times New Roman"/>
          <w:lang w:val="ru-RU"/>
        </w:rPr>
        <w:t xml:space="preserve"> </w:t>
      </w:r>
      <w:r w:rsidRPr="006218D4">
        <w:rPr>
          <w:rFonts w:ascii="Times New Roman" w:hAnsi="Times New Roman" w:cs="Times New Roman"/>
          <w:lang w:val="ru-RU"/>
        </w:rPr>
        <w:t xml:space="preserve">Электронный научный журнал. </w:t>
      </w:r>
      <w:r w:rsidRPr="00154AF8">
        <w:rPr>
          <w:rFonts w:ascii="Times New Roman" w:hAnsi="Times New Roman" w:cs="Times New Roman"/>
        </w:rPr>
        <w:t>URL</w:t>
      </w:r>
      <w:r w:rsidRPr="00154AF8">
        <w:rPr>
          <w:rFonts w:ascii="Times New Roman" w:hAnsi="Times New Roman" w:cs="Times New Roman"/>
          <w:lang w:val="ru-RU"/>
        </w:rPr>
        <w:t>:</w:t>
      </w:r>
      <w:r w:rsidRPr="00154AF8">
        <w:rPr>
          <w:rFonts w:ascii="Courier New" w:hAnsi="Courier New" w:cs="Courier New"/>
        </w:rPr>
        <w:t>https</w:t>
      </w:r>
      <w:r w:rsidRPr="00154AF8">
        <w:rPr>
          <w:rFonts w:ascii="Courier New" w:hAnsi="Courier New" w:cs="Courier New"/>
          <w:lang w:val="ru-RU"/>
        </w:rPr>
        <w:t>://</w:t>
      </w:r>
      <w:r w:rsidRPr="00154AF8">
        <w:rPr>
          <w:rFonts w:ascii="Courier New" w:hAnsi="Courier New" w:cs="Courier New"/>
        </w:rPr>
        <w:t>www</w:t>
      </w:r>
      <w:r w:rsidRPr="00154AF8">
        <w:rPr>
          <w:rFonts w:ascii="Courier New" w:hAnsi="Courier New" w:cs="Courier New"/>
          <w:lang w:val="ru-RU"/>
        </w:rPr>
        <w:t>.</w:t>
      </w:r>
      <w:r w:rsidRPr="00154AF8">
        <w:rPr>
          <w:rFonts w:ascii="Courier New" w:hAnsi="Courier New" w:cs="Courier New"/>
        </w:rPr>
        <w:t>science</w:t>
      </w:r>
      <w:r w:rsidRPr="00154AF8">
        <w:rPr>
          <w:rFonts w:ascii="Courier New" w:hAnsi="Courier New" w:cs="Courier New"/>
          <w:lang w:val="ru-RU"/>
        </w:rPr>
        <w:t>-</w:t>
      </w:r>
      <w:r w:rsidRPr="00154AF8">
        <w:rPr>
          <w:rFonts w:ascii="Courier New" w:hAnsi="Courier New" w:cs="Courier New"/>
        </w:rPr>
        <w:t>education</w:t>
      </w:r>
      <w:r w:rsidRPr="00154AF8">
        <w:rPr>
          <w:rFonts w:ascii="Courier New" w:hAnsi="Courier New" w:cs="Courier New"/>
          <w:lang w:val="ru-RU"/>
        </w:rPr>
        <w:t>.</w:t>
      </w:r>
      <w:proofErr w:type="spellStart"/>
      <w:r w:rsidRPr="00154AF8">
        <w:rPr>
          <w:rFonts w:ascii="Courier New" w:hAnsi="Courier New" w:cs="Courier New"/>
        </w:rPr>
        <w:t>ru</w:t>
      </w:r>
      <w:proofErr w:type="spellEnd"/>
      <w:r w:rsidRPr="00154AF8">
        <w:rPr>
          <w:rFonts w:ascii="Courier New" w:hAnsi="Courier New" w:cs="Courier New"/>
          <w:lang w:val="ru-RU"/>
        </w:rPr>
        <w:t>/</w:t>
      </w:r>
      <w:proofErr w:type="spellStart"/>
      <w:r w:rsidRPr="00154AF8">
        <w:rPr>
          <w:rFonts w:ascii="Courier New" w:hAnsi="Courier New" w:cs="Courier New"/>
        </w:rPr>
        <w:t>ru</w:t>
      </w:r>
      <w:proofErr w:type="spellEnd"/>
      <w:r w:rsidRPr="00154AF8">
        <w:rPr>
          <w:rFonts w:ascii="Courier New" w:hAnsi="Courier New" w:cs="Courier New"/>
          <w:lang w:val="ru-RU"/>
        </w:rPr>
        <w:t>/</w:t>
      </w:r>
      <w:r w:rsidRPr="00154AF8">
        <w:rPr>
          <w:rFonts w:ascii="Courier New" w:hAnsi="Courier New" w:cs="Courier New"/>
        </w:rPr>
        <w:t>article</w:t>
      </w:r>
      <w:r w:rsidRPr="00154AF8">
        <w:rPr>
          <w:rFonts w:ascii="Courier New" w:hAnsi="Courier New" w:cs="Courier New"/>
          <w:lang w:val="ru-RU"/>
        </w:rPr>
        <w:t>/</w:t>
      </w:r>
      <w:r w:rsidRPr="00154AF8">
        <w:rPr>
          <w:rFonts w:ascii="Courier New" w:hAnsi="Courier New" w:cs="Courier New"/>
        </w:rPr>
        <w:t>view</w:t>
      </w:r>
      <w:r w:rsidRPr="00154AF8">
        <w:rPr>
          <w:rFonts w:ascii="Courier New" w:hAnsi="Courier New" w:cs="Courier New"/>
          <w:lang w:val="ru-RU"/>
        </w:rPr>
        <w:t>?</w:t>
      </w:r>
      <w:r w:rsidRPr="00154AF8">
        <w:rPr>
          <w:rFonts w:ascii="Courier New" w:hAnsi="Courier New" w:cs="Courier New"/>
        </w:rPr>
        <w:t>id</w:t>
      </w:r>
      <w:r w:rsidRPr="00154AF8">
        <w:rPr>
          <w:rFonts w:ascii="Courier New" w:hAnsi="Courier New" w:cs="Courier New"/>
          <w:lang w:val="ru-RU"/>
        </w:rPr>
        <w:t>=16875</w:t>
      </w:r>
      <w:r w:rsidRPr="006218D4">
        <w:rPr>
          <w:rFonts w:ascii="Times New Roman" w:hAnsi="Times New Roman" w:cs="Times New Roman"/>
          <w:lang w:val="ru-RU"/>
        </w:rPr>
        <w:t xml:space="preserve"> </w:t>
      </w:r>
      <w:r w:rsidRPr="007F0C61">
        <w:rPr>
          <w:rFonts w:ascii="Times New Roman" w:hAnsi="Times New Roman" w:cs="Times New Roman"/>
          <w:lang w:val="ru-RU"/>
        </w:rPr>
        <w:t xml:space="preserve"> (дата обращения: 12.12.2016)</w:t>
      </w:r>
    </w:p>
    <w:p w14:paraId="73DADF58" w14:textId="77777777"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lang w:val="ru-RU"/>
        </w:rPr>
        <w:t xml:space="preserve">Б. Р. </w:t>
      </w:r>
      <w:proofErr w:type="spellStart"/>
      <w:r w:rsidRPr="006218D4">
        <w:rPr>
          <w:rFonts w:ascii="Times New Roman" w:hAnsi="Times New Roman" w:cs="Times New Roman"/>
          <w:lang w:val="ru-RU"/>
        </w:rPr>
        <w:t>Авхадеев</w:t>
      </w:r>
      <w:proofErr w:type="spellEnd"/>
      <w:r w:rsidRPr="006218D4">
        <w:rPr>
          <w:rFonts w:ascii="Times New Roman" w:hAnsi="Times New Roman" w:cs="Times New Roman"/>
          <w:lang w:val="ru-RU"/>
        </w:rPr>
        <w:t xml:space="preserve">, Л. И. Воронова, Е. П. Охапкина. </w:t>
      </w:r>
      <w:r w:rsidRPr="00154AF8">
        <w:rPr>
          <w:rFonts w:ascii="Times New Roman" w:hAnsi="Times New Roman" w:cs="Times New Roman"/>
          <w:i/>
          <w:lang w:val="ru-RU"/>
        </w:rPr>
        <w:t>Разработка рекомендательной системы на основе данных из профиля социальной сети «</w:t>
      </w:r>
      <w:proofErr w:type="spellStart"/>
      <w:r w:rsidRPr="00154AF8">
        <w:rPr>
          <w:rFonts w:ascii="Times New Roman" w:hAnsi="Times New Roman" w:cs="Times New Roman"/>
          <w:i/>
          <w:lang w:val="ru-RU"/>
        </w:rPr>
        <w:t>ВКонтакте</w:t>
      </w:r>
      <w:proofErr w:type="spellEnd"/>
      <w:r w:rsidRPr="00154AF8">
        <w:rPr>
          <w:rFonts w:ascii="Times New Roman" w:hAnsi="Times New Roman" w:cs="Times New Roman"/>
          <w:i/>
          <w:lang w:val="ru-RU"/>
        </w:rPr>
        <w:t>»</w:t>
      </w:r>
      <w:r w:rsidRPr="006218D4">
        <w:rPr>
          <w:rFonts w:ascii="Times New Roman" w:hAnsi="Times New Roman" w:cs="Times New Roman"/>
          <w:lang w:val="ru-RU"/>
        </w:rPr>
        <w:t xml:space="preserve"> // Вестник </w:t>
      </w:r>
      <w:proofErr w:type="spellStart"/>
      <w:r w:rsidRPr="006218D4">
        <w:rPr>
          <w:rFonts w:ascii="Times New Roman" w:hAnsi="Times New Roman" w:cs="Times New Roman"/>
          <w:lang w:val="ru-RU"/>
        </w:rPr>
        <w:t>Нижневартовского</w:t>
      </w:r>
      <w:proofErr w:type="spellEnd"/>
      <w:r w:rsidRPr="006218D4">
        <w:rPr>
          <w:rFonts w:ascii="Times New Roman" w:hAnsi="Times New Roman" w:cs="Times New Roman"/>
          <w:lang w:val="ru-RU"/>
        </w:rPr>
        <w:t xml:space="preserve"> государственного университета. </w:t>
      </w:r>
      <w:proofErr w:type="spellStart"/>
      <w:r w:rsidRPr="006218D4">
        <w:rPr>
          <w:rFonts w:ascii="Times New Roman" w:hAnsi="Times New Roman" w:cs="Times New Roman"/>
        </w:rPr>
        <w:t>Выпуск</w:t>
      </w:r>
      <w:proofErr w:type="spellEnd"/>
      <w:r w:rsidRPr="006218D4">
        <w:rPr>
          <w:rFonts w:ascii="Times New Roman" w:hAnsi="Times New Roman" w:cs="Times New Roman"/>
        </w:rPr>
        <w:t xml:space="preserve"> № 3. 2014. </w:t>
      </w:r>
    </w:p>
    <w:p w14:paraId="2EB7284F" w14:textId="77777777"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rPr>
        <w:t xml:space="preserve">N. Hossain. Why the Interest Graph Is a Marketer’s Best Friend. </w:t>
      </w:r>
      <w:r w:rsidRPr="00154AF8">
        <w:rPr>
          <w:rFonts w:ascii="Times New Roman" w:hAnsi="Times New Roman" w:cs="Times New Roman"/>
        </w:rPr>
        <w:t>URL</w:t>
      </w:r>
      <w:r w:rsidRPr="00154AF8">
        <w:rPr>
          <w:rFonts w:ascii="Times New Roman" w:hAnsi="Times New Roman" w:cs="Times New Roman"/>
          <w:lang w:val="ru-RU"/>
        </w:rPr>
        <w:t>:</w:t>
      </w:r>
      <w:r w:rsidRPr="00154AF8">
        <w:rPr>
          <w:rFonts w:ascii="Courier New" w:hAnsi="Courier New" w:cs="Courier New"/>
          <w:lang w:val="ru-RU"/>
        </w:rPr>
        <w:t xml:space="preserve"> </w:t>
      </w:r>
      <w:r w:rsidRPr="00154AF8">
        <w:rPr>
          <w:rFonts w:ascii="Courier New" w:hAnsi="Courier New" w:cs="Courier New"/>
        </w:rPr>
        <w:t>http</w:t>
      </w:r>
      <w:r w:rsidRPr="00154AF8">
        <w:rPr>
          <w:rFonts w:ascii="Courier New" w:hAnsi="Courier New" w:cs="Courier New"/>
          <w:lang w:val="ru-RU"/>
        </w:rPr>
        <w:t>://</w:t>
      </w:r>
      <w:proofErr w:type="spellStart"/>
      <w:r w:rsidRPr="00154AF8">
        <w:rPr>
          <w:rFonts w:ascii="Courier New" w:hAnsi="Courier New" w:cs="Courier New"/>
        </w:rPr>
        <w:t>mashable</w:t>
      </w:r>
      <w:proofErr w:type="spellEnd"/>
      <w:r w:rsidRPr="00154AF8">
        <w:rPr>
          <w:rFonts w:ascii="Courier New" w:hAnsi="Courier New" w:cs="Courier New"/>
          <w:lang w:val="ru-RU"/>
        </w:rPr>
        <w:t>.</w:t>
      </w:r>
      <w:r w:rsidRPr="00154AF8">
        <w:rPr>
          <w:rFonts w:ascii="Courier New" w:hAnsi="Courier New" w:cs="Courier New"/>
        </w:rPr>
        <w:t>com</w:t>
      </w:r>
      <w:r w:rsidRPr="00154AF8">
        <w:rPr>
          <w:rFonts w:ascii="Courier New" w:hAnsi="Courier New" w:cs="Courier New"/>
          <w:lang w:val="ru-RU"/>
        </w:rPr>
        <w:t>/2012/06/19/</w:t>
      </w:r>
      <w:r w:rsidRPr="00154AF8">
        <w:rPr>
          <w:rFonts w:ascii="Courier New" w:hAnsi="Courier New" w:cs="Courier New"/>
        </w:rPr>
        <w:t>interest</w:t>
      </w:r>
      <w:r w:rsidRPr="00154AF8">
        <w:rPr>
          <w:rFonts w:ascii="Courier New" w:hAnsi="Courier New" w:cs="Courier New"/>
          <w:lang w:val="ru-RU"/>
        </w:rPr>
        <w:t>-</w:t>
      </w:r>
      <w:r w:rsidRPr="00154AF8">
        <w:rPr>
          <w:rFonts w:ascii="Courier New" w:hAnsi="Courier New" w:cs="Courier New"/>
        </w:rPr>
        <w:t>graph</w:t>
      </w:r>
      <w:r w:rsidRPr="00154AF8">
        <w:rPr>
          <w:rFonts w:ascii="Courier New" w:hAnsi="Courier New" w:cs="Courier New"/>
          <w:lang w:val="ru-RU"/>
        </w:rPr>
        <w:t>-</w:t>
      </w:r>
      <w:r w:rsidRPr="00154AF8">
        <w:rPr>
          <w:rFonts w:ascii="Courier New" w:hAnsi="Courier New" w:cs="Courier New"/>
        </w:rPr>
        <w:t>marketer</w:t>
      </w:r>
      <w:r w:rsidRPr="00154AF8">
        <w:rPr>
          <w:rFonts w:ascii="Courier New" w:hAnsi="Courier New" w:cs="Courier New"/>
          <w:lang w:val="ru-RU"/>
        </w:rPr>
        <w:t>/</w:t>
      </w:r>
      <w:r w:rsidR="00154AF8">
        <w:rPr>
          <w:rFonts w:ascii="Courier New" w:hAnsi="Courier New" w:cs="Courier New"/>
          <w:lang w:val="ru-RU"/>
        </w:rPr>
        <w:t xml:space="preserve"> </w:t>
      </w:r>
      <w:r w:rsidRPr="00154AF8">
        <w:rPr>
          <w:rFonts w:ascii="Courier New" w:hAnsi="Courier New" w:cs="Courier New"/>
          <w:lang w:val="ru-RU"/>
        </w:rPr>
        <w:t>#</w:t>
      </w:r>
      <w:proofErr w:type="spellStart"/>
      <w:r w:rsidRPr="00154AF8">
        <w:rPr>
          <w:rFonts w:ascii="Courier New" w:hAnsi="Courier New" w:cs="Courier New"/>
        </w:rPr>
        <w:t>Hr</w:t>
      </w:r>
      <w:proofErr w:type="spellEnd"/>
      <w:r w:rsidRPr="00154AF8">
        <w:rPr>
          <w:rFonts w:ascii="Courier New" w:hAnsi="Courier New" w:cs="Courier New"/>
          <w:lang w:val="ru-RU"/>
        </w:rPr>
        <w:t>95</w:t>
      </w:r>
      <w:proofErr w:type="spellStart"/>
      <w:r w:rsidRPr="00154AF8">
        <w:rPr>
          <w:rFonts w:ascii="Courier New" w:hAnsi="Courier New" w:cs="Courier New"/>
        </w:rPr>
        <w:t>qUR</w:t>
      </w:r>
      <w:proofErr w:type="spellEnd"/>
      <w:r w:rsidRPr="00154AF8">
        <w:rPr>
          <w:rFonts w:ascii="Courier New" w:hAnsi="Courier New" w:cs="Courier New"/>
          <w:lang w:val="ru-RU"/>
        </w:rPr>
        <w:t>_7</w:t>
      </w:r>
      <w:proofErr w:type="spellStart"/>
      <w:r w:rsidRPr="00154AF8">
        <w:rPr>
          <w:rFonts w:ascii="Courier New" w:hAnsi="Courier New" w:cs="Courier New"/>
        </w:rPr>
        <w:t>Eqa</w:t>
      </w:r>
      <w:proofErr w:type="spellEnd"/>
      <w:r w:rsidRPr="006218D4">
        <w:rPr>
          <w:rFonts w:ascii="Times New Roman" w:hAnsi="Times New Roman" w:cs="Times New Roman"/>
          <w:lang w:val="ru-RU"/>
        </w:rPr>
        <w:t xml:space="preserve"> (дата обращения: 12.12.2016)</w:t>
      </w:r>
    </w:p>
    <w:p w14:paraId="4392238F" w14:textId="77777777"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О.</w:t>
      </w:r>
      <w:r w:rsidRPr="006218D4">
        <w:rPr>
          <w:rFonts w:ascii="Times New Roman" w:hAnsi="Times New Roman" w:cs="Times New Roman"/>
        </w:rPr>
        <w:t> </w:t>
      </w:r>
      <w:proofErr w:type="spellStart"/>
      <w:r w:rsidRPr="006218D4">
        <w:rPr>
          <w:rFonts w:ascii="Times New Roman" w:hAnsi="Times New Roman" w:cs="Times New Roman"/>
          <w:lang w:val="ru-RU"/>
        </w:rPr>
        <w:t>Жернакова</w:t>
      </w:r>
      <w:proofErr w:type="spellEnd"/>
      <w:r w:rsidRPr="006218D4">
        <w:rPr>
          <w:rFonts w:ascii="Times New Roman" w:hAnsi="Times New Roman" w:cs="Times New Roman"/>
          <w:lang w:val="ru-RU"/>
        </w:rPr>
        <w:t>.</w:t>
      </w:r>
      <w:r w:rsidRPr="006218D4">
        <w:rPr>
          <w:rFonts w:ascii="Times New Roman" w:hAnsi="Times New Roman" w:cs="Times New Roman"/>
        </w:rPr>
        <w:t> </w:t>
      </w:r>
      <w:r w:rsidRPr="00154AF8">
        <w:rPr>
          <w:rFonts w:ascii="Times New Roman" w:hAnsi="Times New Roman" w:cs="Times New Roman"/>
          <w:i/>
          <w:lang w:val="ru-RU"/>
        </w:rPr>
        <w:t xml:space="preserve">Системы рекомендаций и поиска </w:t>
      </w:r>
      <w:proofErr w:type="spellStart"/>
      <w:r w:rsidRPr="00154AF8">
        <w:rPr>
          <w:rFonts w:ascii="Times New Roman" w:hAnsi="Times New Roman" w:cs="Times New Roman"/>
          <w:i/>
          <w:lang w:val="ru-RU"/>
        </w:rPr>
        <w:t>видеоконтента</w:t>
      </w:r>
      <w:proofErr w:type="spellEnd"/>
      <w:r w:rsidRPr="006218D4">
        <w:rPr>
          <w:rFonts w:ascii="Times New Roman" w:hAnsi="Times New Roman" w:cs="Times New Roman"/>
        </w:rPr>
        <w:t> </w:t>
      </w:r>
      <w:r w:rsidRPr="006218D4">
        <w:rPr>
          <w:rFonts w:ascii="Times New Roman" w:hAnsi="Times New Roman" w:cs="Times New Roman"/>
          <w:lang w:val="ru-RU"/>
        </w:rPr>
        <w:t xml:space="preserve">// </w:t>
      </w:r>
      <w:proofErr w:type="spellStart"/>
      <w:r w:rsidRPr="006218D4">
        <w:rPr>
          <w:rFonts w:ascii="Times New Roman" w:hAnsi="Times New Roman" w:cs="Times New Roman"/>
          <w:lang w:val="ru-RU"/>
        </w:rPr>
        <w:t>Телемультимедиа</w:t>
      </w:r>
      <w:proofErr w:type="spellEnd"/>
      <w:r w:rsidRPr="006218D4">
        <w:rPr>
          <w:rFonts w:ascii="Times New Roman" w:hAnsi="Times New Roman" w:cs="Times New Roman"/>
          <w:lang w:val="ru-RU"/>
        </w:rPr>
        <w:t xml:space="preserve">. 2012. </w:t>
      </w:r>
      <w:r w:rsidRPr="006218D4">
        <w:rPr>
          <w:rFonts w:ascii="Times New Roman" w:hAnsi="Times New Roman" w:cs="Times New Roman"/>
        </w:rPr>
        <w:t>URL</w:t>
      </w:r>
      <w:r w:rsidRPr="006218D4">
        <w:rPr>
          <w:rFonts w:ascii="Times New Roman" w:hAnsi="Times New Roman" w:cs="Times New Roman"/>
          <w:lang w:val="ru-RU"/>
        </w:rPr>
        <w:t xml:space="preserve">: </w:t>
      </w:r>
      <w:r w:rsidR="00154AF8" w:rsidRPr="00154AF8">
        <w:rPr>
          <w:rFonts w:ascii="Courier New" w:hAnsi="Courier New" w:cs="Courier New"/>
        </w:rPr>
        <w:t>http</w:t>
      </w:r>
      <w:r w:rsidR="00154AF8" w:rsidRPr="00154AF8">
        <w:rPr>
          <w:rFonts w:ascii="Courier New" w:hAnsi="Courier New" w:cs="Courier New"/>
          <w:lang w:val="ru-RU"/>
        </w:rPr>
        <w:t>://</w:t>
      </w:r>
      <w:r w:rsidR="00154AF8" w:rsidRPr="00154AF8">
        <w:rPr>
          <w:rFonts w:ascii="Courier New" w:hAnsi="Courier New" w:cs="Courier New"/>
        </w:rPr>
        <w:t>www</w:t>
      </w:r>
      <w:r w:rsidR="00154AF8" w:rsidRPr="00154AF8">
        <w:rPr>
          <w:rFonts w:ascii="Courier New" w:hAnsi="Courier New" w:cs="Courier New"/>
          <w:lang w:val="ru-RU"/>
        </w:rPr>
        <w:t>.</w:t>
      </w:r>
      <w:proofErr w:type="spellStart"/>
      <w:r w:rsidR="00154AF8" w:rsidRPr="00154AF8">
        <w:rPr>
          <w:rFonts w:ascii="Courier New" w:hAnsi="Courier New" w:cs="Courier New"/>
        </w:rPr>
        <w:t>telemultimedia</w:t>
      </w:r>
      <w:proofErr w:type="spellEnd"/>
      <w:r w:rsidR="00154AF8" w:rsidRPr="00154AF8">
        <w:rPr>
          <w:rFonts w:ascii="Courier New" w:hAnsi="Courier New" w:cs="Courier New"/>
          <w:lang w:val="ru-RU"/>
        </w:rPr>
        <w:t>.</w:t>
      </w:r>
      <w:proofErr w:type="spellStart"/>
      <w:r w:rsidR="00154AF8" w:rsidRPr="00154AF8">
        <w:rPr>
          <w:rFonts w:ascii="Courier New" w:hAnsi="Courier New" w:cs="Courier New"/>
        </w:rPr>
        <w:t>ru</w:t>
      </w:r>
      <w:proofErr w:type="spellEnd"/>
      <w:r w:rsidR="00154AF8" w:rsidRPr="00154AF8">
        <w:rPr>
          <w:rFonts w:ascii="Courier New" w:hAnsi="Courier New" w:cs="Courier New"/>
          <w:lang w:val="ru-RU"/>
        </w:rPr>
        <w:t>/</w:t>
      </w:r>
      <w:r w:rsidR="00154AF8" w:rsidRPr="00154AF8">
        <w:rPr>
          <w:rFonts w:ascii="Courier New" w:hAnsi="Courier New" w:cs="Courier New"/>
        </w:rPr>
        <w:t>art</w:t>
      </w:r>
      <w:r w:rsidR="00154AF8" w:rsidRPr="00154AF8">
        <w:rPr>
          <w:rFonts w:ascii="Courier New" w:hAnsi="Courier New" w:cs="Courier New"/>
          <w:lang w:val="ru-RU"/>
        </w:rPr>
        <w:t>.</w:t>
      </w:r>
      <w:proofErr w:type="spellStart"/>
      <w:r w:rsidR="00154AF8" w:rsidRPr="00154AF8">
        <w:rPr>
          <w:rFonts w:ascii="Courier New" w:hAnsi="Courier New" w:cs="Courier New"/>
        </w:rPr>
        <w:t>php</w:t>
      </w:r>
      <w:proofErr w:type="spellEnd"/>
      <w:r w:rsidR="00154AF8" w:rsidRPr="00154AF8">
        <w:rPr>
          <w:rFonts w:ascii="Courier New" w:hAnsi="Courier New" w:cs="Courier New"/>
          <w:lang w:val="ru-RU"/>
        </w:rPr>
        <w:t>?</w:t>
      </w:r>
      <w:r w:rsidR="00154AF8" w:rsidRPr="00154AF8">
        <w:rPr>
          <w:rFonts w:ascii="Courier New" w:hAnsi="Courier New" w:cs="Courier New"/>
        </w:rPr>
        <w:t>id</w:t>
      </w:r>
      <w:r w:rsidR="00154AF8" w:rsidRPr="00154AF8">
        <w:rPr>
          <w:rFonts w:ascii="Courier New" w:hAnsi="Courier New" w:cs="Courier New"/>
          <w:lang w:val="ru-RU"/>
        </w:rPr>
        <w:t>=464</w:t>
      </w:r>
      <w:r w:rsidRPr="006218D4">
        <w:rPr>
          <w:rFonts w:ascii="Times New Roman" w:hAnsi="Times New Roman" w:cs="Times New Roman"/>
          <w:lang w:val="ru-RU"/>
        </w:rPr>
        <w:t xml:space="preserve"> (дата обращения: 12.12.2016)</w:t>
      </w:r>
    </w:p>
    <w:p w14:paraId="586AFC04" w14:textId="77777777"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rPr>
        <w:t xml:space="preserve">J. </w:t>
      </w:r>
      <w:proofErr w:type="spellStart"/>
      <w:r w:rsidRPr="006218D4">
        <w:rPr>
          <w:rFonts w:ascii="Times New Roman" w:hAnsi="Times New Roman" w:cs="Times New Roman"/>
        </w:rPr>
        <w:t>Beel</w:t>
      </w:r>
      <w:proofErr w:type="spellEnd"/>
      <w:r w:rsidRPr="006218D4">
        <w:rPr>
          <w:rFonts w:ascii="Times New Roman" w:hAnsi="Times New Roman" w:cs="Times New Roman"/>
        </w:rPr>
        <w:t xml:space="preserve">, B. </w:t>
      </w:r>
      <w:proofErr w:type="spellStart"/>
      <w:r w:rsidRPr="006218D4">
        <w:rPr>
          <w:rFonts w:ascii="Times New Roman" w:hAnsi="Times New Roman" w:cs="Times New Roman"/>
        </w:rPr>
        <w:t>Gripp</w:t>
      </w:r>
      <w:proofErr w:type="spellEnd"/>
      <w:r w:rsidRPr="006218D4">
        <w:rPr>
          <w:rFonts w:ascii="Times New Roman" w:hAnsi="Times New Roman" w:cs="Times New Roman"/>
        </w:rPr>
        <w:t xml:space="preserve">, S. Langer, C. </w:t>
      </w:r>
      <w:proofErr w:type="spellStart"/>
      <w:r w:rsidRPr="006218D4">
        <w:rPr>
          <w:rFonts w:ascii="Times New Roman" w:hAnsi="Times New Roman" w:cs="Times New Roman"/>
        </w:rPr>
        <w:t>Breitinger</w:t>
      </w:r>
      <w:proofErr w:type="spellEnd"/>
      <w:r w:rsidRPr="006218D4">
        <w:rPr>
          <w:rFonts w:ascii="Times New Roman" w:hAnsi="Times New Roman" w:cs="Times New Roman"/>
        </w:rPr>
        <w:t xml:space="preserve">. </w:t>
      </w:r>
      <w:r w:rsidRPr="00154AF8">
        <w:rPr>
          <w:rFonts w:ascii="Times New Roman" w:hAnsi="Times New Roman" w:cs="Times New Roman"/>
          <w:i/>
        </w:rPr>
        <w:t>Research-paper recommender systems: a literature survey</w:t>
      </w:r>
      <w:r w:rsidRPr="006218D4">
        <w:rPr>
          <w:rFonts w:ascii="Times New Roman" w:hAnsi="Times New Roman" w:cs="Times New Roman"/>
        </w:rPr>
        <w:t xml:space="preserve"> // International Journal on Digital Libraries (2016) 17: 305. </w:t>
      </w:r>
      <w:proofErr w:type="gramStart"/>
      <w:r w:rsidRPr="006218D4">
        <w:rPr>
          <w:rFonts w:ascii="Times New Roman" w:hAnsi="Times New Roman" w:cs="Times New Roman"/>
        </w:rPr>
        <w:t>doi:</w:t>
      </w:r>
      <w:proofErr w:type="gramEnd"/>
      <w:r w:rsidRPr="00154AF8">
        <w:rPr>
          <w:rFonts w:ascii="Courier New" w:hAnsi="Courier New" w:cs="Courier New"/>
        </w:rPr>
        <w:t>10.1007/s00799-015-0156-0</w:t>
      </w:r>
      <w:r w:rsidRPr="006218D4">
        <w:rPr>
          <w:rFonts w:ascii="Times New Roman" w:hAnsi="Times New Roman" w:cs="Times New Roman"/>
        </w:rPr>
        <w:t>. (</w:t>
      </w:r>
      <w:proofErr w:type="spellStart"/>
      <w:r w:rsidRPr="006218D4">
        <w:rPr>
          <w:rFonts w:ascii="Times New Roman" w:hAnsi="Times New Roman" w:cs="Times New Roman"/>
        </w:rPr>
        <w:t>дата</w:t>
      </w:r>
      <w:proofErr w:type="spellEnd"/>
      <w:r w:rsidRPr="006218D4">
        <w:rPr>
          <w:rFonts w:ascii="Times New Roman" w:hAnsi="Times New Roman" w:cs="Times New Roman"/>
        </w:rPr>
        <w:t xml:space="preserve"> </w:t>
      </w:r>
      <w:proofErr w:type="spellStart"/>
      <w:r w:rsidRPr="006218D4">
        <w:rPr>
          <w:rFonts w:ascii="Times New Roman" w:hAnsi="Times New Roman" w:cs="Times New Roman"/>
        </w:rPr>
        <w:t>обращения</w:t>
      </w:r>
      <w:proofErr w:type="spellEnd"/>
      <w:r w:rsidRPr="006218D4">
        <w:rPr>
          <w:rFonts w:ascii="Times New Roman" w:hAnsi="Times New Roman" w:cs="Times New Roman"/>
        </w:rPr>
        <w:t>: 12.12.2016)</w:t>
      </w:r>
    </w:p>
    <w:p w14:paraId="1B5301D8" w14:textId="77777777"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С. А. </w:t>
      </w:r>
      <w:proofErr w:type="spellStart"/>
      <w:r w:rsidRPr="006218D4">
        <w:rPr>
          <w:rFonts w:ascii="Times New Roman" w:hAnsi="Times New Roman" w:cs="Times New Roman"/>
          <w:lang w:val="ru-RU"/>
        </w:rPr>
        <w:t>Амелькин</w:t>
      </w:r>
      <w:proofErr w:type="spellEnd"/>
      <w:r w:rsidRPr="006218D4">
        <w:rPr>
          <w:rFonts w:ascii="Times New Roman" w:hAnsi="Times New Roman" w:cs="Times New Roman"/>
          <w:lang w:val="ru-RU"/>
        </w:rPr>
        <w:t xml:space="preserve">, Д. М. </w:t>
      </w:r>
      <w:proofErr w:type="spellStart"/>
      <w:r w:rsidRPr="006218D4">
        <w:rPr>
          <w:rFonts w:ascii="Times New Roman" w:hAnsi="Times New Roman" w:cs="Times New Roman"/>
          <w:lang w:val="ru-RU"/>
        </w:rPr>
        <w:t>Понизовкин</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Математическая модель задачи </w:t>
      </w:r>
      <w:r w:rsidRPr="00154AF8">
        <w:rPr>
          <w:rFonts w:ascii="Times New Roman" w:hAnsi="Times New Roman" w:cs="Times New Roman"/>
          <w:i/>
        </w:rPr>
        <w:t>top</w:t>
      </w:r>
      <w:r w:rsidRPr="00154AF8">
        <w:rPr>
          <w:rFonts w:ascii="Times New Roman" w:hAnsi="Times New Roman" w:cs="Times New Roman"/>
          <w:i/>
          <w:lang w:val="ru-RU"/>
        </w:rPr>
        <w:t>-</w:t>
      </w:r>
      <w:r w:rsidRPr="00154AF8">
        <w:rPr>
          <w:rFonts w:ascii="Times New Roman" w:hAnsi="Times New Roman" w:cs="Times New Roman"/>
          <w:i/>
        </w:rPr>
        <w:t>N</w:t>
      </w:r>
      <w:r w:rsidRPr="00154AF8">
        <w:rPr>
          <w:rFonts w:ascii="Times New Roman" w:hAnsi="Times New Roman" w:cs="Times New Roman"/>
          <w:i/>
          <w:lang w:val="ru-RU"/>
        </w:rPr>
        <w:t xml:space="preserve"> для контентных рекомендательных систем</w:t>
      </w:r>
      <w:r w:rsidRPr="006218D4">
        <w:rPr>
          <w:rFonts w:ascii="Times New Roman" w:hAnsi="Times New Roman" w:cs="Times New Roman"/>
          <w:lang w:val="ru-RU"/>
        </w:rPr>
        <w:t xml:space="preserve">. // Известия МГТУ «МАМИ» </w:t>
      </w:r>
      <w:r w:rsidRPr="006218D4">
        <w:rPr>
          <w:rFonts w:ascii="Times New Roman" w:hAnsi="Times New Roman" w:cs="Times New Roman"/>
        </w:rPr>
        <w:t>No</w:t>
      </w:r>
      <w:r w:rsidRPr="006218D4">
        <w:rPr>
          <w:rFonts w:ascii="Times New Roman" w:hAnsi="Times New Roman" w:cs="Times New Roman"/>
          <w:lang w:val="ru-RU"/>
        </w:rPr>
        <w:t xml:space="preserve"> 3(17), 2013, т.2. с. 26-31.</w:t>
      </w:r>
    </w:p>
    <w:p w14:paraId="5A7A6D85" w14:textId="77777777" w:rsidR="00BB5711" w:rsidRPr="006218D4" w:rsidRDefault="00BB5711" w:rsidP="00BB5711">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lang w:val="ru-RU"/>
        </w:rPr>
        <w:t xml:space="preserve">Ю. С. Нефедова. </w:t>
      </w:r>
      <w:r w:rsidRPr="00154AF8">
        <w:rPr>
          <w:rFonts w:ascii="Times New Roman" w:hAnsi="Times New Roman" w:cs="Times New Roman"/>
          <w:i/>
          <w:lang w:val="ru-RU"/>
        </w:rPr>
        <w:t xml:space="preserve">Архитектура гибридной рекомендательной системы </w:t>
      </w:r>
      <w:r w:rsidRPr="00154AF8">
        <w:rPr>
          <w:rFonts w:ascii="Times New Roman" w:hAnsi="Times New Roman" w:cs="Times New Roman"/>
          <w:i/>
        </w:rPr>
        <w:t>GEFEST</w:t>
      </w:r>
      <w:r w:rsidRPr="00154AF8">
        <w:rPr>
          <w:rFonts w:ascii="Times New Roman" w:hAnsi="Times New Roman" w:cs="Times New Roman"/>
          <w:i/>
          <w:lang w:val="ru-RU"/>
        </w:rPr>
        <w:t xml:space="preserve"> (</w:t>
      </w:r>
      <w:r w:rsidRPr="00154AF8">
        <w:rPr>
          <w:rFonts w:ascii="Times New Roman" w:hAnsi="Times New Roman" w:cs="Times New Roman"/>
          <w:i/>
        </w:rPr>
        <w:t>Generation</w:t>
      </w:r>
      <w:r w:rsidRPr="00154AF8">
        <w:rPr>
          <w:rFonts w:ascii="Times New Roman" w:hAnsi="Times New Roman" w:cs="Times New Roman"/>
          <w:i/>
          <w:lang w:val="ru-RU"/>
        </w:rPr>
        <w:t>–</w:t>
      </w:r>
      <w:r w:rsidRPr="00154AF8">
        <w:rPr>
          <w:rFonts w:ascii="Times New Roman" w:hAnsi="Times New Roman" w:cs="Times New Roman"/>
          <w:i/>
        </w:rPr>
        <w:t>Expansion</w:t>
      </w:r>
      <w:r w:rsidRPr="00154AF8">
        <w:rPr>
          <w:rFonts w:ascii="Times New Roman" w:hAnsi="Times New Roman" w:cs="Times New Roman"/>
          <w:i/>
          <w:lang w:val="ru-RU"/>
        </w:rPr>
        <w:t>–</w:t>
      </w:r>
      <w:r w:rsidRPr="00154AF8">
        <w:rPr>
          <w:rFonts w:ascii="Times New Roman" w:hAnsi="Times New Roman" w:cs="Times New Roman"/>
          <w:i/>
        </w:rPr>
        <w:t>Filtering</w:t>
      </w:r>
      <w:r w:rsidRPr="00154AF8">
        <w:rPr>
          <w:rFonts w:ascii="Times New Roman" w:hAnsi="Times New Roman" w:cs="Times New Roman"/>
          <w:i/>
          <w:lang w:val="ru-RU"/>
        </w:rPr>
        <w:t>–</w:t>
      </w:r>
      <w:r w:rsidRPr="00154AF8">
        <w:rPr>
          <w:rFonts w:ascii="Times New Roman" w:hAnsi="Times New Roman" w:cs="Times New Roman"/>
          <w:i/>
        </w:rPr>
        <w:t>Sorting</w:t>
      </w:r>
      <w:r w:rsidRPr="00154AF8">
        <w:rPr>
          <w:rFonts w:ascii="Times New Roman" w:hAnsi="Times New Roman" w:cs="Times New Roman"/>
          <w:i/>
          <w:lang w:val="ru-RU"/>
        </w:rPr>
        <w:t>–</w:t>
      </w:r>
      <w:r w:rsidRPr="00154AF8">
        <w:rPr>
          <w:rFonts w:ascii="Times New Roman" w:hAnsi="Times New Roman" w:cs="Times New Roman"/>
          <w:i/>
        </w:rPr>
        <w:t>Truncation</w:t>
      </w:r>
      <w:r w:rsidRPr="00154AF8">
        <w:rPr>
          <w:rFonts w:ascii="Times New Roman" w:hAnsi="Times New Roman" w:cs="Times New Roman"/>
          <w:i/>
          <w:lang w:val="ru-RU"/>
        </w:rPr>
        <w:t>)</w:t>
      </w:r>
      <w:r w:rsidRPr="006218D4">
        <w:rPr>
          <w:rFonts w:ascii="Times New Roman" w:hAnsi="Times New Roman" w:cs="Times New Roman"/>
          <w:lang w:val="ru-RU"/>
        </w:rPr>
        <w:t xml:space="preserve"> // Системы и средства информатики. </w:t>
      </w:r>
      <w:r w:rsidRPr="006218D4">
        <w:rPr>
          <w:rFonts w:ascii="Times New Roman" w:hAnsi="Times New Roman" w:cs="Times New Roman"/>
        </w:rPr>
        <w:t>2012, Т.22, вып.2, с.176–196.</w:t>
      </w:r>
    </w:p>
    <w:p w14:paraId="25C86E0C" w14:textId="77777777" w:rsidR="00BC3925" w:rsidRPr="006218D4" w:rsidRDefault="00BC3925" w:rsidP="00BC3925">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А.Г. Дьяконов. </w:t>
      </w:r>
      <w:r w:rsidRPr="00154AF8">
        <w:rPr>
          <w:rFonts w:ascii="Times New Roman" w:hAnsi="Times New Roman" w:cs="Times New Roman"/>
          <w:i/>
          <w:lang w:val="ru-RU"/>
        </w:rPr>
        <w:t xml:space="preserve">Алгоритмы для рекомендательной системы: технология </w:t>
      </w:r>
      <w:proofErr w:type="spellStart"/>
      <w:r w:rsidRPr="00154AF8">
        <w:rPr>
          <w:rFonts w:ascii="Times New Roman" w:hAnsi="Times New Roman" w:cs="Times New Roman"/>
          <w:i/>
        </w:rPr>
        <w:t>Lenkor</w:t>
      </w:r>
      <w:proofErr w:type="spellEnd"/>
      <w:r w:rsidRPr="00154AF8">
        <w:rPr>
          <w:rFonts w:ascii="Times New Roman" w:hAnsi="Times New Roman" w:cs="Times New Roman"/>
          <w:i/>
          <w:lang w:val="ru-RU"/>
        </w:rPr>
        <w:t xml:space="preserve"> // Бизнес-информатика</w:t>
      </w:r>
      <w:r w:rsidRPr="006218D4">
        <w:rPr>
          <w:rFonts w:ascii="Times New Roman" w:hAnsi="Times New Roman" w:cs="Times New Roman"/>
          <w:lang w:val="ru-RU"/>
        </w:rPr>
        <w:t xml:space="preserve"> </w:t>
      </w:r>
      <w:r w:rsidR="00154AF8">
        <w:rPr>
          <w:rFonts w:ascii="Times New Roman" w:hAnsi="Times New Roman" w:cs="Times New Roman"/>
          <w:lang w:val="ru-RU"/>
        </w:rPr>
        <w:t>№</w:t>
      </w:r>
      <w:r w:rsidRPr="006218D4">
        <w:rPr>
          <w:rFonts w:ascii="Times New Roman" w:hAnsi="Times New Roman" w:cs="Times New Roman"/>
          <w:lang w:val="ru-RU"/>
        </w:rPr>
        <w:t>1(19) – 2012 г. с. 32-39.</w:t>
      </w:r>
    </w:p>
    <w:p w14:paraId="153276F6" w14:textId="77777777" w:rsidR="00BC3925" w:rsidRPr="006218D4" w:rsidRDefault="00BC3925" w:rsidP="00BC3925">
      <w:pPr>
        <w:numPr>
          <w:ilvl w:val="0"/>
          <w:numId w:val="9"/>
        </w:numPr>
        <w:spacing w:before="0" w:after="0"/>
        <w:ind w:left="482" w:hanging="482"/>
        <w:jc w:val="both"/>
        <w:rPr>
          <w:rFonts w:ascii="Times New Roman" w:hAnsi="Times New Roman" w:cs="Times New Roman"/>
        </w:rPr>
      </w:pPr>
      <w:r w:rsidRPr="006218D4">
        <w:rPr>
          <w:rFonts w:ascii="Times New Roman" w:hAnsi="Times New Roman" w:cs="Times New Roman"/>
          <w:lang w:val="ru-RU"/>
        </w:rPr>
        <w:t xml:space="preserve">П. А. </w:t>
      </w:r>
      <w:proofErr w:type="spellStart"/>
      <w:r w:rsidRPr="006218D4">
        <w:rPr>
          <w:rFonts w:ascii="Times New Roman" w:hAnsi="Times New Roman" w:cs="Times New Roman"/>
          <w:lang w:val="ru-RU"/>
        </w:rPr>
        <w:t>Клеменков</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 xml:space="preserve">Построение новостного рекомендательного сервиса реального времени с использованием </w:t>
      </w:r>
      <w:r w:rsidRPr="00154AF8">
        <w:rPr>
          <w:rFonts w:ascii="Times New Roman" w:hAnsi="Times New Roman" w:cs="Times New Roman"/>
          <w:i/>
        </w:rPr>
        <w:t>NoSQL</w:t>
      </w:r>
      <w:r w:rsidRPr="00154AF8">
        <w:rPr>
          <w:rFonts w:ascii="Times New Roman" w:hAnsi="Times New Roman" w:cs="Times New Roman"/>
          <w:i/>
          <w:lang w:val="ru-RU"/>
        </w:rPr>
        <w:t xml:space="preserve"> СУБД</w:t>
      </w:r>
      <w:r w:rsidRPr="006218D4">
        <w:rPr>
          <w:rFonts w:ascii="Times New Roman" w:hAnsi="Times New Roman" w:cs="Times New Roman"/>
          <w:lang w:val="ru-RU"/>
        </w:rPr>
        <w:t xml:space="preserve"> // Информатика и е</w:t>
      </w:r>
      <w:r w:rsidR="00154AF8">
        <w:rPr>
          <w:rFonts w:ascii="Times New Roman" w:hAnsi="Times New Roman" w:cs="Times New Roman"/>
          <w:lang w:val="ru-RU"/>
        </w:rPr>
        <w:t>е</w:t>
      </w:r>
      <w:r w:rsidRPr="006218D4">
        <w:rPr>
          <w:rFonts w:ascii="Times New Roman" w:hAnsi="Times New Roman" w:cs="Times New Roman"/>
          <w:lang w:val="ru-RU"/>
        </w:rPr>
        <w:t xml:space="preserve"> применения. </w:t>
      </w:r>
      <w:r w:rsidRPr="006218D4">
        <w:rPr>
          <w:rFonts w:ascii="Times New Roman" w:hAnsi="Times New Roman" w:cs="Times New Roman"/>
        </w:rPr>
        <w:t>2013, Т.7, вып.3, с.14–21.</w:t>
      </w:r>
    </w:p>
    <w:p w14:paraId="4C0A8279" w14:textId="77777777" w:rsidR="00BB5711" w:rsidRPr="006218D4" w:rsidRDefault="00BB5711" w:rsidP="00BB5711">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t xml:space="preserve">С. А. </w:t>
      </w:r>
      <w:proofErr w:type="spellStart"/>
      <w:r w:rsidRPr="006218D4">
        <w:rPr>
          <w:rFonts w:ascii="Times New Roman" w:hAnsi="Times New Roman" w:cs="Times New Roman"/>
          <w:lang w:val="ru-RU"/>
        </w:rPr>
        <w:t>Амелькин</w:t>
      </w:r>
      <w:proofErr w:type="spellEnd"/>
      <w:r w:rsidRPr="006218D4">
        <w:rPr>
          <w:rFonts w:ascii="Times New Roman" w:hAnsi="Times New Roman" w:cs="Times New Roman"/>
          <w:lang w:val="ru-RU"/>
        </w:rPr>
        <w:t xml:space="preserve">. </w:t>
      </w:r>
      <w:r w:rsidRPr="00154AF8">
        <w:rPr>
          <w:rFonts w:ascii="Times New Roman" w:hAnsi="Times New Roman" w:cs="Times New Roman"/>
          <w:i/>
          <w:lang w:val="ru-RU"/>
        </w:rPr>
        <w:t>Оценка эффективности рекомендательных систем</w:t>
      </w:r>
      <w:r w:rsidRPr="006218D4">
        <w:rPr>
          <w:rFonts w:ascii="Times New Roman" w:hAnsi="Times New Roman" w:cs="Times New Roman"/>
          <w:lang w:val="ru-RU"/>
        </w:rPr>
        <w:t xml:space="preserve">. // Труды 14-й Всероссийской научной конференции «Электронные библиотеки: перспективные методы и технологии, электронные коллекции» — </w:t>
      </w:r>
      <w:r w:rsidRPr="006218D4">
        <w:rPr>
          <w:rFonts w:ascii="Times New Roman" w:hAnsi="Times New Roman" w:cs="Times New Roman"/>
        </w:rPr>
        <w:t>RCDL</w:t>
      </w:r>
      <w:r w:rsidRPr="006218D4">
        <w:rPr>
          <w:rFonts w:ascii="Times New Roman" w:hAnsi="Times New Roman" w:cs="Times New Roman"/>
          <w:lang w:val="ru-RU"/>
        </w:rPr>
        <w:t>-2012, Переславль-Залесский, Россия, 15-18 октября 2012 г.</w:t>
      </w:r>
    </w:p>
    <w:p w14:paraId="4A3C4442" w14:textId="77777777" w:rsidR="00BC3925" w:rsidRPr="00F9280A" w:rsidRDefault="00BC3925" w:rsidP="00BC3925">
      <w:pPr>
        <w:numPr>
          <w:ilvl w:val="0"/>
          <w:numId w:val="9"/>
        </w:numPr>
        <w:spacing w:before="0" w:after="0"/>
        <w:ind w:left="482" w:hanging="482"/>
        <w:jc w:val="both"/>
        <w:rPr>
          <w:rFonts w:ascii="Times New Roman" w:hAnsi="Times New Roman" w:cs="Times New Roman"/>
          <w:lang w:val="ru-RU"/>
        </w:rPr>
      </w:pPr>
      <w:r w:rsidRPr="006218D4">
        <w:rPr>
          <w:rFonts w:ascii="Times New Roman" w:hAnsi="Times New Roman" w:cs="Times New Roman"/>
          <w:lang w:val="ru-RU"/>
        </w:rPr>
        <w:lastRenderedPageBreak/>
        <w:t xml:space="preserve">А. А. </w:t>
      </w:r>
      <w:proofErr w:type="spellStart"/>
      <w:r w:rsidRPr="006218D4">
        <w:rPr>
          <w:rFonts w:ascii="Times New Roman" w:hAnsi="Times New Roman" w:cs="Times New Roman"/>
          <w:lang w:val="ru-RU"/>
        </w:rPr>
        <w:t>Правиков</w:t>
      </w:r>
      <w:proofErr w:type="spellEnd"/>
      <w:r w:rsidRPr="006218D4">
        <w:rPr>
          <w:rFonts w:ascii="Times New Roman" w:hAnsi="Times New Roman" w:cs="Times New Roman"/>
          <w:lang w:val="ru-RU"/>
        </w:rPr>
        <w:t>, В. А. Фомичев</w:t>
      </w:r>
      <w:r w:rsidR="00154AF8">
        <w:rPr>
          <w:rFonts w:ascii="Times New Roman" w:hAnsi="Times New Roman" w:cs="Times New Roman"/>
          <w:lang w:val="ru-RU"/>
        </w:rPr>
        <w:t>.</w:t>
      </w:r>
      <w:r w:rsidRPr="006218D4">
        <w:rPr>
          <w:rFonts w:ascii="Times New Roman" w:hAnsi="Times New Roman" w:cs="Times New Roman"/>
          <w:lang w:val="ru-RU"/>
        </w:rPr>
        <w:t xml:space="preserve"> </w:t>
      </w:r>
      <w:r w:rsidRPr="00154AF8">
        <w:rPr>
          <w:rFonts w:ascii="Times New Roman" w:hAnsi="Times New Roman" w:cs="Times New Roman"/>
          <w:i/>
          <w:lang w:val="ru-RU"/>
        </w:rPr>
        <w:t>Разработка рекомендательной системы с естественно-языковым интерфейсом на основе математических моделей семантических объектов</w:t>
      </w:r>
      <w:r w:rsidRPr="00F9280A">
        <w:rPr>
          <w:rFonts w:ascii="Times New Roman" w:hAnsi="Times New Roman" w:cs="Times New Roman"/>
          <w:lang w:val="ru-RU"/>
        </w:rPr>
        <w:t>. // Бизнес-информатика № 4(14), 2010. с.3-11.</w:t>
      </w:r>
    </w:p>
    <w:sectPr w:rsidR="00BC3925" w:rsidRPr="00F9280A" w:rsidSect="00157864">
      <w:pgSz w:w="11907" w:h="16839" w:code="9"/>
      <w:pgMar w:top="1418" w:right="1134" w:bottom="1418" w:left="1134"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 w:date="2018-04-10T18:50:00Z" w:initials="e">
    <w:p w14:paraId="018B42DC" w14:textId="77777777" w:rsidR="00BB13F7" w:rsidRPr="00BB13F7" w:rsidRDefault="00BB13F7">
      <w:pPr>
        <w:pStyle w:val="af4"/>
        <w:rPr>
          <w:lang w:val="ru-RU"/>
        </w:rPr>
      </w:pPr>
      <w:r>
        <w:rPr>
          <w:rStyle w:val="af3"/>
        </w:rPr>
        <w:annotationRef/>
      </w:r>
      <w:r>
        <w:rPr>
          <w:lang w:val="ru-RU"/>
        </w:rPr>
        <w:t>Первая проблема.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8B42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CD3BA" w14:textId="77777777" w:rsidR="000E122D" w:rsidRDefault="000E122D">
      <w:pPr>
        <w:spacing w:after="0"/>
      </w:pPr>
      <w:r>
        <w:separator/>
      </w:r>
    </w:p>
  </w:endnote>
  <w:endnote w:type="continuationSeparator" w:id="0">
    <w:p w14:paraId="6D621D0F" w14:textId="77777777" w:rsidR="000E122D" w:rsidRDefault="000E1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800022EF" w:usb1="C000205A" w:usb2="00000008" w:usb3="00000000" w:csb0="00000057"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06086" w14:textId="77777777" w:rsidR="000E122D" w:rsidRDefault="000E122D">
      <w:r>
        <w:separator/>
      </w:r>
    </w:p>
  </w:footnote>
  <w:footnote w:type="continuationSeparator" w:id="0">
    <w:p w14:paraId="2FE06EC0" w14:textId="77777777" w:rsidR="000E122D" w:rsidRDefault="000E12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12BCE5"/>
    <w:multiLevelType w:val="multilevel"/>
    <w:tmpl w:val="65140C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D58E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D92AEE9"/>
    <w:multiLevelType w:val="multilevel"/>
    <w:tmpl w:val="78B060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3550858"/>
    <w:multiLevelType w:val="multilevel"/>
    <w:tmpl w:val="614E6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ru-RU" w:vendorID="64" w:dllVersion="131078" w:nlCheck="1" w:checkStyle="0"/>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4"/>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797"/>
    <w:rsid w:val="000432C0"/>
    <w:rsid w:val="00080AE4"/>
    <w:rsid w:val="000957FE"/>
    <w:rsid w:val="000A2007"/>
    <w:rsid w:val="000A7E0D"/>
    <w:rsid w:val="000E122D"/>
    <w:rsid w:val="001019BC"/>
    <w:rsid w:val="0011759E"/>
    <w:rsid w:val="00154AF8"/>
    <w:rsid w:val="00157864"/>
    <w:rsid w:val="0016599C"/>
    <w:rsid w:val="001B3BE1"/>
    <w:rsid w:val="00271F91"/>
    <w:rsid w:val="002B2668"/>
    <w:rsid w:val="00326438"/>
    <w:rsid w:val="00343147"/>
    <w:rsid w:val="00376208"/>
    <w:rsid w:val="003E1E88"/>
    <w:rsid w:val="00421C02"/>
    <w:rsid w:val="00454468"/>
    <w:rsid w:val="0045799E"/>
    <w:rsid w:val="00486513"/>
    <w:rsid w:val="004B1788"/>
    <w:rsid w:val="004E0488"/>
    <w:rsid w:val="004E29B3"/>
    <w:rsid w:val="00541327"/>
    <w:rsid w:val="00590D07"/>
    <w:rsid w:val="005C5E2D"/>
    <w:rsid w:val="005E541B"/>
    <w:rsid w:val="005E717F"/>
    <w:rsid w:val="006218D4"/>
    <w:rsid w:val="0064005B"/>
    <w:rsid w:val="00665675"/>
    <w:rsid w:val="006E772E"/>
    <w:rsid w:val="0075203D"/>
    <w:rsid w:val="0077154E"/>
    <w:rsid w:val="00784D58"/>
    <w:rsid w:val="007F0C61"/>
    <w:rsid w:val="00805F49"/>
    <w:rsid w:val="00841A41"/>
    <w:rsid w:val="00845070"/>
    <w:rsid w:val="00871742"/>
    <w:rsid w:val="00885D56"/>
    <w:rsid w:val="008B7F8B"/>
    <w:rsid w:val="008D6863"/>
    <w:rsid w:val="00901EBD"/>
    <w:rsid w:val="00937567"/>
    <w:rsid w:val="009703DB"/>
    <w:rsid w:val="009C544E"/>
    <w:rsid w:val="009F1F9D"/>
    <w:rsid w:val="00A05ECE"/>
    <w:rsid w:val="00A17878"/>
    <w:rsid w:val="00A43F80"/>
    <w:rsid w:val="00AC04B9"/>
    <w:rsid w:val="00AD65B6"/>
    <w:rsid w:val="00B008E5"/>
    <w:rsid w:val="00B80604"/>
    <w:rsid w:val="00B86B75"/>
    <w:rsid w:val="00BB13F7"/>
    <w:rsid w:val="00BB5711"/>
    <w:rsid w:val="00BC3925"/>
    <w:rsid w:val="00BC48D5"/>
    <w:rsid w:val="00C36279"/>
    <w:rsid w:val="00C654E3"/>
    <w:rsid w:val="00CB500F"/>
    <w:rsid w:val="00CC2AB8"/>
    <w:rsid w:val="00D34CFE"/>
    <w:rsid w:val="00D3770C"/>
    <w:rsid w:val="00D730E2"/>
    <w:rsid w:val="00DA4A3E"/>
    <w:rsid w:val="00DD1E0A"/>
    <w:rsid w:val="00DF0DF2"/>
    <w:rsid w:val="00E315A3"/>
    <w:rsid w:val="00E61BA4"/>
    <w:rsid w:val="00E61BC1"/>
    <w:rsid w:val="00E91E4F"/>
    <w:rsid w:val="00E9710A"/>
    <w:rsid w:val="00F172A9"/>
    <w:rsid w:val="00F20D6A"/>
    <w:rsid w:val="00F56697"/>
    <w:rsid w:val="00F646B6"/>
    <w:rsid w:val="00F83EF1"/>
    <w:rsid w:val="00F9280A"/>
    <w:rsid w:val="00FA0E92"/>
    <w:rsid w:val="00FA72EE"/>
    <w:rsid w:val="00FA7D51"/>
    <w:rsid w:val="00FC34F4"/>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before="180" w:after="180"/>
        <w:ind w:firstLine="1134"/>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6E772E"/>
  </w:style>
  <w:style w:type="paragraph" w:styleId="1">
    <w:name w:val="heading 1"/>
    <w:basedOn w:val="a"/>
    <w:next w:val="a0"/>
    <w:link w:val="10"/>
    <w:uiPriority w:val="9"/>
    <w:qFormat/>
    <w:rsid w:val="006E772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6E772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6E772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6E772E"/>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6E772E"/>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6E772E"/>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E772E"/>
  </w:style>
  <w:style w:type="paragraph" w:customStyle="1" w:styleId="FirstParagraph">
    <w:name w:val="First Paragraph"/>
    <w:basedOn w:val="a0"/>
    <w:next w:val="a0"/>
    <w:qFormat/>
    <w:rsid w:val="006E772E"/>
  </w:style>
  <w:style w:type="paragraph" w:customStyle="1" w:styleId="Compact">
    <w:name w:val="Compact"/>
    <w:basedOn w:val="a0"/>
    <w:qFormat/>
    <w:rsid w:val="006E772E"/>
    <w:pPr>
      <w:spacing w:before="36" w:after="36"/>
    </w:pPr>
  </w:style>
  <w:style w:type="paragraph" w:styleId="a4">
    <w:name w:val="Title"/>
    <w:basedOn w:val="a"/>
    <w:next w:val="a0"/>
    <w:qFormat/>
    <w:rsid w:val="006E772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6E772E"/>
    <w:pPr>
      <w:spacing w:before="240"/>
    </w:pPr>
    <w:rPr>
      <w:sz w:val="30"/>
      <w:szCs w:val="30"/>
    </w:rPr>
  </w:style>
  <w:style w:type="paragraph" w:customStyle="1" w:styleId="Author">
    <w:name w:val="Author"/>
    <w:next w:val="a0"/>
    <w:qFormat/>
    <w:rsid w:val="006E772E"/>
    <w:pPr>
      <w:keepNext/>
      <w:keepLines/>
      <w:jc w:val="center"/>
    </w:pPr>
  </w:style>
  <w:style w:type="paragraph" w:styleId="a6">
    <w:name w:val="Date"/>
    <w:next w:val="a0"/>
    <w:qFormat/>
    <w:rsid w:val="006E772E"/>
    <w:pPr>
      <w:keepNext/>
      <w:keepLines/>
      <w:jc w:val="center"/>
    </w:pPr>
  </w:style>
  <w:style w:type="paragraph" w:customStyle="1" w:styleId="Abstract">
    <w:name w:val="Abstract"/>
    <w:basedOn w:val="a"/>
    <w:next w:val="a0"/>
    <w:qFormat/>
    <w:rsid w:val="006E772E"/>
    <w:pPr>
      <w:keepNext/>
      <w:keepLines/>
      <w:spacing w:before="300" w:after="300"/>
    </w:pPr>
    <w:rPr>
      <w:sz w:val="20"/>
      <w:szCs w:val="20"/>
    </w:rPr>
  </w:style>
  <w:style w:type="paragraph" w:styleId="a7">
    <w:name w:val="Bibliography"/>
    <w:basedOn w:val="a"/>
    <w:qFormat/>
    <w:rsid w:val="006E772E"/>
  </w:style>
  <w:style w:type="paragraph" w:styleId="a8">
    <w:name w:val="Block Text"/>
    <w:basedOn w:val="a0"/>
    <w:next w:val="a0"/>
    <w:uiPriority w:val="9"/>
    <w:unhideWhenUsed/>
    <w:qFormat/>
    <w:rsid w:val="006E772E"/>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6E772E"/>
  </w:style>
  <w:style w:type="paragraph" w:customStyle="1" w:styleId="DefinitionTerm">
    <w:name w:val="Definition Term"/>
    <w:basedOn w:val="a"/>
    <w:next w:val="Definition"/>
    <w:rsid w:val="006E772E"/>
    <w:pPr>
      <w:keepNext/>
      <w:keepLines/>
      <w:spacing w:after="0"/>
    </w:pPr>
    <w:rPr>
      <w:b/>
    </w:rPr>
  </w:style>
  <w:style w:type="paragraph" w:customStyle="1" w:styleId="Definition">
    <w:name w:val="Definition"/>
    <w:basedOn w:val="a"/>
    <w:rsid w:val="006E772E"/>
  </w:style>
  <w:style w:type="paragraph" w:styleId="aa">
    <w:name w:val="caption"/>
    <w:basedOn w:val="a"/>
    <w:link w:val="ab"/>
    <w:rsid w:val="006E772E"/>
    <w:pPr>
      <w:spacing w:after="120"/>
    </w:pPr>
    <w:rPr>
      <w:i/>
    </w:rPr>
  </w:style>
  <w:style w:type="paragraph" w:customStyle="1" w:styleId="TableCaption">
    <w:name w:val="Table Caption"/>
    <w:basedOn w:val="aa"/>
    <w:rsid w:val="006E772E"/>
    <w:pPr>
      <w:keepNext/>
    </w:pPr>
  </w:style>
  <w:style w:type="paragraph" w:customStyle="1" w:styleId="ImageCaption">
    <w:name w:val="Image Caption"/>
    <w:basedOn w:val="aa"/>
    <w:rsid w:val="006E772E"/>
  </w:style>
  <w:style w:type="paragraph" w:customStyle="1" w:styleId="Figure">
    <w:name w:val="Figure"/>
    <w:basedOn w:val="a"/>
    <w:rsid w:val="006E772E"/>
  </w:style>
  <w:style w:type="paragraph" w:customStyle="1" w:styleId="FigurewithCaption">
    <w:name w:val="Figure with Caption"/>
    <w:basedOn w:val="Figure"/>
    <w:rsid w:val="006E772E"/>
    <w:pPr>
      <w:keepNext/>
    </w:pPr>
  </w:style>
  <w:style w:type="character" w:customStyle="1" w:styleId="ab">
    <w:name w:val="Название объекта Знак"/>
    <w:basedOn w:val="a1"/>
    <w:link w:val="aa"/>
    <w:rsid w:val="006E772E"/>
  </w:style>
  <w:style w:type="character" w:customStyle="1" w:styleId="VerbatimChar">
    <w:name w:val="Verbatim Char"/>
    <w:basedOn w:val="ab"/>
    <w:link w:val="SourceCode"/>
    <w:rsid w:val="006E772E"/>
    <w:rPr>
      <w:rFonts w:ascii="Consolas" w:hAnsi="Consolas"/>
      <w:sz w:val="22"/>
    </w:rPr>
  </w:style>
  <w:style w:type="character" w:styleId="ac">
    <w:name w:val="footnote reference"/>
    <w:basedOn w:val="ab"/>
    <w:rsid w:val="006E772E"/>
    <w:rPr>
      <w:vertAlign w:val="superscript"/>
    </w:rPr>
  </w:style>
  <w:style w:type="character" w:styleId="ad">
    <w:name w:val="Hyperlink"/>
    <w:basedOn w:val="ab"/>
    <w:rsid w:val="006E772E"/>
    <w:rPr>
      <w:color w:val="4F81BD" w:themeColor="accent1"/>
    </w:rPr>
  </w:style>
  <w:style w:type="paragraph" w:styleId="ae">
    <w:name w:val="TOC Heading"/>
    <w:basedOn w:val="1"/>
    <w:next w:val="a0"/>
    <w:uiPriority w:val="39"/>
    <w:unhideWhenUsed/>
    <w:qFormat/>
    <w:rsid w:val="006E772E"/>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6E772E"/>
    <w:pPr>
      <w:wordWrap w:val="0"/>
    </w:pPr>
  </w:style>
  <w:style w:type="character" w:customStyle="1" w:styleId="KeywordTok">
    <w:name w:val="KeywordTok"/>
    <w:basedOn w:val="VerbatimChar"/>
    <w:rsid w:val="006E772E"/>
    <w:rPr>
      <w:rFonts w:ascii="Consolas" w:hAnsi="Consolas"/>
      <w:b/>
      <w:color w:val="007020"/>
      <w:sz w:val="22"/>
    </w:rPr>
  </w:style>
  <w:style w:type="character" w:customStyle="1" w:styleId="DataTypeTok">
    <w:name w:val="DataTypeTok"/>
    <w:basedOn w:val="VerbatimChar"/>
    <w:rsid w:val="006E772E"/>
    <w:rPr>
      <w:rFonts w:ascii="Consolas" w:hAnsi="Consolas"/>
      <w:color w:val="902000"/>
      <w:sz w:val="22"/>
    </w:rPr>
  </w:style>
  <w:style w:type="character" w:customStyle="1" w:styleId="DecValTok">
    <w:name w:val="DecValTok"/>
    <w:basedOn w:val="VerbatimChar"/>
    <w:rsid w:val="006E772E"/>
    <w:rPr>
      <w:rFonts w:ascii="Consolas" w:hAnsi="Consolas"/>
      <w:color w:val="40A070"/>
      <w:sz w:val="22"/>
    </w:rPr>
  </w:style>
  <w:style w:type="character" w:customStyle="1" w:styleId="BaseNTok">
    <w:name w:val="BaseNTok"/>
    <w:basedOn w:val="VerbatimChar"/>
    <w:rsid w:val="006E772E"/>
    <w:rPr>
      <w:rFonts w:ascii="Consolas" w:hAnsi="Consolas"/>
      <w:color w:val="40A070"/>
      <w:sz w:val="22"/>
    </w:rPr>
  </w:style>
  <w:style w:type="character" w:customStyle="1" w:styleId="FloatTok">
    <w:name w:val="FloatTok"/>
    <w:basedOn w:val="VerbatimChar"/>
    <w:rsid w:val="006E772E"/>
    <w:rPr>
      <w:rFonts w:ascii="Consolas" w:hAnsi="Consolas"/>
      <w:color w:val="40A070"/>
      <w:sz w:val="22"/>
    </w:rPr>
  </w:style>
  <w:style w:type="character" w:customStyle="1" w:styleId="ConstantTok">
    <w:name w:val="ConstantTok"/>
    <w:basedOn w:val="VerbatimChar"/>
    <w:rsid w:val="006E772E"/>
    <w:rPr>
      <w:rFonts w:ascii="Consolas" w:hAnsi="Consolas"/>
      <w:color w:val="880000"/>
      <w:sz w:val="22"/>
    </w:rPr>
  </w:style>
  <w:style w:type="character" w:customStyle="1" w:styleId="CharTok">
    <w:name w:val="CharTok"/>
    <w:basedOn w:val="VerbatimChar"/>
    <w:rsid w:val="006E772E"/>
    <w:rPr>
      <w:rFonts w:ascii="Consolas" w:hAnsi="Consolas"/>
      <w:color w:val="4070A0"/>
      <w:sz w:val="22"/>
    </w:rPr>
  </w:style>
  <w:style w:type="character" w:customStyle="1" w:styleId="SpecialCharTok">
    <w:name w:val="SpecialCharTok"/>
    <w:basedOn w:val="VerbatimChar"/>
    <w:rsid w:val="006E772E"/>
    <w:rPr>
      <w:rFonts w:ascii="Consolas" w:hAnsi="Consolas"/>
      <w:color w:val="4070A0"/>
      <w:sz w:val="22"/>
    </w:rPr>
  </w:style>
  <w:style w:type="character" w:customStyle="1" w:styleId="StringTok">
    <w:name w:val="StringTok"/>
    <w:basedOn w:val="VerbatimChar"/>
    <w:rsid w:val="006E772E"/>
    <w:rPr>
      <w:rFonts w:ascii="Consolas" w:hAnsi="Consolas"/>
      <w:color w:val="4070A0"/>
      <w:sz w:val="22"/>
    </w:rPr>
  </w:style>
  <w:style w:type="character" w:customStyle="1" w:styleId="VerbatimStringTok">
    <w:name w:val="VerbatimStringTok"/>
    <w:basedOn w:val="VerbatimChar"/>
    <w:rsid w:val="006E772E"/>
    <w:rPr>
      <w:rFonts w:ascii="Consolas" w:hAnsi="Consolas"/>
      <w:color w:val="4070A0"/>
      <w:sz w:val="22"/>
    </w:rPr>
  </w:style>
  <w:style w:type="character" w:customStyle="1" w:styleId="SpecialStringTok">
    <w:name w:val="SpecialStringTok"/>
    <w:basedOn w:val="VerbatimChar"/>
    <w:rsid w:val="006E772E"/>
    <w:rPr>
      <w:rFonts w:ascii="Consolas" w:hAnsi="Consolas"/>
      <w:color w:val="BB6688"/>
      <w:sz w:val="22"/>
    </w:rPr>
  </w:style>
  <w:style w:type="character" w:customStyle="1" w:styleId="ImportTok">
    <w:name w:val="ImportTok"/>
    <w:basedOn w:val="VerbatimChar"/>
    <w:rsid w:val="006E772E"/>
    <w:rPr>
      <w:rFonts w:ascii="Consolas" w:hAnsi="Consolas"/>
      <w:sz w:val="22"/>
    </w:rPr>
  </w:style>
  <w:style w:type="character" w:customStyle="1" w:styleId="CommentTok">
    <w:name w:val="CommentTok"/>
    <w:basedOn w:val="VerbatimChar"/>
    <w:rsid w:val="006E772E"/>
    <w:rPr>
      <w:rFonts w:ascii="Consolas" w:hAnsi="Consolas"/>
      <w:i/>
      <w:color w:val="60A0B0"/>
      <w:sz w:val="22"/>
    </w:rPr>
  </w:style>
  <w:style w:type="character" w:customStyle="1" w:styleId="DocumentationTok">
    <w:name w:val="DocumentationTok"/>
    <w:basedOn w:val="VerbatimChar"/>
    <w:rsid w:val="006E772E"/>
    <w:rPr>
      <w:rFonts w:ascii="Consolas" w:hAnsi="Consolas"/>
      <w:i/>
      <w:color w:val="BA2121"/>
      <w:sz w:val="22"/>
    </w:rPr>
  </w:style>
  <w:style w:type="character" w:customStyle="1" w:styleId="AnnotationTok">
    <w:name w:val="AnnotationTok"/>
    <w:basedOn w:val="VerbatimChar"/>
    <w:rsid w:val="006E772E"/>
    <w:rPr>
      <w:rFonts w:ascii="Consolas" w:hAnsi="Consolas"/>
      <w:b/>
      <w:i/>
      <w:color w:val="60A0B0"/>
      <w:sz w:val="22"/>
    </w:rPr>
  </w:style>
  <w:style w:type="character" w:customStyle="1" w:styleId="CommentVarTok">
    <w:name w:val="CommentVarTok"/>
    <w:basedOn w:val="VerbatimChar"/>
    <w:rsid w:val="006E772E"/>
    <w:rPr>
      <w:rFonts w:ascii="Consolas" w:hAnsi="Consolas"/>
      <w:b/>
      <w:i/>
      <w:color w:val="60A0B0"/>
      <w:sz w:val="22"/>
    </w:rPr>
  </w:style>
  <w:style w:type="character" w:customStyle="1" w:styleId="OtherTok">
    <w:name w:val="OtherTok"/>
    <w:basedOn w:val="VerbatimChar"/>
    <w:rsid w:val="006E772E"/>
    <w:rPr>
      <w:rFonts w:ascii="Consolas" w:hAnsi="Consolas"/>
      <w:color w:val="007020"/>
      <w:sz w:val="22"/>
    </w:rPr>
  </w:style>
  <w:style w:type="character" w:customStyle="1" w:styleId="FunctionTok">
    <w:name w:val="FunctionTok"/>
    <w:basedOn w:val="VerbatimChar"/>
    <w:rsid w:val="006E772E"/>
    <w:rPr>
      <w:rFonts w:ascii="Consolas" w:hAnsi="Consolas"/>
      <w:color w:val="06287E"/>
      <w:sz w:val="22"/>
    </w:rPr>
  </w:style>
  <w:style w:type="character" w:customStyle="1" w:styleId="VariableTok">
    <w:name w:val="VariableTok"/>
    <w:basedOn w:val="VerbatimChar"/>
    <w:rsid w:val="006E772E"/>
    <w:rPr>
      <w:rFonts w:ascii="Consolas" w:hAnsi="Consolas"/>
      <w:color w:val="19177C"/>
      <w:sz w:val="22"/>
    </w:rPr>
  </w:style>
  <w:style w:type="character" w:customStyle="1" w:styleId="ControlFlowTok">
    <w:name w:val="ControlFlowTok"/>
    <w:basedOn w:val="VerbatimChar"/>
    <w:rsid w:val="006E772E"/>
    <w:rPr>
      <w:rFonts w:ascii="Consolas" w:hAnsi="Consolas"/>
      <w:b/>
      <w:color w:val="007020"/>
      <w:sz w:val="22"/>
    </w:rPr>
  </w:style>
  <w:style w:type="character" w:customStyle="1" w:styleId="OperatorTok">
    <w:name w:val="OperatorTok"/>
    <w:basedOn w:val="VerbatimChar"/>
    <w:rsid w:val="006E772E"/>
    <w:rPr>
      <w:rFonts w:ascii="Consolas" w:hAnsi="Consolas"/>
      <w:color w:val="666666"/>
      <w:sz w:val="22"/>
    </w:rPr>
  </w:style>
  <w:style w:type="character" w:customStyle="1" w:styleId="BuiltInTok">
    <w:name w:val="BuiltInTok"/>
    <w:basedOn w:val="VerbatimChar"/>
    <w:rsid w:val="006E772E"/>
    <w:rPr>
      <w:rFonts w:ascii="Consolas" w:hAnsi="Consolas"/>
      <w:sz w:val="22"/>
    </w:rPr>
  </w:style>
  <w:style w:type="character" w:customStyle="1" w:styleId="ExtensionTok">
    <w:name w:val="ExtensionTok"/>
    <w:basedOn w:val="VerbatimChar"/>
    <w:rsid w:val="006E772E"/>
    <w:rPr>
      <w:rFonts w:ascii="Consolas" w:hAnsi="Consolas"/>
      <w:sz w:val="22"/>
    </w:rPr>
  </w:style>
  <w:style w:type="character" w:customStyle="1" w:styleId="PreprocessorTok">
    <w:name w:val="PreprocessorTok"/>
    <w:basedOn w:val="VerbatimChar"/>
    <w:rsid w:val="006E772E"/>
    <w:rPr>
      <w:rFonts w:ascii="Consolas" w:hAnsi="Consolas"/>
      <w:color w:val="BC7A00"/>
      <w:sz w:val="22"/>
    </w:rPr>
  </w:style>
  <w:style w:type="character" w:customStyle="1" w:styleId="AttributeTok">
    <w:name w:val="AttributeTok"/>
    <w:basedOn w:val="VerbatimChar"/>
    <w:rsid w:val="006E772E"/>
    <w:rPr>
      <w:rFonts w:ascii="Consolas" w:hAnsi="Consolas"/>
      <w:color w:val="7D9029"/>
      <w:sz w:val="22"/>
    </w:rPr>
  </w:style>
  <w:style w:type="character" w:customStyle="1" w:styleId="RegionMarkerTok">
    <w:name w:val="RegionMarkerTok"/>
    <w:basedOn w:val="VerbatimChar"/>
    <w:rsid w:val="006E772E"/>
    <w:rPr>
      <w:rFonts w:ascii="Consolas" w:hAnsi="Consolas"/>
      <w:sz w:val="22"/>
    </w:rPr>
  </w:style>
  <w:style w:type="character" w:customStyle="1" w:styleId="InformationTok">
    <w:name w:val="InformationTok"/>
    <w:basedOn w:val="VerbatimChar"/>
    <w:rsid w:val="006E772E"/>
    <w:rPr>
      <w:rFonts w:ascii="Consolas" w:hAnsi="Consolas"/>
      <w:b/>
      <w:i/>
      <w:color w:val="60A0B0"/>
      <w:sz w:val="22"/>
    </w:rPr>
  </w:style>
  <w:style w:type="character" w:customStyle="1" w:styleId="WarningTok">
    <w:name w:val="WarningTok"/>
    <w:basedOn w:val="VerbatimChar"/>
    <w:rsid w:val="006E772E"/>
    <w:rPr>
      <w:rFonts w:ascii="Consolas" w:hAnsi="Consolas"/>
      <w:b/>
      <w:i/>
      <w:color w:val="60A0B0"/>
      <w:sz w:val="22"/>
    </w:rPr>
  </w:style>
  <w:style w:type="character" w:customStyle="1" w:styleId="AlertTok">
    <w:name w:val="AlertTok"/>
    <w:basedOn w:val="VerbatimChar"/>
    <w:rsid w:val="006E772E"/>
    <w:rPr>
      <w:rFonts w:ascii="Consolas" w:hAnsi="Consolas"/>
      <w:b/>
      <w:color w:val="FF0000"/>
      <w:sz w:val="22"/>
    </w:rPr>
  </w:style>
  <w:style w:type="character" w:customStyle="1" w:styleId="ErrorTok">
    <w:name w:val="ErrorTok"/>
    <w:basedOn w:val="VerbatimChar"/>
    <w:rsid w:val="006E772E"/>
    <w:rPr>
      <w:rFonts w:ascii="Consolas" w:hAnsi="Consolas"/>
      <w:b/>
      <w:color w:val="FF0000"/>
      <w:sz w:val="22"/>
    </w:rPr>
  </w:style>
  <w:style w:type="character" w:customStyle="1" w:styleId="NormalTok">
    <w:name w:val="NormalTok"/>
    <w:basedOn w:val="VerbatimChar"/>
    <w:rsid w:val="006E772E"/>
    <w:rPr>
      <w:rFonts w:ascii="Consolas" w:hAnsi="Consolas"/>
      <w:sz w:val="22"/>
    </w:rPr>
  </w:style>
  <w:style w:type="paragraph" w:styleId="af">
    <w:name w:val="Balloon Text"/>
    <w:basedOn w:val="a"/>
    <w:link w:val="af0"/>
    <w:rsid w:val="000957FE"/>
    <w:pPr>
      <w:spacing w:after="0"/>
    </w:pPr>
    <w:rPr>
      <w:rFonts w:ascii="Tahoma" w:hAnsi="Tahoma" w:cs="Tahoma"/>
      <w:sz w:val="16"/>
      <w:szCs w:val="16"/>
    </w:rPr>
  </w:style>
  <w:style w:type="character" w:customStyle="1" w:styleId="af0">
    <w:name w:val="Текст выноски Знак"/>
    <w:basedOn w:val="a1"/>
    <w:link w:val="af"/>
    <w:rsid w:val="000957FE"/>
    <w:rPr>
      <w:rFonts w:ascii="Tahoma" w:hAnsi="Tahoma" w:cs="Tahoma"/>
      <w:sz w:val="16"/>
      <w:szCs w:val="16"/>
    </w:rPr>
  </w:style>
  <w:style w:type="character" w:styleId="af1">
    <w:name w:val="Placeholder Text"/>
    <w:basedOn w:val="a1"/>
    <w:rsid w:val="00AD65B6"/>
    <w:rPr>
      <w:color w:val="808080"/>
    </w:rPr>
  </w:style>
  <w:style w:type="paragraph" w:styleId="af2">
    <w:name w:val="List Paragraph"/>
    <w:basedOn w:val="a"/>
    <w:rsid w:val="00BB5711"/>
    <w:pPr>
      <w:ind w:left="720"/>
      <w:contextualSpacing/>
    </w:pPr>
  </w:style>
  <w:style w:type="character" w:styleId="af3">
    <w:name w:val="annotation reference"/>
    <w:basedOn w:val="a1"/>
    <w:rsid w:val="00BB13F7"/>
    <w:rPr>
      <w:sz w:val="16"/>
      <w:szCs w:val="16"/>
    </w:rPr>
  </w:style>
  <w:style w:type="paragraph" w:styleId="af4">
    <w:name w:val="annotation text"/>
    <w:basedOn w:val="a"/>
    <w:link w:val="af5"/>
    <w:rsid w:val="00BB13F7"/>
    <w:rPr>
      <w:sz w:val="20"/>
      <w:szCs w:val="20"/>
    </w:rPr>
  </w:style>
  <w:style w:type="character" w:customStyle="1" w:styleId="af5">
    <w:name w:val="Текст примечания Знак"/>
    <w:basedOn w:val="a1"/>
    <w:link w:val="af4"/>
    <w:rsid w:val="00BB13F7"/>
    <w:rPr>
      <w:sz w:val="20"/>
      <w:szCs w:val="20"/>
    </w:rPr>
  </w:style>
  <w:style w:type="paragraph" w:styleId="af6">
    <w:name w:val="annotation subject"/>
    <w:basedOn w:val="af4"/>
    <w:next w:val="af4"/>
    <w:link w:val="af7"/>
    <w:rsid w:val="00BB13F7"/>
    <w:rPr>
      <w:b/>
      <w:bCs/>
    </w:rPr>
  </w:style>
  <w:style w:type="character" w:customStyle="1" w:styleId="af7">
    <w:name w:val="Тема примечания Знак"/>
    <w:basedOn w:val="af5"/>
    <w:link w:val="af6"/>
    <w:rsid w:val="00BB13F7"/>
    <w:rPr>
      <w:b/>
      <w:bCs/>
      <w:sz w:val="20"/>
      <w:szCs w:val="20"/>
    </w:rPr>
  </w:style>
  <w:style w:type="character" w:customStyle="1" w:styleId="10">
    <w:name w:val="Заголовок 1 Знак"/>
    <w:basedOn w:val="a1"/>
    <w:link w:val="1"/>
    <w:uiPriority w:val="9"/>
    <w:rsid w:val="00D34CF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before="180" w:after="180"/>
        <w:ind w:firstLine="1134"/>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6E772E"/>
  </w:style>
  <w:style w:type="paragraph" w:styleId="1">
    <w:name w:val="heading 1"/>
    <w:basedOn w:val="a"/>
    <w:next w:val="a0"/>
    <w:link w:val="10"/>
    <w:uiPriority w:val="9"/>
    <w:qFormat/>
    <w:rsid w:val="006E772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6E772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6E772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6E772E"/>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6E772E"/>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6E772E"/>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E772E"/>
  </w:style>
  <w:style w:type="paragraph" w:customStyle="1" w:styleId="FirstParagraph">
    <w:name w:val="First Paragraph"/>
    <w:basedOn w:val="a0"/>
    <w:next w:val="a0"/>
    <w:qFormat/>
    <w:rsid w:val="006E772E"/>
  </w:style>
  <w:style w:type="paragraph" w:customStyle="1" w:styleId="Compact">
    <w:name w:val="Compact"/>
    <w:basedOn w:val="a0"/>
    <w:qFormat/>
    <w:rsid w:val="006E772E"/>
    <w:pPr>
      <w:spacing w:before="36" w:after="36"/>
    </w:pPr>
  </w:style>
  <w:style w:type="paragraph" w:styleId="a4">
    <w:name w:val="Title"/>
    <w:basedOn w:val="a"/>
    <w:next w:val="a0"/>
    <w:qFormat/>
    <w:rsid w:val="006E772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6E772E"/>
    <w:pPr>
      <w:spacing w:before="240"/>
    </w:pPr>
    <w:rPr>
      <w:sz w:val="30"/>
      <w:szCs w:val="30"/>
    </w:rPr>
  </w:style>
  <w:style w:type="paragraph" w:customStyle="1" w:styleId="Author">
    <w:name w:val="Author"/>
    <w:next w:val="a0"/>
    <w:qFormat/>
    <w:rsid w:val="006E772E"/>
    <w:pPr>
      <w:keepNext/>
      <w:keepLines/>
      <w:jc w:val="center"/>
    </w:pPr>
  </w:style>
  <w:style w:type="paragraph" w:styleId="a6">
    <w:name w:val="Date"/>
    <w:next w:val="a0"/>
    <w:qFormat/>
    <w:rsid w:val="006E772E"/>
    <w:pPr>
      <w:keepNext/>
      <w:keepLines/>
      <w:jc w:val="center"/>
    </w:pPr>
  </w:style>
  <w:style w:type="paragraph" w:customStyle="1" w:styleId="Abstract">
    <w:name w:val="Abstract"/>
    <w:basedOn w:val="a"/>
    <w:next w:val="a0"/>
    <w:qFormat/>
    <w:rsid w:val="006E772E"/>
    <w:pPr>
      <w:keepNext/>
      <w:keepLines/>
      <w:spacing w:before="300" w:after="300"/>
    </w:pPr>
    <w:rPr>
      <w:sz w:val="20"/>
      <w:szCs w:val="20"/>
    </w:rPr>
  </w:style>
  <w:style w:type="paragraph" w:styleId="a7">
    <w:name w:val="Bibliography"/>
    <w:basedOn w:val="a"/>
    <w:qFormat/>
    <w:rsid w:val="006E772E"/>
  </w:style>
  <w:style w:type="paragraph" w:styleId="a8">
    <w:name w:val="Block Text"/>
    <w:basedOn w:val="a0"/>
    <w:next w:val="a0"/>
    <w:uiPriority w:val="9"/>
    <w:unhideWhenUsed/>
    <w:qFormat/>
    <w:rsid w:val="006E772E"/>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6E772E"/>
  </w:style>
  <w:style w:type="paragraph" w:customStyle="1" w:styleId="DefinitionTerm">
    <w:name w:val="Definition Term"/>
    <w:basedOn w:val="a"/>
    <w:next w:val="Definition"/>
    <w:rsid w:val="006E772E"/>
    <w:pPr>
      <w:keepNext/>
      <w:keepLines/>
      <w:spacing w:after="0"/>
    </w:pPr>
    <w:rPr>
      <w:b/>
    </w:rPr>
  </w:style>
  <w:style w:type="paragraph" w:customStyle="1" w:styleId="Definition">
    <w:name w:val="Definition"/>
    <w:basedOn w:val="a"/>
    <w:rsid w:val="006E772E"/>
  </w:style>
  <w:style w:type="paragraph" w:styleId="aa">
    <w:name w:val="caption"/>
    <w:basedOn w:val="a"/>
    <w:link w:val="ab"/>
    <w:rsid w:val="006E772E"/>
    <w:pPr>
      <w:spacing w:after="120"/>
    </w:pPr>
    <w:rPr>
      <w:i/>
    </w:rPr>
  </w:style>
  <w:style w:type="paragraph" w:customStyle="1" w:styleId="TableCaption">
    <w:name w:val="Table Caption"/>
    <w:basedOn w:val="aa"/>
    <w:rsid w:val="006E772E"/>
    <w:pPr>
      <w:keepNext/>
    </w:pPr>
  </w:style>
  <w:style w:type="paragraph" w:customStyle="1" w:styleId="ImageCaption">
    <w:name w:val="Image Caption"/>
    <w:basedOn w:val="aa"/>
    <w:rsid w:val="006E772E"/>
  </w:style>
  <w:style w:type="paragraph" w:customStyle="1" w:styleId="Figure">
    <w:name w:val="Figure"/>
    <w:basedOn w:val="a"/>
    <w:rsid w:val="006E772E"/>
  </w:style>
  <w:style w:type="paragraph" w:customStyle="1" w:styleId="FigurewithCaption">
    <w:name w:val="Figure with Caption"/>
    <w:basedOn w:val="Figure"/>
    <w:rsid w:val="006E772E"/>
    <w:pPr>
      <w:keepNext/>
    </w:pPr>
  </w:style>
  <w:style w:type="character" w:customStyle="1" w:styleId="ab">
    <w:name w:val="Название объекта Знак"/>
    <w:basedOn w:val="a1"/>
    <w:link w:val="aa"/>
    <w:rsid w:val="006E772E"/>
  </w:style>
  <w:style w:type="character" w:customStyle="1" w:styleId="VerbatimChar">
    <w:name w:val="Verbatim Char"/>
    <w:basedOn w:val="ab"/>
    <w:link w:val="SourceCode"/>
    <w:rsid w:val="006E772E"/>
    <w:rPr>
      <w:rFonts w:ascii="Consolas" w:hAnsi="Consolas"/>
      <w:sz w:val="22"/>
    </w:rPr>
  </w:style>
  <w:style w:type="character" w:styleId="ac">
    <w:name w:val="footnote reference"/>
    <w:basedOn w:val="ab"/>
    <w:rsid w:val="006E772E"/>
    <w:rPr>
      <w:vertAlign w:val="superscript"/>
    </w:rPr>
  </w:style>
  <w:style w:type="character" w:styleId="ad">
    <w:name w:val="Hyperlink"/>
    <w:basedOn w:val="ab"/>
    <w:rsid w:val="006E772E"/>
    <w:rPr>
      <w:color w:val="4F81BD" w:themeColor="accent1"/>
    </w:rPr>
  </w:style>
  <w:style w:type="paragraph" w:styleId="ae">
    <w:name w:val="TOC Heading"/>
    <w:basedOn w:val="1"/>
    <w:next w:val="a0"/>
    <w:uiPriority w:val="39"/>
    <w:unhideWhenUsed/>
    <w:qFormat/>
    <w:rsid w:val="006E772E"/>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6E772E"/>
    <w:pPr>
      <w:wordWrap w:val="0"/>
    </w:pPr>
  </w:style>
  <w:style w:type="character" w:customStyle="1" w:styleId="KeywordTok">
    <w:name w:val="KeywordTok"/>
    <w:basedOn w:val="VerbatimChar"/>
    <w:rsid w:val="006E772E"/>
    <w:rPr>
      <w:rFonts w:ascii="Consolas" w:hAnsi="Consolas"/>
      <w:b/>
      <w:color w:val="007020"/>
      <w:sz w:val="22"/>
    </w:rPr>
  </w:style>
  <w:style w:type="character" w:customStyle="1" w:styleId="DataTypeTok">
    <w:name w:val="DataTypeTok"/>
    <w:basedOn w:val="VerbatimChar"/>
    <w:rsid w:val="006E772E"/>
    <w:rPr>
      <w:rFonts w:ascii="Consolas" w:hAnsi="Consolas"/>
      <w:color w:val="902000"/>
      <w:sz w:val="22"/>
    </w:rPr>
  </w:style>
  <w:style w:type="character" w:customStyle="1" w:styleId="DecValTok">
    <w:name w:val="DecValTok"/>
    <w:basedOn w:val="VerbatimChar"/>
    <w:rsid w:val="006E772E"/>
    <w:rPr>
      <w:rFonts w:ascii="Consolas" w:hAnsi="Consolas"/>
      <w:color w:val="40A070"/>
      <w:sz w:val="22"/>
    </w:rPr>
  </w:style>
  <w:style w:type="character" w:customStyle="1" w:styleId="BaseNTok">
    <w:name w:val="BaseNTok"/>
    <w:basedOn w:val="VerbatimChar"/>
    <w:rsid w:val="006E772E"/>
    <w:rPr>
      <w:rFonts w:ascii="Consolas" w:hAnsi="Consolas"/>
      <w:color w:val="40A070"/>
      <w:sz w:val="22"/>
    </w:rPr>
  </w:style>
  <w:style w:type="character" w:customStyle="1" w:styleId="FloatTok">
    <w:name w:val="FloatTok"/>
    <w:basedOn w:val="VerbatimChar"/>
    <w:rsid w:val="006E772E"/>
    <w:rPr>
      <w:rFonts w:ascii="Consolas" w:hAnsi="Consolas"/>
      <w:color w:val="40A070"/>
      <w:sz w:val="22"/>
    </w:rPr>
  </w:style>
  <w:style w:type="character" w:customStyle="1" w:styleId="ConstantTok">
    <w:name w:val="ConstantTok"/>
    <w:basedOn w:val="VerbatimChar"/>
    <w:rsid w:val="006E772E"/>
    <w:rPr>
      <w:rFonts w:ascii="Consolas" w:hAnsi="Consolas"/>
      <w:color w:val="880000"/>
      <w:sz w:val="22"/>
    </w:rPr>
  </w:style>
  <w:style w:type="character" w:customStyle="1" w:styleId="CharTok">
    <w:name w:val="CharTok"/>
    <w:basedOn w:val="VerbatimChar"/>
    <w:rsid w:val="006E772E"/>
    <w:rPr>
      <w:rFonts w:ascii="Consolas" w:hAnsi="Consolas"/>
      <w:color w:val="4070A0"/>
      <w:sz w:val="22"/>
    </w:rPr>
  </w:style>
  <w:style w:type="character" w:customStyle="1" w:styleId="SpecialCharTok">
    <w:name w:val="SpecialCharTok"/>
    <w:basedOn w:val="VerbatimChar"/>
    <w:rsid w:val="006E772E"/>
    <w:rPr>
      <w:rFonts w:ascii="Consolas" w:hAnsi="Consolas"/>
      <w:color w:val="4070A0"/>
      <w:sz w:val="22"/>
    </w:rPr>
  </w:style>
  <w:style w:type="character" w:customStyle="1" w:styleId="StringTok">
    <w:name w:val="StringTok"/>
    <w:basedOn w:val="VerbatimChar"/>
    <w:rsid w:val="006E772E"/>
    <w:rPr>
      <w:rFonts w:ascii="Consolas" w:hAnsi="Consolas"/>
      <w:color w:val="4070A0"/>
      <w:sz w:val="22"/>
    </w:rPr>
  </w:style>
  <w:style w:type="character" w:customStyle="1" w:styleId="VerbatimStringTok">
    <w:name w:val="VerbatimStringTok"/>
    <w:basedOn w:val="VerbatimChar"/>
    <w:rsid w:val="006E772E"/>
    <w:rPr>
      <w:rFonts w:ascii="Consolas" w:hAnsi="Consolas"/>
      <w:color w:val="4070A0"/>
      <w:sz w:val="22"/>
    </w:rPr>
  </w:style>
  <w:style w:type="character" w:customStyle="1" w:styleId="SpecialStringTok">
    <w:name w:val="SpecialStringTok"/>
    <w:basedOn w:val="VerbatimChar"/>
    <w:rsid w:val="006E772E"/>
    <w:rPr>
      <w:rFonts w:ascii="Consolas" w:hAnsi="Consolas"/>
      <w:color w:val="BB6688"/>
      <w:sz w:val="22"/>
    </w:rPr>
  </w:style>
  <w:style w:type="character" w:customStyle="1" w:styleId="ImportTok">
    <w:name w:val="ImportTok"/>
    <w:basedOn w:val="VerbatimChar"/>
    <w:rsid w:val="006E772E"/>
    <w:rPr>
      <w:rFonts w:ascii="Consolas" w:hAnsi="Consolas"/>
      <w:sz w:val="22"/>
    </w:rPr>
  </w:style>
  <w:style w:type="character" w:customStyle="1" w:styleId="CommentTok">
    <w:name w:val="CommentTok"/>
    <w:basedOn w:val="VerbatimChar"/>
    <w:rsid w:val="006E772E"/>
    <w:rPr>
      <w:rFonts w:ascii="Consolas" w:hAnsi="Consolas"/>
      <w:i/>
      <w:color w:val="60A0B0"/>
      <w:sz w:val="22"/>
    </w:rPr>
  </w:style>
  <w:style w:type="character" w:customStyle="1" w:styleId="DocumentationTok">
    <w:name w:val="DocumentationTok"/>
    <w:basedOn w:val="VerbatimChar"/>
    <w:rsid w:val="006E772E"/>
    <w:rPr>
      <w:rFonts w:ascii="Consolas" w:hAnsi="Consolas"/>
      <w:i/>
      <w:color w:val="BA2121"/>
      <w:sz w:val="22"/>
    </w:rPr>
  </w:style>
  <w:style w:type="character" w:customStyle="1" w:styleId="AnnotationTok">
    <w:name w:val="AnnotationTok"/>
    <w:basedOn w:val="VerbatimChar"/>
    <w:rsid w:val="006E772E"/>
    <w:rPr>
      <w:rFonts w:ascii="Consolas" w:hAnsi="Consolas"/>
      <w:b/>
      <w:i/>
      <w:color w:val="60A0B0"/>
      <w:sz w:val="22"/>
    </w:rPr>
  </w:style>
  <w:style w:type="character" w:customStyle="1" w:styleId="CommentVarTok">
    <w:name w:val="CommentVarTok"/>
    <w:basedOn w:val="VerbatimChar"/>
    <w:rsid w:val="006E772E"/>
    <w:rPr>
      <w:rFonts w:ascii="Consolas" w:hAnsi="Consolas"/>
      <w:b/>
      <w:i/>
      <w:color w:val="60A0B0"/>
      <w:sz w:val="22"/>
    </w:rPr>
  </w:style>
  <w:style w:type="character" w:customStyle="1" w:styleId="OtherTok">
    <w:name w:val="OtherTok"/>
    <w:basedOn w:val="VerbatimChar"/>
    <w:rsid w:val="006E772E"/>
    <w:rPr>
      <w:rFonts w:ascii="Consolas" w:hAnsi="Consolas"/>
      <w:color w:val="007020"/>
      <w:sz w:val="22"/>
    </w:rPr>
  </w:style>
  <w:style w:type="character" w:customStyle="1" w:styleId="FunctionTok">
    <w:name w:val="FunctionTok"/>
    <w:basedOn w:val="VerbatimChar"/>
    <w:rsid w:val="006E772E"/>
    <w:rPr>
      <w:rFonts w:ascii="Consolas" w:hAnsi="Consolas"/>
      <w:color w:val="06287E"/>
      <w:sz w:val="22"/>
    </w:rPr>
  </w:style>
  <w:style w:type="character" w:customStyle="1" w:styleId="VariableTok">
    <w:name w:val="VariableTok"/>
    <w:basedOn w:val="VerbatimChar"/>
    <w:rsid w:val="006E772E"/>
    <w:rPr>
      <w:rFonts w:ascii="Consolas" w:hAnsi="Consolas"/>
      <w:color w:val="19177C"/>
      <w:sz w:val="22"/>
    </w:rPr>
  </w:style>
  <w:style w:type="character" w:customStyle="1" w:styleId="ControlFlowTok">
    <w:name w:val="ControlFlowTok"/>
    <w:basedOn w:val="VerbatimChar"/>
    <w:rsid w:val="006E772E"/>
    <w:rPr>
      <w:rFonts w:ascii="Consolas" w:hAnsi="Consolas"/>
      <w:b/>
      <w:color w:val="007020"/>
      <w:sz w:val="22"/>
    </w:rPr>
  </w:style>
  <w:style w:type="character" w:customStyle="1" w:styleId="OperatorTok">
    <w:name w:val="OperatorTok"/>
    <w:basedOn w:val="VerbatimChar"/>
    <w:rsid w:val="006E772E"/>
    <w:rPr>
      <w:rFonts w:ascii="Consolas" w:hAnsi="Consolas"/>
      <w:color w:val="666666"/>
      <w:sz w:val="22"/>
    </w:rPr>
  </w:style>
  <w:style w:type="character" w:customStyle="1" w:styleId="BuiltInTok">
    <w:name w:val="BuiltInTok"/>
    <w:basedOn w:val="VerbatimChar"/>
    <w:rsid w:val="006E772E"/>
    <w:rPr>
      <w:rFonts w:ascii="Consolas" w:hAnsi="Consolas"/>
      <w:sz w:val="22"/>
    </w:rPr>
  </w:style>
  <w:style w:type="character" w:customStyle="1" w:styleId="ExtensionTok">
    <w:name w:val="ExtensionTok"/>
    <w:basedOn w:val="VerbatimChar"/>
    <w:rsid w:val="006E772E"/>
    <w:rPr>
      <w:rFonts w:ascii="Consolas" w:hAnsi="Consolas"/>
      <w:sz w:val="22"/>
    </w:rPr>
  </w:style>
  <w:style w:type="character" w:customStyle="1" w:styleId="PreprocessorTok">
    <w:name w:val="PreprocessorTok"/>
    <w:basedOn w:val="VerbatimChar"/>
    <w:rsid w:val="006E772E"/>
    <w:rPr>
      <w:rFonts w:ascii="Consolas" w:hAnsi="Consolas"/>
      <w:color w:val="BC7A00"/>
      <w:sz w:val="22"/>
    </w:rPr>
  </w:style>
  <w:style w:type="character" w:customStyle="1" w:styleId="AttributeTok">
    <w:name w:val="AttributeTok"/>
    <w:basedOn w:val="VerbatimChar"/>
    <w:rsid w:val="006E772E"/>
    <w:rPr>
      <w:rFonts w:ascii="Consolas" w:hAnsi="Consolas"/>
      <w:color w:val="7D9029"/>
      <w:sz w:val="22"/>
    </w:rPr>
  </w:style>
  <w:style w:type="character" w:customStyle="1" w:styleId="RegionMarkerTok">
    <w:name w:val="RegionMarkerTok"/>
    <w:basedOn w:val="VerbatimChar"/>
    <w:rsid w:val="006E772E"/>
    <w:rPr>
      <w:rFonts w:ascii="Consolas" w:hAnsi="Consolas"/>
      <w:sz w:val="22"/>
    </w:rPr>
  </w:style>
  <w:style w:type="character" w:customStyle="1" w:styleId="InformationTok">
    <w:name w:val="InformationTok"/>
    <w:basedOn w:val="VerbatimChar"/>
    <w:rsid w:val="006E772E"/>
    <w:rPr>
      <w:rFonts w:ascii="Consolas" w:hAnsi="Consolas"/>
      <w:b/>
      <w:i/>
      <w:color w:val="60A0B0"/>
      <w:sz w:val="22"/>
    </w:rPr>
  </w:style>
  <w:style w:type="character" w:customStyle="1" w:styleId="WarningTok">
    <w:name w:val="WarningTok"/>
    <w:basedOn w:val="VerbatimChar"/>
    <w:rsid w:val="006E772E"/>
    <w:rPr>
      <w:rFonts w:ascii="Consolas" w:hAnsi="Consolas"/>
      <w:b/>
      <w:i/>
      <w:color w:val="60A0B0"/>
      <w:sz w:val="22"/>
    </w:rPr>
  </w:style>
  <w:style w:type="character" w:customStyle="1" w:styleId="AlertTok">
    <w:name w:val="AlertTok"/>
    <w:basedOn w:val="VerbatimChar"/>
    <w:rsid w:val="006E772E"/>
    <w:rPr>
      <w:rFonts w:ascii="Consolas" w:hAnsi="Consolas"/>
      <w:b/>
      <w:color w:val="FF0000"/>
      <w:sz w:val="22"/>
    </w:rPr>
  </w:style>
  <w:style w:type="character" w:customStyle="1" w:styleId="ErrorTok">
    <w:name w:val="ErrorTok"/>
    <w:basedOn w:val="VerbatimChar"/>
    <w:rsid w:val="006E772E"/>
    <w:rPr>
      <w:rFonts w:ascii="Consolas" w:hAnsi="Consolas"/>
      <w:b/>
      <w:color w:val="FF0000"/>
      <w:sz w:val="22"/>
    </w:rPr>
  </w:style>
  <w:style w:type="character" w:customStyle="1" w:styleId="NormalTok">
    <w:name w:val="NormalTok"/>
    <w:basedOn w:val="VerbatimChar"/>
    <w:rsid w:val="006E772E"/>
    <w:rPr>
      <w:rFonts w:ascii="Consolas" w:hAnsi="Consolas"/>
      <w:sz w:val="22"/>
    </w:rPr>
  </w:style>
  <w:style w:type="paragraph" w:styleId="af">
    <w:name w:val="Balloon Text"/>
    <w:basedOn w:val="a"/>
    <w:link w:val="af0"/>
    <w:rsid w:val="000957FE"/>
    <w:pPr>
      <w:spacing w:after="0"/>
    </w:pPr>
    <w:rPr>
      <w:rFonts w:ascii="Tahoma" w:hAnsi="Tahoma" w:cs="Tahoma"/>
      <w:sz w:val="16"/>
      <w:szCs w:val="16"/>
    </w:rPr>
  </w:style>
  <w:style w:type="character" w:customStyle="1" w:styleId="af0">
    <w:name w:val="Текст выноски Знак"/>
    <w:basedOn w:val="a1"/>
    <w:link w:val="af"/>
    <w:rsid w:val="000957FE"/>
    <w:rPr>
      <w:rFonts w:ascii="Tahoma" w:hAnsi="Tahoma" w:cs="Tahoma"/>
      <w:sz w:val="16"/>
      <w:szCs w:val="16"/>
    </w:rPr>
  </w:style>
  <w:style w:type="character" w:styleId="af1">
    <w:name w:val="Placeholder Text"/>
    <w:basedOn w:val="a1"/>
    <w:rsid w:val="00AD65B6"/>
    <w:rPr>
      <w:color w:val="808080"/>
    </w:rPr>
  </w:style>
  <w:style w:type="paragraph" w:styleId="af2">
    <w:name w:val="List Paragraph"/>
    <w:basedOn w:val="a"/>
    <w:rsid w:val="00BB5711"/>
    <w:pPr>
      <w:ind w:left="720"/>
      <w:contextualSpacing/>
    </w:pPr>
  </w:style>
  <w:style w:type="character" w:styleId="af3">
    <w:name w:val="annotation reference"/>
    <w:basedOn w:val="a1"/>
    <w:rsid w:val="00BB13F7"/>
    <w:rPr>
      <w:sz w:val="16"/>
      <w:szCs w:val="16"/>
    </w:rPr>
  </w:style>
  <w:style w:type="paragraph" w:styleId="af4">
    <w:name w:val="annotation text"/>
    <w:basedOn w:val="a"/>
    <w:link w:val="af5"/>
    <w:rsid w:val="00BB13F7"/>
    <w:rPr>
      <w:sz w:val="20"/>
      <w:szCs w:val="20"/>
    </w:rPr>
  </w:style>
  <w:style w:type="character" w:customStyle="1" w:styleId="af5">
    <w:name w:val="Текст примечания Знак"/>
    <w:basedOn w:val="a1"/>
    <w:link w:val="af4"/>
    <w:rsid w:val="00BB13F7"/>
    <w:rPr>
      <w:sz w:val="20"/>
      <w:szCs w:val="20"/>
    </w:rPr>
  </w:style>
  <w:style w:type="paragraph" w:styleId="af6">
    <w:name w:val="annotation subject"/>
    <w:basedOn w:val="af4"/>
    <w:next w:val="af4"/>
    <w:link w:val="af7"/>
    <w:rsid w:val="00BB13F7"/>
    <w:rPr>
      <w:b/>
      <w:bCs/>
    </w:rPr>
  </w:style>
  <w:style w:type="character" w:customStyle="1" w:styleId="af7">
    <w:name w:val="Тема примечания Знак"/>
    <w:basedOn w:val="af5"/>
    <w:link w:val="af6"/>
    <w:rsid w:val="00BB13F7"/>
    <w:rPr>
      <w:b/>
      <w:bCs/>
      <w:sz w:val="20"/>
      <w:szCs w:val="20"/>
    </w:rPr>
  </w:style>
  <w:style w:type="character" w:customStyle="1" w:styleId="10">
    <w:name w:val="Заголовок 1 Знак"/>
    <w:basedOn w:val="a1"/>
    <w:link w:val="1"/>
    <w:uiPriority w:val="9"/>
    <w:rsid w:val="00D34CF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39120">
      <w:bodyDiv w:val="1"/>
      <w:marLeft w:val="0"/>
      <w:marRight w:val="0"/>
      <w:marTop w:val="0"/>
      <w:marBottom w:val="0"/>
      <w:divBdr>
        <w:top w:val="none" w:sz="0" w:space="0" w:color="auto"/>
        <w:left w:val="none" w:sz="0" w:space="0" w:color="auto"/>
        <w:bottom w:val="none" w:sz="0" w:space="0" w:color="auto"/>
        <w:right w:val="none" w:sz="0" w:space="0" w:color="auto"/>
      </w:divBdr>
      <w:divsChild>
        <w:div w:id="1345396595">
          <w:marLeft w:val="0"/>
          <w:marRight w:val="0"/>
          <w:marTop w:val="0"/>
          <w:marBottom w:val="0"/>
          <w:divBdr>
            <w:top w:val="none" w:sz="0" w:space="0" w:color="auto"/>
            <w:left w:val="none" w:sz="0" w:space="0" w:color="auto"/>
            <w:bottom w:val="none" w:sz="0" w:space="0" w:color="auto"/>
            <w:right w:val="none" w:sz="0" w:space="0" w:color="auto"/>
          </w:divBdr>
        </w:div>
        <w:div w:id="447895774">
          <w:marLeft w:val="0"/>
          <w:marRight w:val="0"/>
          <w:marTop w:val="0"/>
          <w:marBottom w:val="0"/>
          <w:divBdr>
            <w:top w:val="none" w:sz="0" w:space="0" w:color="auto"/>
            <w:left w:val="none" w:sz="0" w:space="0" w:color="auto"/>
            <w:bottom w:val="none" w:sz="0" w:space="0" w:color="auto"/>
            <w:right w:val="none" w:sz="0" w:space="0" w:color="auto"/>
          </w:divBdr>
        </w:div>
        <w:div w:id="1416855329">
          <w:marLeft w:val="0"/>
          <w:marRight w:val="0"/>
          <w:marTop w:val="0"/>
          <w:marBottom w:val="0"/>
          <w:divBdr>
            <w:top w:val="none" w:sz="0" w:space="0" w:color="auto"/>
            <w:left w:val="none" w:sz="0" w:space="0" w:color="auto"/>
            <w:bottom w:val="none" w:sz="0" w:space="0" w:color="auto"/>
            <w:right w:val="none" w:sz="0" w:space="0" w:color="auto"/>
          </w:divBdr>
        </w:div>
        <w:div w:id="1213149345">
          <w:marLeft w:val="0"/>
          <w:marRight w:val="0"/>
          <w:marTop w:val="0"/>
          <w:marBottom w:val="0"/>
          <w:divBdr>
            <w:top w:val="none" w:sz="0" w:space="0" w:color="auto"/>
            <w:left w:val="none" w:sz="0" w:space="0" w:color="auto"/>
            <w:bottom w:val="none" w:sz="0" w:space="0" w:color="auto"/>
            <w:right w:val="none" w:sz="0" w:space="0" w:color="auto"/>
          </w:divBdr>
        </w:div>
        <w:div w:id="955411185">
          <w:marLeft w:val="0"/>
          <w:marRight w:val="0"/>
          <w:marTop w:val="0"/>
          <w:marBottom w:val="0"/>
          <w:divBdr>
            <w:top w:val="none" w:sz="0" w:space="0" w:color="auto"/>
            <w:left w:val="none" w:sz="0" w:space="0" w:color="auto"/>
            <w:bottom w:val="none" w:sz="0" w:space="0" w:color="auto"/>
            <w:right w:val="none" w:sz="0" w:space="0" w:color="auto"/>
          </w:divBdr>
        </w:div>
        <w:div w:id="1487284665">
          <w:marLeft w:val="0"/>
          <w:marRight w:val="0"/>
          <w:marTop w:val="0"/>
          <w:marBottom w:val="0"/>
          <w:divBdr>
            <w:top w:val="none" w:sz="0" w:space="0" w:color="auto"/>
            <w:left w:val="none" w:sz="0" w:space="0" w:color="auto"/>
            <w:bottom w:val="none" w:sz="0" w:space="0" w:color="auto"/>
            <w:right w:val="none" w:sz="0" w:space="0" w:color="auto"/>
          </w:divBdr>
        </w:div>
        <w:div w:id="758448681">
          <w:marLeft w:val="0"/>
          <w:marRight w:val="0"/>
          <w:marTop w:val="0"/>
          <w:marBottom w:val="0"/>
          <w:divBdr>
            <w:top w:val="none" w:sz="0" w:space="0" w:color="auto"/>
            <w:left w:val="none" w:sz="0" w:space="0" w:color="auto"/>
            <w:bottom w:val="none" w:sz="0" w:space="0" w:color="auto"/>
            <w:right w:val="none" w:sz="0" w:space="0" w:color="auto"/>
          </w:divBdr>
        </w:div>
        <w:div w:id="1811090736">
          <w:marLeft w:val="0"/>
          <w:marRight w:val="0"/>
          <w:marTop w:val="0"/>
          <w:marBottom w:val="0"/>
          <w:divBdr>
            <w:top w:val="none" w:sz="0" w:space="0" w:color="auto"/>
            <w:left w:val="none" w:sz="0" w:space="0" w:color="auto"/>
            <w:bottom w:val="none" w:sz="0" w:space="0" w:color="auto"/>
            <w:right w:val="none" w:sz="0" w:space="0" w:color="auto"/>
          </w:divBdr>
        </w:div>
        <w:div w:id="1847477113">
          <w:marLeft w:val="0"/>
          <w:marRight w:val="0"/>
          <w:marTop w:val="0"/>
          <w:marBottom w:val="0"/>
          <w:divBdr>
            <w:top w:val="none" w:sz="0" w:space="0" w:color="auto"/>
            <w:left w:val="none" w:sz="0" w:space="0" w:color="auto"/>
            <w:bottom w:val="none" w:sz="0" w:space="0" w:color="auto"/>
            <w:right w:val="none" w:sz="0" w:space="0" w:color="auto"/>
          </w:divBdr>
        </w:div>
        <w:div w:id="126361906">
          <w:marLeft w:val="0"/>
          <w:marRight w:val="0"/>
          <w:marTop w:val="0"/>
          <w:marBottom w:val="0"/>
          <w:divBdr>
            <w:top w:val="none" w:sz="0" w:space="0" w:color="auto"/>
            <w:left w:val="none" w:sz="0" w:space="0" w:color="auto"/>
            <w:bottom w:val="none" w:sz="0" w:space="0" w:color="auto"/>
            <w:right w:val="none" w:sz="0" w:space="0" w:color="auto"/>
          </w:divBdr>
        </w:div>
        <w:div w:id="233663587">
          <w:marLeft w:val="0"/>
          <w:marRight w:val="0"/>
          <w:marTop w:val="0"/>
          <w:marBottom w:val="0"/>
          <w:divBdr>
            <w:top w:val="none" w:sz="0" w:space="0" w:color="auto"/>
            <w:left w:val="none" w:sz="0" w:space="0" w:color="auto"/>
            <w:bottom w:val="none" w:sz="0" w:space="0" w:color="auto"/>
            <w:right w:val="none" w:sz="0" w:space="0" w:color="auto"/>
          </w:divBdr>
        </w:div>
        <w:div w:id="1086194386">
          <w:marLeft w:val="0"/>
          <w:marRight w:val="0"/>
          <w:marTop w:val="0"/>
          <w:marBottom w:val="0"/>
          <w:divBdr>
            <w:top w:val="none" w:sz="0" w:space="0" w:color="auto"/>
            <w:left w:val="none" w:sz="0" w:space="0" w:color="auto"/>
            <w:bottom w:val="none" w:sz="0" w:space="0" w:color="auto"/>
            <w:right w:val="none" w:sz="0" w:space="0" w:color="auto"/>
          </w:divBdr>
        </w:div>
        <w:div w:id="804389685">
          <w:marLeft w:val="0"/>
          <w:marRight w:val="0"/>
          <w:marTop w:val="0"/>
          <w:marBottom w:val="0"/>
          <w:divBdr>
            <w:top w:val="none" w:sz="0" w:space="0" w:color="auto"/>
            <w:left w:val="none" w:sz="0" w:space="0" w:color="auto"/>
            <w:bottom w:val="none" w:sz="0" w:space="0" w:color="auto"/>
            <w:right w:val="none" w:sz="0" w:space="0" w:color="auto"/>
          </w:divBdr>
        </w:div>
        <w:div w:id="2145727923">
          <w:marLeft w:val="0"/>
          <w:marRight w:val="0"/>
          <w:marTop w:val="0"/>
          <w:marBottom w:val="0"/>
          <w:divBdr>
            <w:top w:val="none" w:sz="0" w:space="0" w:color="auto"/>
            <w:left w:val="none" w:sz="0" w:space="0" w:color="auto"/>
            <w:bottom w:val="none" w:sz="0" w:space="0" w:color="auto"/>
            <w:right w:val="none" w:sz="0" w:space="0" w:color="auto"/>
          </w:divBdr>
        </w:div>
        <w:div w:id="487484350">
          <w:marLeft w:val="0"/>
          <w:marRight w:val="0"/>
          <w:marTop w:val="0"/>
          <w:marBottom w:val="0"/>
          <w:divBdr>
            <w:top w:val="none" w:sz="0" w:space="0" w:color="auto"/>
            <w:left w:val="none" w:sz="0" w:space="0" w:color="auto"/>
            <w:bottom w:val="none" w:sz="0" w:space="0" w:color="auto"/>
            <w:right w:val="none" w:sz="0" w:space="0" w:color="auto"/>
          </w:divBdr>
        </w:div>
        <w:div w:id="1936011221">
          <w:marLeft w:val="0"/>
          <w:marRight w:val="0"/>
          <w:marTop w:val="0"/>
          <w:marBottom w:val="0"/>
          <w:divBdr>
            <w:top w:val="none" w:sz="0" w:space="0" w:color="auto"/>
            <w:left w:val="none" w:sz="0" w:space="0" w:color="auto"/>
            <w:bottom w:val="none" w:sz="0" w:space="0" w:color="auto"/>
            <w:right w:val="none" w:sz="0" w:space="0" w:color="auto"/>
          </w:divBdr>
        </w:div>
        <w:div w:id="196820408">
          <w:marLeft w:val="0"/>
          <w:marRight w:val="0"/>
          <w:marTop w:val="0"/>
          <w:marBottom w:val="0"/>
          <w:divBdr>
            <w:top w:val="none" w:sz="0" w:space="0" w:color="auto"/>
            <w:left w:val="none" w:sz="0" w:space="0" w:color="auto"/>
            <w:bottom w:val="none" w:sz="0" w:space="0" w:color="auto"/>
            <w:right w:val="none" w:sz="0" w:space="0" w:color="auto"/>
          </w:divBdr>
        </w:div>
        <w:div w:id="1355300854">
          <w:marLeft w:val="0"/>
          <w:marRight w:val="0"/>
          <w:marTop w:val="0"/>
          <w:marBottom w:val="0"/>
          <w:divBdr>
            <w:top w:val="none" w:sz="0" w:space="0" w:color="auto"/>
            <w:left w:val="none" w:sz="0" w:space="0" w:color="auto"/>
            <w:bottom w:val="none" w:sz="0" w:space="0" w:color="auto"/>
            <w:right w:val="none" w:sz="0" w:space="0" w:color="auto"/>
          </w:divBdr>
        </w:div>
        <w:div w:id="1388526280">
          <w:marLeft w:val="0"/>
          <w:marRight w:val="0"/>
          <w:marTop w:val="0"/>
          <w:marBottom w:val="0"/>
          <w:divBdr>
            <w:top w:val="none" w:sz="0" w:space="0" w:color="auto"/>
            <w:left w:val="none" w:sz="0" w:space="0" w:color="auto"/>
            <w:bottom w:val="none" w:sz="0" w:space="0" w:color="auto"/>
            <w:right w:val="none" w:sz="0" w:space="0" w:color="auto"/>
          </w:divBdr>
        </w:div>
        <w:div w:id="708990709">
          <w:marLeft w:val="0"/>
          <w:marRight w:val="0"/>
          <w:marTop w:val="0"/>
          <w:marBottom w:val="0"/>
          <w:divBdr>
            <w:top w:val="none" w:sz="0" w:space="0" w:color="auto"/>
            <w:left w:val="none" w:sz="0" w:space="0" w:color="auto"/>
            <w:bottom w:val="none" w:sz="0" w:space="0" w:color="auto"/>
            <w:right w:val="none" w:sz="0" w:space="0" w:color="auto"/>
          </w:divBdr>
        </w:div>
        <w:div w:id="650065815">
          <w:marLeft w:val="0"/>
          <w:marRight w:val="0"/>
          <w:marTop w:val="0"/>
          <w:marBottom w:val="0"/>
          <w:divBdr>
            <w:top w:val="none" w:sz="0" w:space="0" w:color="auto"/>
            <w:left w:val="none" w:sz="0" w:space="0" w:color="auto"/>
            <w:bottom w:val="none" w:sz="0" w:space="0" w:color="auto"/>
            <w:right w:val="none" w:sz="0" w:space="0" w:color="auto"/>
          </w:divBdr>
        </w:div>
        <w:div w:id="718209192">
          <w:marLeft w:val="0"/>
          <w:marRight w:val="0"/>
          <w:marTop w:val="0"/>
          <w:marBottom w:val="0"/>
          <w:divBdr>
            <w:top w:val="none" w:sz="0" w:space="0" w:color="auto"/>
            <w:left w:val="none" w:sz="0" w:space="0" w:color="auto"/>
            <w:bottom w:val="none" w:sz="0" w:space="0" w:color="auto"/>
            <w:right w:val="none" w:sz="0" w:space="0" w:color="auto"/>
          </w:divBdr>
        </w:div>
      </w:divsChild>
    </w:div>
    <w:div w:id="2051372671">
      <w:bodyDiv w:val="1"/>
      <w:marLeft w:val="0"/>
      <w:marRight w:val="0"/>
      <w:marTop w:val="0"/>
      <w:marBottom w:val="0"/>
      <w:divBdr>
        <w:top w:val="none" w:sz="0" w:space="0" w:color="auto"/>
        <w:left w:val="none" w:sz="0" w:space="0" w:color="auto"/>
        <w:bottom w:val="none" w:sz="0" w:space="0" w:color="auto"/>
        <w:right w:val="none" w:sz="0" w:space="0" w:color="auto"/>
      </w:divBdr>
      <w:divsChild>
        <w:div w:id="1638797304">
          <w:marLeft w:val="0"/>
          <w:marRight w:val="0"/>
          <w:marTop w:val="0"/>
          <w:marBottom w:val="0"/>
          <w:divBdr>
            <w:top w:val="none" w:sz="0" w:space="0" w:color="auto"/>
            <w:left w:val="none" w:sz="0" w:space="0" w:color="auto"/>
            <w:bottom w:val="none" w:sz="0" w:space="0" w:color="auto"/>
            <w:right w:val="none" w:sz="0" w:space="0" w:color="auto"/>
          </w:divBdr>
        </w:div>
        <w:div w:id="5956788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2451</Words>
  <Characters>13971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cp:lastModifiedBy>
  <cp:revision>13</cp:revision>
  <dcterms:created xsi:type="dcterms:W3CDTF">2018-04-10T10:15:00Z</dcterms:created>
  <dcterms:modified xsi:type="dcterms:W3CDTF">2018-04-11T01:33:00Z</dcterms:modified>
</cp:coreProperties>
</file>