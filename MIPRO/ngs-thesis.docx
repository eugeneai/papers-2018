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lang w:val="en-US"/>
        </w:rPr>
      </w:pPr>
      <w:bookmarkStart w:id="0" w:name="_GoBack"/>
      <w:bookmarkEnd w:id="0"/>
      <w:r>
        <w:rPr>
          <w:sz w:val="28"/>
          <w:lang w:val="en-US"/>
        </w:rPr>
        <w:t>Toward big data analysis in the Baikal microbiome study</w:t>
      </w:r>
    </w:p>
    <w:p>
      <w:pPr>
        <w:pStyle w:val="Normal"/>
        <w:rPr/>
      </w:pPr>
      <w:r>
        <w:rPr>
          <w:lang w:val="en-US"/>
        </w:rPr>
        <w:t>F. Malkov</w:t>
      </w:r>
      <w:r>
        <w:rPr>
          <w:vertAlign w:val="superscript"/>
          <w:lang w:val="en-US"/>
        </w:rPr>
        <w:t>1,2</w:t>
      </w:r>
      <w:r>
        <w:rPr>
          <w:lang w:val="en-US"/>
        </w:rPr>
        <w:t>, E. Cherkashin</w:t>
      </w:r>
      <w:r>
        <w:rPr>
          <w:vertAlign w:val="superscript"/>
          <w:lang w:val="en-US"/>
        </w:rPr>
        <w:t>1,2,3</w:t>
      </w:r>
      <w:ins w:id="0" w:author="Unknown Author" w:date="2018-01-07T23:14:47Z">
        <w:r>
          <w:rPr>
            <w:vertAlign w:val="superscript"/>
            <w:lang w:val="en-US"/>
          </w:rPr>
          <w:t>,</w:t>
        </w:r>
      </w:ins>
      <w:ins w:id="1" w:author="Unknown Author" w:date="2018-01-07T23:14:47Z">
        <w:r>
          <w:rPr>
            <w:vertAlign w:val="superscript"/>
            <w:lang w:val="en-US"/>
          </w:rPr>
          <w:t>5</w:t>
        </w:r>
      </w:ins>
      <w:r>
        <w:rPr>
          <w:lang w:val="en-US"/>
        </w:rPr>
        <w:t xml:space="preserve">, </w:t>
      </w:r>
      <w:ins w:id="2" w:author="Unknown Author" w:date="2018-01-07T23:16:03Z">
        <w:r>
          <w:rPr>
            <w:lang w:val="en-US"/>
          </w:rPr>
          <w:t>S.Gorsky</w:t>
        </w:r>
      </w:ins>
      <w:ins w:id="3" w:author="Unknown Author" w:date="2018-01-07T23:16:03Z">
        <w:r>
          <w:rPr>
            <w:vertAlign w:val="superscript"/>
            <w:lang w:val="en-US"/>
          </w:rPr>
          <w:t>1,2,3</w:t>
        </w:r>
      </w:ins>
      <w:ins w:id="4" w:author="Unknown Author" w:date="2018-01-07T23:16:03Z">
        <w:r>
          <w:rPr>
            <w:lang w:val="en-US"/>
          </w:rPr>
          <w:t xml:space="preserve">, </w:t>
        </w:r>
      </w:ins>
      <w:r>
        <w:rPr>
          <w:lang w:val="en-US"/>
        </w:rPr>
        <w:t>A. Shigarov</w:t>
      </w:r>
      <w:r>
        <w:rPr>
          <w:vertAlign w:val="superscript"/>
          <w:lang w:val="en-US"/>
        </w:rPr>
        <w:t>1,2,3</w:t>
      </w:r>
      <w:r>
        <w:rPr>
          <w:lang w:val="en-US"/>
        </w:rPr>
        <w:t>, Y. Galachyants</w:t>
      </w:r>
      <w:r>
        <w:rPr>
          <w:vertAlign w:val="superscript"/>
          <w:lang w:val="en-US"/>
        </w:rPr>
        <w:t>1,4</w:t>
      </w:r>
      <w:r>
        <w:rPr>
          <w:lang w:val="en-US"/>
        </w:rPr>
        <w:t>, A. Morozov</w:t>
      </w:r>
      <w:r>
        <w:rPr>
          <w:vertAlign w:val="superscript"/>
          <w:lang w:val="en-US"/>
        </w:rPr>
        <w:t>1,4</w:t>
      </w:r>
      <w:r>
        <w:rPr>
          <w:lang w:val="en-US"/>
        </w:rPr>
        <w:t>, Y. Likhoshway</w:t>
      </w:r>
      <w:r>
        <w:rPr>
          <w:vertAlign w:val="superscript"/>
          <w:lang w:val="en-US"/>
        </w:rPr>
        <w:t>1,4</w:t>
      </w:r>
    </w:p>
    <w:p>
      <w:pPr>
        <w:pStyle w:val="Normal"/>
        <w:jc w:val="both"/>
        <w:rPr>
          <w:lang w:val="en-US"/>
        </w:rPr>
      </w:pPr>
      <w:r>
        <w:rPr>
          <w:vertAlign w:val="superscript"/>
          <w:lang w:val="en-US"/>
        </w:rPr>
        <w:t>1</w:t>
      </w:r>
      <w:r>
        <w:rPr>
          <w:lang w:val="en-US"/>
        </w:rPr>
        <w:t>Irkutsk Scientific Center of SB RAS</w:t>
      </w:r>
    </w:p>
    <w:p>
      <w:pPr>
        <w:pStyle w:val="Normal"/>
        <w:jc w:val="both"/>
        <w:rPr>
          <w:lang w:val="en-US"/>
        </w:rPr>
      </w:pPr>
      <w:r>
        <w:rPr>
          <w:vertAlign w:val="superscript"/>
          <w:lang w:val="en-US"/>
        </w:rPr>
        <w:t>2</w:t>
      </w:r>
      <w:r>
        <w:rPr>
          <w:lang w:val="en-US"/>
        </w:rPr>
        <w:t>Matrosov Institute for System Dynamics and Control Theory of SB RAS</w:t>
      </w:r>
    </w:p>
    <w:p>
      <w:pPr>
        <w:pStyle w:val="Normal"/>
        <w:jc w:val="both"/>
        <w:rPr>
          <w:lang w:val="en-US"/>
        </w:rPr>
      </w:pPr>
      <w:r>
        <w:rPr>
          <w:vertAlign w:val="superscript"/>
          <w:lang w:val="en-US"/>
        </w:rPr>
        <w:t>3</w:t>
      </w:r>
      <w:r>
        <w:rPr>
          <w:lang w:val="en-US"/>
        </w:rPr>
        <w:t>Irkutsk State University</w:t>
      </w:r>
    </w:p>
    <w:p>
      <w:pPr>
        <w:pStyle w:val="Normal"/>
        <w:jc w:val="both"/>
        <w:rPr/>
      </w:pPr>
      <w:r>
        <w:rPr>
          <w:vertAlign w:val="superscript"/>
          <w:lang w:val="en-US"/>
        </w:rPr>
        <w:t>4</w:t>
      </w:r>
      <w:r>
        <w:rPr>
          <w:lang w:val="en-US"/>
        </w:rPr>
        <w:t>Limnological Institute of SB RAS</w:t>
      </w:r>
    </w:p>
    <w:p>
      <w:pPr>
        <w:pStyle w:val="Normal"/>
        <w:jc w:val="both"/>
        <w:rPr/>
      </w:pPr>
      <w:ins w:id="5" w:author="Unknown Author" w:date="2018-01-07T23:14:54Z">
        <w:r>
          <w:rPr>
            <w:vertAlign w:val="superscript"/>
            <w:lang w:val="en-US"/>
          </w:rPr>
          <w:t>5</w:t>
        </w:r>
      </w:ins>
      <w:hyperlink r:id="rId2" w:tgtFrame="_blank">
        <w:ins w:id="6" w:author="Unknown Author" w:date="2018-01-07T23:15:38Z">
          <w:r>
            <w:rPr>
              <w:rStyle w:val="InternetLink"/>
              <w:lang w:val="en-US"/>
            </w:rPr>
            <w:t>National Research Irkutsk State Technical University</w:t>
          </w:r>
        </w:ins>
      </w:hyperlink>
    </w:p>
    <w:p>
      <w:pPr>
        <w:pStyle w:val="Normal"/>
        <w:jc w:val="both"/>
        <w:rPr/>
      </w:pPr>
      <w:r>
        <w:rPr>
          <w:lang w:val="en-US"/>
        </w:rPr>
        <w:t xml:space="preserve">The Baikal microbiome study </w:t>
      </w:r>
      <w:ins w:id="7" w:author="Unknown Author" w:date="2018-01-07T23:05:14Z">
        <w:r>
          <w:rPr>
            <w:lang w:val="en-US"/>
          </w:rPr>
          <w:t xml:space="preserve">is being </w:t>
        </w:r>
      </w:ins>
      <w:r>
        <w:rPr>
          <w:lang w:val="en-US"/>
        </w:rPr>
        <w:t xml:space="preserve">conducted </w:t>
      </w:r>
      <w:del w:id="8" w:author="Unknown Author" w:date="2018-01-07T22:51:00Z">
        <w:r>
          <w:rPr>
            <w:lang w:val="en-US"/>
          </w:rPr>
          <w:delText>by</w:delText>
        </w:r>
      </w:del>
      <w:ins w:id="9" w:author="Unknown Author" w:date="2018-01-07T22:51:01Z">
        <w:r>
          <w:rPr>
            <w:lang w:val="en-US"/>
          </w:rPr>
          <w:t>in</w:t>
        </w:r>
      </w:ins>
      <w:r>
        <w:rPr>
          <w:lang w:val="en-US"/>
        </w:rPr>
        <w:t xml:space="preserve"> Limnological Institute of SB RAS</w:t>
      </w:r>
      <w:ins w:id="10" w:author="Unknown Author" w:date="2018-01-07T23:05:36Z">
        <w:r>
          <w:rPr>
            <w:lang w:val="en-US"/>
          </w:rPr>
          <w:t xml:space="preserve">, </w:t>
        </w:r>
      </w:ins>
      <w:ins w:id="11" w:author="Unknown Author" w:date="2018-01-07T23:05:36Z">
        <w:r>
          <w:rPr>
            <w:lang w:val="en-US"/>
          </w:rPr>
          <w:t>the study is based</w:t>
        </w:r>
      </w:ins>
      <w:del w:id="12" w:author="Unknown Author" w:date="2018-01-07T23:05:48Z">
        <w:r>
          <w:rPr>
            <w:lang w:val="en-US"/>
          </w:rPr>
          <w:delText xml:space="preserve"> uses</w:delText>
        </w:r>
      </w:del>
      <w:ins w:id="13" w:author="Unknown Author" w:date="2018-01-07T23:05:48Z">
        <w:r>
          <w:rPr>
            <w:lang w:val="en-US"/>
          </w:rPr>
          <w:t xml:space="preserve"> </w:t>
        </w:r>
      </w:ins>
      <w:ins w:id="14" w:author="Unknown Author" w:date="2018-01-07T23:05:48Z">
        <w:r>
          <w:rPr>
            <w:lang w:val="en-US"/>
          </w:rPr>
          <w:t>on</w:t>
        </w:r>
      </w:ins>
      <w:r>
        <w:rPr>
          <w:lang w:val="en-US"/>
        </w:rPr>
        <w:t xml:space="preserve"> the next-generation sequencing data analysis. As a result, the study generates a big volume of metagenomic data. </w:t>
      </w:r>
      <w:del w:id="15" w:author="Unknown Author" w:date="2018-01-07T22:51:45Z">
        <w:r>
          <w:rPr>
            <w:lang w:val="en-US"/>
          </w:rPr>
          <w:delText>For example, the analysis of only one sample of water or bottom sediments can produce tens of terabytes of the data.</w:delText>
        </w:r>
      </w:del>
      <w:r>
        <w:rPr>
          <w:lang w:val="en-US"/>
        </w:rPr>
        <w:t xml:space="preserve"> A seasonal monitoring of Baikal microbiome requires the study of thousands of </w:t>
      </w:r>
      <w:del w:id="16" w:author="Unknown Author" w:date="2018-01-07T22:51:57Z">
        <w:r>
          <w:rPr>
            <w:lang w:val="en-US"/>
          </w:rPr>
          <w:delText xml:space="preserve">such </w:delText>
        </w:r>
      </w:del>
      <w:r>
        <w:rPr>
          <w:lang w:val="en-US"/>
        </w:rPr>
        <w:t xml:space="preserve">samples. </w:t>
      </w:r>
      <w:del w:id="17" w:author="Unknown Author" w:date="2018-01-07T23:06:56Z">
        <w:r>
          <w:rPr>
            <w:lang w:val="en-US"/>
          </w:rPr>
          <w:delText xml:space="preserve">Moreover, </w:delText>
        </w:r>
      </w:del>
    </w:p>
    <w:p>
      <w:pPr>
        <w:pStyle w:val="Normal"/>
        <w:jc w:val="both"/>
        <w:rPr/>
      </w:pPr>
      <w:ins w:id="18" w:author="Unknown Author" w:date="2018-01-07T23:07:01Z">
        <w:r>
          <w:rPr>
            <w:lang w:val="en-US"/>
          </w:rPr>
          <w:t>T</w:t>
        </w:r>
      </w:ins>
      <w:del w:id="19" w:author="Unknown Author" w:date="2018-01-07T23:07:01Z">
        <w:r>
          <w:rPr>
            <w:lang w:val="en-US"/>
          </w:rPr>
          <w:delText>t</w:delText>
        </w:r>
      </w:del>
      <w:r>
        <w:rPr>
          <w:lang w:val="en-US"/>
        </w:rPr>
        <w:t xml:space="preserve">he process of metagenomic data </w:t>
      </w:r>
      <w:del w:id="20" w:author="Unknown Author" w:date="2018-01-07T23:08:21Z">
        <w:r>
          <w:rPr>
            <w:lang w:val="en-US"/>
          </w:rPr>
          <w:delText>analysis</w:delText>
        </w:r>
      </w:del>
      <w:ins w:id="21" w:author="Unknown Author" w:date="2018-01-07T23:08:21Z">
        <w:r>
          <w:rPr>
            <w:lang w:val="en-US"/>
          </w:rPr>
          <w:t>processing</w:t>
        </w:r>
      </w:ins>
      <w:r>
        <w:rPr>
          <w:lang w:val="en-US"/>
        </w:rPr>
        <w:t xml:space="preserve"> is multi-stage, </w:t>
      </w:r>
      <w:r>
        <w:rPr>
          <w:i/>
          <w:iCs/>
          <w:lang w:val="en-US"/>
          <w:rPrChange w:id="0" w:author="Unknown Author" w:date="2018-01-07T22:52:36Z"/>
        </w:rPr>
        <w:t>e.g.</w:t>
      </w:r>
      <w:r>
        <w:rPr>
          <w:lang w:val="en-US"/>
        </w:rPr>
        <w:t xml:space="preserve"> an analysis of amplicons can include up to 50 consecutive steps. This requires </w:t>
      </w:r>
      <w:del w:id="23" w:author="Unknown Author" w:date="2018-01-07T22:54:15Z">
        <w:r>
          <w:rPr>
            <w:lang w:val="en-US"/>
          </w:rPr>
          <w:delText xml:space="preserve">that a </w:delText>
        </w:r>
      </w:del>
      <w:r>
        <w:rPr>
          <w:lang w:val="en-US"/>
        </w:rPr>
        <w:t xml:space="preserve">microbiologist can plan and execute a pipeline of the </w:t>
      </w:r>
      <w:del w:id="24" w:author="Unknown Author" w:date="2018-01-07T23:08:34Z">
        <w:r>
          <w:rPr>
            <w:lang w:val="en-US"/>
          </w:rPr>
          <w:delText>analysis</w:delText>
        </w:r>
      </w:del>
      <w:ins w:id="25" w:author="Unknown Author" w:date="2018-01-07T23:08:34Z">
        <w:r>
          <w:rPr>
            <w:lang w:val="en-US"/>
          </w:rPr>
          <w:t>processing</w:t>
        </w:r>
      </w:ins>
      <w:r>
        <w:rPr>
          <w:lang w:val="en-US"/>
        </w:rPr>
        <w:t xml:space="preserve">, </w:t>
      </w:r>
      <w:ins w:id="26" w:author="Unknown Author" w:date="2018-01-07T22:55:28Z">
        <w:r>
          <w:rPr>
            <w:lang w:val="en-US"/>
          </w:rPr>
          <w:t>consisting of</w:t>
        </w:r>
      </w:ins>
      <w:del w:id="27" w:author="Unknown Author" w:date="2018-01-07T22:55:28Z">
        <w:r>
          <w:rPr>
            <w:lang w:val="en-US"/>
          </w:rPr>
          <w:delText>using</w:delText>
        </w:r>
      </w:del>
      <w:r>
        <w:rPr>
          <w:lang w:val="en-US"/>
        </w:rPr>
        <w:t xml:space="preserve"> </w:t>
      </w:r>
      <w:del w:id="28" w:author="Unknown Author" w:date="2018-01-07T22:54:46Z">
        <w:r>
          <w:rPr>
            <w:i/>
            <w:iCs/>
            <w:lang w:val="en-US"/>
          </w:rPr>
          <w:delText>ad-hoc</w:delText>
        </w:r>
      </w:del>
      <w:del w:id="29" w:author="Unknown Author" w:date="2018-01-07T22:54:46Z">
        <w:r>
          <w:rPr>
            <w:lang w:val="en-US"/>
          </w:rPr>
          <w:delText xml:space="preserve"> software</w:delText>
        </w:r>
      </w:del>
      <w:ins w:id="30" w:author="Unknown Author" w:date="2018-01-07T23:09:04Z">
        <w:r>
          <w:rPr>
            <w:lang w:val="en-US"/>
          </w:rPr>
          <w:t xml:space="preserve"> </w:t>
        </w:r>
      </w:ins>
      <w:ins w:id="31" w:author="Unknown Author" w:date="2018-01-07T22:54:46Z">
        <w:r>
          <w:rPr>
            <w:lang w:val="en-US"/>
          </w:rPr>
          <w:t xml:space="preserve">command-line </w:t>
        </w:r>
      </w:ins>
      <w:ins w:id="32" w:author="Unknown Author" w:date="2018-01-07T22:55:24Z">
        <w:r>
          <w:rPr>
            <w:lang w:val="en-US"/>
          </w:rPr>
          <w:t>utilities</w:t>
        </w:r>
      </w:ins>
      <w:r>
        <w:rPr>
          <w:lang w:val="en-US"/>
        </w:rPr>
        <w:t xml:space="preserve"> </w:t>
      </w:r>
      <w:del w:id="33" w:author="Unknown Author" w:date="2018-01-07T22:55:01Z">
        <w:r>
          <w:rPr>
            <w:lang w:val="en-US"/>
          </w:rPr>
          <w:delText>(</w:delText>
        </w:r>
      </w:del>
      <w:del w:id="34" w:author="Unknown Author" w:date="2018-01-07T22:55:01Z">
        <w:r>
          <w:rPr>
            <w:i/>
            <w:iCs/>
            <w:lang w:val="en-US"/>
          </w:rPr>
          <w:delText>e.g.</w:delText>
        </w:r>
      </w:del>
      <w:ins w:id="35" w:author="Unknown Author" w:date="2018-01-07T22:55:03Z">
        <w:r>
          <w:rPr>
            <w:i/>
            <w:iCs/>
            <w:lang w:val="en-US"/>
          </w:rPr>
          <w:t>like</w:t>
        </w:r>
      </w:ins>
      <w:r>
        <w:rPr>
          <w:lang w:val="en-US"/>
        </w:rPr>
        <w:t xml:space="preserve"> </w:t>
      </w:r>
      <w:r>
        <w:rPr>
          <w:smallCaps/>
          <w:lang w:val="en-US"/>
        </w:rPr>
        <w:t>Mothur</w:t>
      </w:r>
      <w:r>
        <w:rPr>
          <w:lang w:val="en-US"/>
        </w:rPr>
        <w:t xml:space="preserve"> or QIIME</w:t>
      </w:r>
      <w:del w:id="36" w:author="Unknown Author" w:date="2018-01-07T22:55:37Z">
        <w:r>
          <w:rPr>
            <w:lang w:val="en-US"/>
          </w:rPr>
          <w:delText>),</w:delText>
        </w:r>
      </w:del>
      <w:ins w:id="37" w:author="Unknown Author" w:date="2018-01-07T22:57:04Z">
        <w:r>
          <w:rPr>
            <w:lang w:val="en-US"/>
          </w:rPr>
          <w:t xml:space="preserve">, </w:t>
        </w:r>
      </w:ins>
      <w:del w:id="38" w:author="Unknown Author" w:date="2018-01-07T22:57:02Z">
        <w:r>
          <w:rPr>
            <w:lang w:val="en-US"/>
          </w:rPr>
          <w:delText xml:space="preserve"> and</w:delText>
        </w:r>
      </w:del>
      <w:r>
        <w:rPr>
          <w:lang w:val="en-US"/>
        </w:rPr>
        <w:t xml:space="preserve"> </w:t>
      </w:r>
      <w:del w:id="39" w:author="Unknown Author" w:date="2018-01-07T22:55:59Z">
        <w:r>
          <w:rPr>
            <w:lang w:val="en-US"/>
          </w:rPr>
          <w:delText xml:space="preserve">programming for execution </w:delText>
        </w:r>
      </w:del>
      <w:r>
        <w:rPr>
          <w:lang w:val="en-US"/>
        </w:rPr>
        <w:t>scripts</w:t>
      </w:r>
      <w:ins w:id="40" w:author="Unknown Author" w:date="2018-01-07T22:56:12Z">
        <w:r>
          <w:rPr>
            <w:lang w:val="en-US"/>
          </w:rPr>
          <w:t xml:space="preserve"> </w:t>
        </w:r>
      </w:ins>
      <w:ins w:id="41" w:author="Unknown Author" w:date="2018-01-07T22:56:12Z">
        <w:r>
          <w:rPr>
            <w:lang w:val="en-US"/>
          </w:rPr>
          <w:t>of the Python programming language,</w:t>
        </w:r>
      </w:ins>
      <w:del w:id="42" w:author="Unknown Author" w:date="2018-01-07T22:56:56Z">
        <w:r>
          <w:rPr>
            <w:lang w:val="en-US"/>
          </w:rPr>
          <w:delText xml:space="preserve"> and</w:delText>
        </w:r>
      </w:del>
      <w:r>
        <w:rPr>
          <w:lang w:val="en-US"/>
        </w:rPr>
        <w:t xml:space="preserve"> statistical processing </w:t>
      </w:r>
      <w:ins w:id="43" w:author="Unknown Author" w:date="2018-01-07T23:09:34Z">
        <w:r>
          <w:rPr>
            <w:lang w:val="en-US"/>
          </w:rPr>
          <w:t xml:space="preserve">with </w:t>
        </w:r>
      </w:ins>
      <w:del w:id="44" w:author="Unknown Author" w:date="2018-01-07T22:53:51Z">
        <w:r>
          <w:rPr>
            <w:lang w:val="en-US"/>
          </w:rPr>
          <w:delText xml:space="preserve">(e.g. </w:delText>
        </w:r>
      </w:del>
      <w:del w:id="45" w:author="Unknown Author" w:date="2018-01-07T23:09:26Z">
        <w:r>
          <w:rPr>
            <w:lang w:val="en-US"/>
          </w:rPr>
          <w:delText xml:space="preserve">with </w:delText>
        </w:r>
      </w:del>
      <w:del w:id="46" w:author="Unknown Author" w:date="2018-01-07T23:09:26Z">
        <w:r>
          <w:rPr>
            <w:smallCaps/>
            <w:lang w:val="en-US"/>
          </w:rPr>
          <w:delText>Python</w:delText>
        </w:r>
      </w:del>
      <w:del w:id="47" w:author="Unknown Author" w:date="2018-01-07T23:09:26Z">
        <w:r>
          <w:rPr>
            <w:lang w:val="en-US"/>
          </w:rPr>
          <w:delText xml:space="preserve"> </w:delText>
        </w:r>
      </w:del>
      <w:del w:id="48" w:author="Unknown Author" w:date="2018-01-07T22:53:53Z">
        <w:r>
          <w:rPr>
            <w:lang w:val="en-US"/>
          </w:rPr>
          <w:delText>or</w:delText>
        </w:r>
      </w:del>
      <w:r>
        <w:rPr>
          <w:lang w:val="en-US"/>
        </w:rPr>
        <w:t xml:space="preserve"> R </w:t>
      </w:r>
      <w:del w:id="49" w:author="Unknown Author" w:date="2018-01-07T23:09:46Z">
        <w:r>
          <w:rPr>
            <w:lang w:val="en-US"/>
          </w:rPr>
          <w:delText>language</w:delText>
        </w:r>
      </w:del>
      <w:del w:id="50" w:author="Unknown Author" w:date="2018-01-07T22:53:58Z">
        <w:r>
          <w:rPr>
            <w:smallCaps/>
            <w:lang w:val="en-US"/>
          </w:rPr>
          <w:delText>)</w:delText>
        </w:r>
      </w:del>
      <w:del w:id="51" w:author="Unknown Author" w:date="2018-01-07T22:57:49Z">
        <w:r>
          <w:rPr>
            <w:smallCaps/>
            <w:lang w:val="en-US"/>
          </w:rPr>
          <w:delText>.</w:delText>
        </w:r>
      </w:del>
      <w:ins w:id="52" w:author="Unknown Author" w:date="2018-01-07T22:57:44Z">
        <w:r>
          <w:rPr>
            <w:lang w:val="en-US"/>
          </w:rPr>
          <w:t>modules.</w:t>
        </w:r>
      </w:ins>
      <w:r>
        <w:rPr>
          <w:lang w:val="en-US"/>
        </w:rPr>
        <w:t xml:space="preserve"> Additionally, the execution of </w:t>
      </w:r>
      <w:del w:id="53" w:author="Unknown Author" w:date="2018-01-07T22:58:48Z">
        <w:r>
          <w:rPr>
            <w:lang w:val="en-US"/>
          </w:rPr>
          <w:delText>a</w:delText>
        </w:r>
      </w:del>
      <w:ins w:id="54" w:author="Unknown Author" w:date="2018-01-07T22:58:48Z">
        <w:r>
          <w:rPr>
            <w:lang w:val="en-US"/>
          </w:rPr>
          <w:t>the</w:t>
        </w:r>
      </w:ins>
      <w:r>
        <w:rPr>
          <w:lang w:val="en-US"/>
        </w:rPr>
        <w:t xml:space="preserve"> pipeline requires </w:t>
      </w:r>
      <w:ins w:id="55" w:author="Unknown Author" w:date="2018-01-07T22:59:38Z">
        <w:r>
          <w:rPr>
            <w:lang w:val="en-US"/>
          </w:rPr>
          <w:t>interaction</w:t>
        </w:r>
      </w:ins>
      <w:ins w:id="56" w:author="Unknown Author" w:date="2018-01-07T22:58:01Z">
        <w:r>
          <w:rPr>
            <w:lang w:val="en-US"/>
          </w:rPr>
          <w:t xml:space="preserve"> with </w:t>
        </w:r>
      </w:ins>
      <w:ins w:id="57" w:author="Unknown Author" w:date="2018-01-07T22:59:45Z">
        <w:r>
          <w:rPr>
            <w:lang w:val="en-US"/>
          </w:rPr>
          <w:t>a</w:t>
        </w:r>
      </w:ins>
      <w:del w:id="58" w:author="Unknown Author" w:date="2018-01-07T22:59:45Z">
        <w:r>
          <w:rPr>
            <w:lang w:val="en-US"/>
          </w:rPr>
          <w:delText>the</w:delText>
        </w:r>
      </w:del>
      <w:r>
        <w:rPr>
          <w:lang w:val="en-US"/>
        </w:rPr>
        <w:t xml:space="preserve"> storage and management </w:t>
      </w:r>
      <w:ins w:id="59" w:author="Unknown Author" w:date="2018-01-07T22:59:53Z">
        <w:r>
          <w:rPr>
            <w:lang w:val="en-US"/>
          </w:rPr>
          <w:t xml:space="preserve">software </w:t>
        </w:r>
      </w:ins>
      <w:r>
        <w:rPr>
          <w:lang w:val="en-US"/>
        </w:rPr>
        <w:t xml:space="preserve">of metagenomic data. </w:t>
      </w:r>
      <w:ins w:id="60" w:author="Unknown Author" w:date="2018-01-07T23:10:07Z">
        <w:r>
          <w:rPr>
            <w:lang w:val="en-US"/>
          </w:rPr>
          <w:t>At</w:t>
        </w:r>
      </w:ins>
      <w:del w:id="61" w:author="Unknown Author" w:date="2018-01-07T23:10:07Z">
        <w:r>
          <w:rPr>
            <w:lang w:val="en-US"/>
          </w:rPr>
          <w:delText>In</w:delText>
        </w:r>
      </w:del>
      <w:r>
        <w:rPr>
          <w:lang w:val="en-US"/>
        </w:rPr>
        <w:t xml:space="preserve"> the current state of the automation of the analysis, </w:t>
      </w:r>
      <w:del w:id="62" w:author="Unknown Author" w:date="2018-01-07T23:00:23Z">
        <w:r>
          <w:rPr>
            <w:lang w:val="en-US"/>
          </w:rPr>
          <w:delText xml:space="preserve">a </w:delText>
        </w:r>
      </w:del>
      <w:r>
        <w:rPr>
          <w:lang w:val="en-US"/>
        </w:rPr>
        <w:t xml:space="preserve">microbiologist is not always able to cope with the </w:t>
      </w:r>
      <w:ins w:id="63" w:author="Unknown Author" w:date="2018-01-07T23:10:29Z">
        <w:r>
          <w:rPr>
            <w:lang w:val="en-US"/>
          </w:rPr>
          <w:t xml:space="preserve">complex </w:t>
        </w:r>
      </w:ins>
      <w:r>
        <w:rPr>
          <w:lang w:val="en-US"/>
        </w:rPr>
        <w:t xml:space="preserve">task independently. </w:t>
      </w:r>
    </w:p>
    <w:p>
      <w:pPr>
        <w:pStyle w:val="Normal"/>
        <w:spacing w:before="0" w:after="160"/>
        <w:jc w:val="both"/>
        <w:rPr/>
      </w:pPr>
      <w:ins w:id="65" w:author="Unknown Author" w:date="2018-01-07T23:01:36Z">
        <w:r>
          <w:rPr>
            <w:lang w:val="en-US"/>
          </w:rPr>
          <w:t>In this work, we</w:t>
        </w:r>
      </w:ins>
      <w:del w:id="66" w:author="Unknown Author" w:date="2018-01-07T23:01:50Z">
        <w:r>
          <w:rPr>
            <w:lang w:val="en-US"/>
          </w:rPr>
          <w:delText>The presented work</w:delText>
        </w:r>
      </w:del>
      <w:r>
        <w:rPr>
          <w:lang w:val="en-US"/>
        </w:rPr>
        <w:t xml:space="preserve"> present</w:t>
      </w:r>
      <w:del w:id="67" w:author="Unknown Author" w:date="2018-01-07T23:01:52Z">
        <w:r>
          <w:rPr>
            <w:lang w:val="en-US"/>
          </w:rPr>
          <w:delText>s</w:delText>
        </w:r>
      </w:del>
      <w:r>
        <w:rPr>
          <w:lang w:val="en-US"/>
        </w:rPr>
        <w:t xml:space="preserve"> a</w:t>
      </w:r>
      <w:del w:id="68" w:author="Unknown Author" w:date="2018-01-07T23:11:39Z">
        <w:r>
          <w:rPr>
            <w:lang w:val="en-US"/>
          </w:rPr>
          <w:delText xml:space="preserve"> </w:delText>
        </w:r>
      </w:del>
      <w:ins w:id="69" w:author="Unknown Author" w:date="2018-01-07T23:10:59Z">
        <w:r>
          <w:rPr>
            <w:lang w:val="en-US"/>
          </w:rPr>
          <w:t>n e</w:t>
        </w:r>
      </w:ins>
      <w:ins w:id="70" w:author="Unknown Author" w:date="2018-01-07T23:11:00Z">
        <w:r>
          <w:rPr>
            <w:lang w:val="en-US"/>
          </w:rPr>
          <w:t xml:space="preserve">nvironment </w:t>
        </w:r>
      </w:ins>
      <w:del w:id="71" w:author="Unknown Author" w:date="2018-01-07T23:10:59Z">
        <w:r>
          <w:rPr>
            <w:lang w:val="en-US"/>
          </w:rPr>
          <w:delText xml:space="preserve">system </w:delText>
        </w:r>
      </w:del>
      <w:r>
        <w:rPr>
          <w:lang w:val="en-US"/>
        </w:rPr>
        <w:t>that supports visual</w:t>
      </w:r>
      <w:del w:id="72" w:author="Unknown Author" w:date="2018-01-07T23:01:57Z">
        <w:r>
          <w:rPr>
            <w:lang w:val="en-US"/>
          </w:rPr>
          <w:delText>ly</w:delText>
        </w:r>
      </w:del>
      <w:r>
        <w:rPr>
          <w:lang w:val="en-US"/>
        </w:rPr>
        <w:t xml:space="preserve"> planning and </w:t>
      </w:r>
      <w:ins w:id="73" w:author="Unknown Author" w:date="2018-01-07T23:14:28Z">
        <w:r>
          <w:rPr>
            <w:lang w:val="en-US"/>
          </w:rPr>
          <w:t xml:space="preserve">parallel </w:t>
        </w:r>
      </w:ins>
      <w:ins w:id="74" w:author="Unknown Author" w:date="2018-01-07T23:13:34Z">
        <w:r>
          <w:rPr>
            <w:lang w:val="en-US"/>
          </w:rPr>
          <w:t>execution</w:t>
        </w:r>
      </w:ins>
      <w:del w:id="75" w:author="Unknown Author" w:date="2018-01-07T23:13:34Z">
        <w:r>
          <w:rPr>
            <w:lang w:val="en-US"/>
          </w:rPr>
          <w:delText>execut</w:delText>
        </w:r>
      </w:del>
      <w:del w:id="76" w:author="Unknown Author" w:date="2018-01-07T23:02:03Z">
        <w:r>
          <w:rPr>
            <w:lang w:val="en-US"/>
          </w:rPr>
          <w:delText>ing</w:delText>
        </w:r>
      </w:del>
      <w:ins w:id="77" w:author="Unknown Author" w:date="2018-01-07T23:02:03Z">
        <w:r>
          <w:rPr>
            <w:lang w:val="en-US"/>
          </w:rPr>
          <w:t xml:space="preserve"> of</w:t>
        </w:r>
      </w:ins>
      <w:r>
        <w:rPr>
          <w:lang w:val="en-US"/>
        </w:rPr>
        <w:t xml:space="preserve"> pipelines of the metagenomic data </w:t>
      </w:r>
      <w:ins w:id="78" w:author="Unknown Author" w:date="2018-01-07T23:14:04Z">
        <w:r>
          <w:rPr>
            <w:lang w:val="en-US"/>
          </w:rPr>
          <w:t>analyses.</w:t>
        </w:r>
      </w:ins>
      <w:del w:id="79" w:author="Unknown Author" w:date="2018-01-07T23:14:04Z">
        <w:r>
          <w:rPr>
            <w:lang w:val="en-US"/>
          </w:rPr>
          <w:delText>analys</w:delText>
        </w:r>
      </w:del>
      <w:del w:id="80" w:author="Unknown Author" w:date="2018-01-07T23:02:14Z">
        <w:r>
          <w:rPr>
            <w:lang w:val="en-US"/>
          </w:rPr>
          <w:delText>i</w:delText>
        </w:r>
      </w:del>
      <w:del w:id="81" w:author="Unknown Author" w:date="2018-01-07T23:14:04Z">
        <w:r>
          <w:rPr>
            <w:lang w:val="en-US"/>
          </w:rPr>
          <w:delText>s.</w:delText>
        </w:r>
      </w:del>
      <w:r>
        <w:rPr>
          <w:lang w:val="en-US"/>
        </w:rPr>
        <w:t xml:space="preserve"> </w:t>
      </w:r>
      <w:ins w:id="82" w:author="Unknown Author" w:date="2018-01-07T23:17:24Z">
        <w:r>
          <w:rPr>
            <w:lang w:val="en-US"/>
          </w:rPr>
          <w:t xml:space="preserve">Visual planning is implemented as a plug-in module of </w:t>
        </w:r>
      </w:ins>
      <w:ins w:id="83" w:author="Unknown Author" w:date="2018-01-07T23:17:24Z">
        <w:r>
          <w:rPr>
            <w:smallCaps/>
            <w:lang w:val="en-US"/>
          </w:rPr>
          <w:t>Rapid miner</w:t>
        </w:r>
      </w:ins>
      <w:ins w:id="84" w:author="Unknown Author" w:date="2018-01-07T23:17:24Z">
        <w:r>
          <w:rPr>
            <w:lang w:val="en-US"/>
          </w:rPr>
          <w:t xml:space="preserve"> system, </w:t>
        </w:r>
      </w:ins>
      <w:ins w:id="85" w:author="Unknown Author" w:date="2018-01-07T23:18:16Z">
        <w:r>
          <w:rPr>
            <w:lang w:val="en-US"/>
          </w:rPr>
          <w:t xml:space="preserve">and the parallel execution is provided by instrumental </w:t>
        </w:r>
      </w:ins>
      <w:ins w:id="86" w:author="Unknown Author" w:date="2018-01-07T23:18:16Z">
        <w:r>
          <w:rPr>
            <w:lang w:val="en-US"/>
          </w:rPr>
          <w:t xml:space="preserve">system </w:t>
        </w:r>
      </w:ins>
      <w:ins w:id="87" w:author="Unknown Author" w:date="2018-01-07T23:18:16Z">
        <w:r>
          <w:rPr>
            <w:smallCaps/>
            <w:lang w:val="en-US"/>
          </w:rPr>
          <w:t>Orlando</w:t>
        </w:r>
      </w:ins>
      <w:ins w:id="88" w:author="Unknown Author" w:date="2018-01-08T01:41:19Z">
        <w:r>
          <w:rPr>
            <w:lang w:val="en-US"/>
          </w:rPr>
          <w:t>.</w:t>
        </w:r>
      </w:ins>
      <w:ins w:id="89" w:author="Unknown Author" w:date="2018-01-08T01:42:06Z">
        <w:r>
          <w:rPr>
            <w:lang w:val="en-US"/>
          </w:rPr>
          <w:t xml:space="preserve"> </w:t>
        </w:r>
      </w:ins>
      <w:del w:id="90" w:author="Unknown Author" w:date="2018-01-08T01:42:19Z">
        <w:r>
          <w:rPr>
            <w:lang w:val="en-US"/>
          </w:rPr>
          <w:delText xml:space="preserve">It also provides </w:delText>
        </w:r>
      </w:del>
      <w:ins w:id="91" w:author="Unknown Author" w:date="2018-01-08T01:42:21Z">
        <w:r>
          <w:rPr>
            <w:lang w:val="en-US"/>
          </w:rPr>
          <w:t>The</w:t>
        </w:r>
      </w:ins>
      <w:ins w:id="92" w:author="Unknown Author" w:date="2018-01-07T23:02:30Z">
        <w:r>
          <w:rPr>
            <w:lang w:val="en-US"/>
          </w:rPr>
          <w:t xml:space="preserve"> </w:t>
        </w:r>
      </w:ins>
      <w:r>
        <w:rPr>
          <w:lang w:val="en-US"/>
        </w:rPr>
        <w:t xml:space="preserve">big </w:t>
      </w:r>
      <w:ins w:id="93" w:author="Unknown Author" w:date="2018-01-08T01:42:25Z">
        <w:r>
          <w:rPr>
            <w:lang w:val="en-US"/>
          </w:rPr>
          <w:t>data</w:t>
        </w:r>
      </w:ins>
      <w:del w:id="94" w:author="Unknown Author" w:date="2018-01-08T01:42:27Z">
        <w:r>
          <w:rPr>
            <w:lang w:val="en-US"/>
          </w:rPr>
          <w:delText xml:space="preserve">volume data </w:delText>
        </w:r>
      </w:del>
      <w:ins w:id="95" w:author="Unknown Author" w:date="2018-01-08T01:42:29Z">
        <w:r>
          <w:rPr>
            <w:lang w:val="en-US"/>
          </w:rPr>
          <w:t xml:space="preserve"> </w:t>
        </w:r>
      </w:ins>
      <w:r>
        <w:rPr>
          <w:lang w:val="en-US"/>
        </w:rPr>
        <w:t xml:space="preserve">storage </w:t>
      </w:r>
      <w:ins w:id="96" w:author="Unknown Author" w:date="2018-01-07T23:11:17Z">
        <w:r>
          <w:rPr>
            <w:lang w:val="en-US"/>
          </w:rPr>
          <w:t xml:space="preserve">facility </w:t>
        </w:r>
      </w:ins>
      <w:r>
        <w:rPr>
          <w:lang w:val="en-US"/>
        </w:rPr>
        <w:t xml:space="preserve">based on Hadoop infrastructure. </w:t>
      </w:r>
      <w:del w:id="97" w:author="Unknown Author" w:date="2018-01-07T23:12:10Z">
        <w:r>
          <w:rPr>
            <w:lang w:val="en-US"/>
          </w:rPr>
          <w:delText>A prototype of t</w:delText>
        </w:r>
      </w:del>
      <w:ins w:id="98" w:author="Unknown Author" w:date="2018-01-07T23:12:10Z">
        <w:r>
          <w:rPr>
            <w:lang w:val="en-US"/>
          </w:rPr>
          <w:t>T</w:t>
        </w:r>
      </w:ins>
      <w:r>
        <w:rPr>
          <w:lang w:val="en-US"/>
        </w:rPr>
        <w:t xml:space="preserve">he </w:t>
      </w:r>
      <w:del w:id="99" w:author="Unknown Author" w:date="2018-01-07T23:12:00Z">
        <w:r>
          <w:rPr>
            <w:lang w:val="en-US"/>
          </w:rPr>
          <w:delText>system</w:delText>
        </w:r>
      </w:del>
      <w:ins w:id="100" w:author="Unknown Author" w:date="2018-01-07T23:12:00Z">
        <w:r>
          <w:rPr>
            <w:lang w:val="en-US"/>
          </w:rPr>
          <w:t>environment</w:t>
        </w:r>
      </w:ins>
      <w:r>
        <w:rPr>
          <w:lang w:val="en-US"/>
        </w:rPr>
        <w:t xml:space="preserve"> </w:t>
      </w:r>
      <w:ins w:id="101" w:author="Unknown Author" w:date="2018-01-07T23:12:17Z">
        <w:r>
          <w:rPr>
            <w:lang w:val="en-US"/>
          </w:rPr>
          <w:t xml:space="preserve">under construction </w:t>
        </w:r>
      </w:ins>
      <w:r>
        <w:rPr>
          <w:lang w:val="en-US"/>
        </w:rPr>
        <w:t xml:space="preserve">simplifies the </w:t>
      </w:r>
      <w:ins w:id="102" w:author="Unknown Author" w:date="2018-01-07T23:03:19Z">
        <w:r>
          <w:rPr>
            <w:lang w:val="en-US"/>
          </w:rPr>
          <w:t xml:space="preserve">research </w:t>
        </w:r>
      </w:ins>
      <w:del w:id="103" w:author="Unknown Author" w:date="2018-01-07T23:03:14Z">
        <w:r>
          <w:rPr>
            <w:lang w:val="en-US"/>
          </w:rPr>
          <w:delText>work</w:delText>
        </w:r>
      </w:del>
      <w:ins w:id="104" w:author="Unknown Author" w:date="2018-01-07T23:03:14Z">
        <w:r>
          <w:rPr>
            <w:lang w:val="en-US"/>
          </w:rPr>
          <w:t>activity</w:t>
        </w:r>
      </w:ins>
      <w:r>
        <w:rPr>
          <w:lang w:val="en-US"/>
        </w:rPr>
        <w:t xml:space="preserve"> of </w:t>
      </w:r>
      <w:del w:id="105" w:author="Unknown Author" w:date="2018-01-07T23:03:24Z">
        <w:r>
          <w:rPr>
            <w:lang w:val="en-US"/>
          </w:rPr>
          <w:delText xml:space="preserve">a </w:delText>
        </w:r>
      </w:del>
      <w:r>
        <w:rPr>
          <w:lang w:val="en-US"/>
        </w:rPr>
        <w:t xml:space="preserve">microbiologist </w:t>
      </w:r>
      <w:del w:id="106" w:author="Unknown Author" w:date="2018-01-07T23:03:32Z">
        <w:r>
          <w:rPr>
            <w:lang w:val="en-US"/>
          </w:rPr>
          <w:delText>without programming skills in the Baikal microbiome study.</w:delText>
        </w:r>
      </w:del>
      <w:ins w:id="107" w:author="Unknown Author" w:date="2018-01-07T23:12:33Z">
        <w:r>
          <w:rPr>
            <w:lang w:val="en-US"/>
          </w:rPr>
          <w:t>,</w:t>
        </w:r>
      </w:ins>
      <w:ins w:id="108" w:author="Unknown Author" w:date="2018-01-07T23:03:03Z">
        <w:r>
          <w:rPr>
            <w:lang w:val="en-US"/>
          </w:rPr>
          <w:t xml:space="preserve"> </w:t>
        </w:r>
      </w:ins>
      <w:ins w:id="109" w:author="Unknown Author" w:date="2018-01-07T23:03:03Z">
        <w:r>
          <w:rPr>
            <w:lang w:val="en-US"/>
          </w:rPr>
          <w:t>mak</w:t>
        </w:r>
      </w:ins>
      <w:ins w:id="110" w:author="Unknown Author" w:date="2018-01-07T23:03:03Z">
        <w:r>
          <w:rPr>
            <w:lang w:val="en-US"/>
          </w:rPr>
          <w:t>ing</w:t>
        </w:r>
      </w:ins>
      <w:ins w:id="111" w:author="Unknown Author" w:date="2018-01-07T23:03:03Z">
        <w:r>
          <w:rPr>
            <w:lang w:val="en-US"/>
          </w:rPr>
          <w:t xml:space="preserve"> the metagenomic analysis </w:t>
        </w:r>
      </w:ins>
      <w:ins w:id="112" w:author="Unknown Author" w:date="2018-01-07T23:03:03Z">
        <w:r>
          <w:rPr>
            <w:lang w:val="en-US"/>
          </w:rPr>
          <w:t>to be</w:t>
        </w:r>
      </w:ins>
      <w:ins w:id="113" w:author="Unknown Author" w:date="2018-01-07T23:03:03Z">
        <w:r>
          <w:rPr>
            <w:lang w:val="en-US"/>
          </w:rPr>
          <w:t xml:space="preserve"> more accessible for biologist</w:t>
        </w:r>
      </w:ins>
      <w:ins w:id="114" w:author="Unknown Author" w:date="2018-01-07T23:03:03Z">
        <w:r>
          <w:rPr>
            <w:lang w:val="en-US"/>
          </w:rPr>
          <w:t>s</w:t>
        </w:r>
      </w:ins>
      <w:ins w:id="115" w:author="Unknown Author" w:date="2018-01-07T23:03:03Z">
        <w:r>
          <w:rPr>
            <w:lang w:val="en-US"/>
          </w:rPr>
          <w:t xml:space="preserve"> without </w:t>
        </w:r>
      </w:ins>
      <w:ins w:id="116" w:author="Unknown Author" w:date="2018-01-07T23:03:03Z">
        <w:r>
          <w:rPr>
            <w:lang w:val="en-US"/>
          </w:rPr>
          <w:t xml:space="preserve">in-depth </w:t>
        </w:r>
      </w:ins>
      <w:ins w:id="117" w:author="Unknown Author" w:date="2018-01-07T23:03:03Z">
        <w:r>
          <w:rPr>
            <w:lang w:val="en-US"/>
          </w:rPr>
          <w:t>programming and data science skills.</w:t>
        </w:r>
      </w:ins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trackRevision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Noto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stu.edu/eng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Application>LibreOffice/5.4.4.2$Linux_X86_64 LibreOffice_project/40m0$Build-2</Application>
  <Pages>1</Pages>
  <Words>271</Words>
  <Characters>1600</Characters>
  <CharactersWithSpaces>1867</CharactersWithSpaces>
  <Paragraphs>10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2018-01-07T11:58:00Z</dcterms:created>
  <dc:creator>shig</dc:creator>
  <dc:description/>
  <dc:language>ru-RU</dc:language>
  <cp:lastModifiedBy/>
  <dcterms:modified xsi:type="dcterms:W3CDTF">2018-01-08T01:42:57Z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