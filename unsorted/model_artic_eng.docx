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4FF" w:rsidRPr="00F360FD" w:rsidRDefault="00FD34FF" w:rsidP="00FD34FF">
      <w:pPr>
        <w:pStyle w:val="1"/>
        <w:jc w:val="center"/>
        <w:rPr>
          <w:lang w:val="en-US"/>
        </w:rPr>
      </w:pPr>
      <w:r w:rsidRPr="00F360FD">
        <w:rPr>
          <w:lang w:val="en-US"/>
        </w:rPr>
        <w:t>Forest resources of the Baikal region: vegetation dynamics under anthropogenic use</w:t>
      </w:r>
    </w:p>
    <w:p w:rsidR="00913BB0" w:rsidRPr="00E021EE" w:rsidRDefault="00913BB0" w:rsidP="00913BB0">
      <w:pPr>
        <w:spacing w:line="288" w:lineRule="auto"/>
        <w:jc w:val="center"/>
        <w:rPr>
          <w:rFonts w:cs="Times New Roman"/>
          <w:i/>
          <w:szCs w:val="24"/>
          <w:vertAlign w:val="superscript"/>
          <w:lang w:val="en-US"/>
        </w:rPr>
      </w:pPr>
      <w:r>
        <w:rPr>
          <w:rFonts w:cs="Times New Roman"/>
          <w:i/>
          <w:szCs w:val="24"/>
          <w:lang w:val="en-US"/>
        </w:rPr>
        <w:t xml:space="preserve">Anastasia K. Popova </w:t>
      </w:r>
      <w:r>
        <w:rPr>
          <w:rFonts w:cs="Times New Roman"/>
          <w:i/>
          <w:szCs w:val="24"/>
          <w:vertAlign w:val="superscript"/>
          <w:lang w:val="en-US"/>
        </w:rPr>
        <w:t>(1)</w:t>
      </w:r>
      <w:r>
        <w:rPr>
          <w:rFonts w:cs="Times New Roman"/>
          <w:i/>
          <w:szCs w:val="24"/>
          <w:lang w:val="en-US"/>
        </w:rPr>
        <w:t xml:space="preserve">, </w:t>
      </w:r>
      <w:proofErr w:type="spellStart"/>
      <w:r>
        <w:rPr>
          <w:rFonts w:cs="Times New Roman"/>
          <w:i/>
          <w:szCs w:val="24"/>
          <w:lang w:val="en-US"/>
        </w:rPr>
        <w:t>Evgeneai</w:t>
      </w:r>
      <w:proofErr w:type="spellEnd"/>
      <w:r>
        <w:rPr>
          <w:rFonts w:cs="Times New Roman"/>
          <w:i/>
          <w:szCs w:val="24"/>
          <w:lang w:val="en-US"/>
        </w:rPr>
        <w:t xml:space="preserve"> A. </w:t>
      </w:r>
      <w:proofErr w:type="spellStart"/>
      <w:r>
        <w:rPr>
          <w:rFonts w:cs="Times New Roman"/>
          <w:i/>
          <w:szCs w:val="24"/>
          <w:lang w:val="en-US"/>
        </w:rPr>
        <w:t>Cherkasin</w:t>
      </w:r>
      <w:proofErr w:type="spellEnd"/>
      <w:r>
        <w:rPr>
          <w:rFonts w:cs="Times New Roman"/>
          <w:i/>
          <w:szCs w:val="24"/>
          <w:lang w:val="en-US"/>
        </w:rPr>
        <w:t xml:space="preserve"> </w:t>
      </w:r>
      <w:r>
        <w:rPr>
          <w:rFonts w:cs="Times New Roman"/>
          <w:i/>
          <w:szCs w:val="24"/>
          <w:vertAlign w:val="superscript"/>
          <w:lang w:val="en-US"/>
        </w:rPr>
        <w:t>(1</w:t>
      </w:r>
      <w:r>
        <w:rPr>
          <w:rFonts w:cs="Times New Roman"/>
          <w:i/>
          <w:szCs w:val="24"/>
          <w:vertAlign w:val="superscript"/>
          <w:lang w:val="en-US"/>
        </w:rPr>
        <w:t>)</w:t>
      </w:r>
      <w:r>
        <w:rPr>
          <w:rFonts w:cs="Times New Roman"/>
          <w:i/>
          <w:szCs w:val="24"/>
          <w:lang w:val="en-US"/>
        </w:rPr>
        <w:t xml:space="preserve">, Igor N. </w:t>
      </w:r>
      <w:proofErr w:type="spellStart"/>
      <w:r>
        <w:rPr>
          <w:rFonts w:cs="Times New Roman"/>
          <w:i/>
          <w:szCs w:val="24"/>
          <w:lang w:val="en-US"/>
        </w:rPr>
        <w:t>Vladimirov</w:t>
      </w:r>
      <w:proofErr w:type="spellEnd"/>
      <w:r>
        <w:rPr>
          <w:rFonts w:cs="Times New Roman"/>
          <w:i/>
          <w:szCs w:val="24"/>
          <w:lang w:val="en-US"/>
        </w:rPr>
        <w:t xml:space="preserve"> </w:t>
      </w:r>
      <w:r>
        <w:rPr>
          <w:rFonts w:cs="Times New Roman"/>
          <w:i/>
          <w:szCs w:val="24"/>
          <w:vertAlign w:val="superscript"/>
          <w:lang w:val="en-US"/>
        </w:rPr>
        <w:t>(</w:t>
      </w:r>
      <w:r>
        <w:rPr>
          <w:rFonts w:cs="Times New Roman"/>
          <w:i/>
          <w:szCs w:val="24"/>
          <w:vertAlign w:val="superscript"/>
          <w:lang w:val="en-US"/>
        </w:rPr>
        <w:t>2</w:t>
      </w:r>
      <w:r>
        <w:rPr>
          <w:rFonts w:cs="Times New Roman"/>
          <w:i/>
          <w:szCs w:val="24"/>
          <w:vertAlign w:val="superscript"/>
          <w:lang w:val="en-US"/>
        </w:rPr>
        <w:t>)</w:t>
      </w:r>
    </w:p>
    <w:p w:rsidR="00913BB0" w:rsidRPr="00A84123" w:rsidRDefault="00913BB0" w:rsidP="00913BB0">
      <w:pPr>
        <w:spacing w:line="288" w:lineRule="auto"/>
        <w:jc w:val="center"/>
        <w:rPr>
          <w:rFonts w:cs="Times New Roman"/>
          <w:szCs w:val="24"/>
          <w:lang w:val="en-US"/>
        </w:rPr>
      </w:pPr>
    </w:p>
    <w:p w:rsidR="00913BB0" w:rsidRPr="00C97991" w:rsidRDefault="00913BB0" w:rsidP="00913BB0">
      <w:pPr>
        <w:jc w:val="center"/>
        <w:rPr>
          <w:sz w:val="22"/>
          <w:lang w:val="en-US"/>
        </w:rPr>
      </w:pPr>
      <w:r w:rsidRPr="00C97991">
        <w:rPr>
          <w:sz w:val="22"/>
          <w:vertAlign w:val="superscript"/>
          <w:lang w:val="en-US"/>
        </w:rPr>
        <w:t xml:space="preserve"> </w:t>
      </w:r>
      <w:r w:rsidRPr="00C97991">
        <w:rPr>
          <w:sz w:val="22"/>
          <w:vertAlign w:val="superscript"/>
          <w:lang w:val="en-US"/>
        </w:rPr>
        <w:t>(</w:t>
      </w:r>
      <w:r>
        <w:rPr>
          <w:sz w:val="22"/>
          <w:vertAlign w:val="superscript"/>
          <w:lang w:val="en-US"/>
        </w:rPr>
        <w:t>1</w:t>
      </w:r>
      <w:r w:rsidRPr="00C97991">
        <w:rPr>
          <w:sz w:val="22"/>
          <w:vertAlign w:val="superscript"/>
          <w:lang w:val="en-US"/>
        </w:rPr>
        <w:t xml:space="preserve">) </w:t>
      </w:r>
      <w:proofErr w:type="spellStart"/>
      <w:r w:rsidRPr="00C97991">
        <w:rPr>
          <w:sz w:val="22"/>
          <w:lang w:val="en-US"/>
        </w:rPr>
        <w:t>Matrosov</w:t>
      </w:r>
      <w:proofErr w:type="spellEnd"/>
      <w:r w:rsidRPr="00C97991">
        <w:rPr>
          <w:sz w:val="22"/>
          <w:lang w:val="en-US"/>
        </w:rPr>
        <w:t xml:space="preserve"> Institute for System Dynamics and Control Theory </w:t>
      </w:r>
      <w:r w:rsidRPr="00403D0E">
        <w:rPr>
          <w:lang w:val="en-US"/>
        </w:rPr>
        <w:t>SB RAS, Irkutsk, Russia</w:t>
      </w:r>
    </w:p>
    <w:p w:rsidR="00913BB0" w:rsidRPr="00403D0E" w:rsidRDefault="00913BB0" w:rsidP="00913BB0">
      <w:pPr>
        <w:spacing w:line="288" w:lineRule="auto"/>
        <w:jc w:val="center"/>
        <w:rPr>
          <w:rFonts w:cs="Times New Roman"/>
          <w:szCs w:val="24"/>
          <w:lang w:val="en-US"/>
        </w:rPr>
      </w:pPr>
      <w:r w:rsidRPr="006F68B9">
        <w:rPr>
          <w:vertAlign w:val="superscript"/>
          <w:lang w:val="en-US"/>
        </w:rPr>
        <w:t>(</w:t>
      </w:r>
      <w:r>
        <w:rPr>
          <w:vertAlign w:val="superscript"/>
          <w:lang w:val="en-US"/>
        </w:rPr>
        <w:t>2</w:t>
      </w:r>
      <w:r w:rsidRPr="006F68B9">
        <w:rPr>
          <w:vertAlign w:val="superscript"/>
          <w:lang w:val="en-US"/>
        </w:rPr>
        <w:t>)</w:t>
      </w:r>
      <w:r w:rsidRPr="00403D0E">
        <w:rPr>
          <w:lang w:val="en-US"/>
        </w:rPr>
        <w:t xml:space="preserve"> V.B. </w:t>
      </w:r>
      <w:proofErr w:type="spellStart"/>
      <w:r w:rsidRPr="00403D0E">
        <w:rPr>
          <w:lang w:val="en-US"/>
        </w:rPr>
        <w:t>Sochava</w:t>
      </w:r>
      <w:proofErr w:type="spellEnd"/>
      <w:r w:rsidRPr="00403D0E">
        <w:rPr>
          <w:lang w:val="en-US"/>
        </w:rPr>
        <w:t xml:space="preserve"> Institute of Geography SB RAS, Irkutsk, Russia</w:t>
      </w:r>
    </w:p>
    <w:p w:rsidR="00FD34FF" w:rsidRDefault="00FD34FF" w:rsidP="00FD34FF">
      <w:pPr>
        <w:pStyle w:val="2"/>
        <w:jc w:val="center"/>
        <w:rPr>
          <w:lang w:val="en-US"/>
        </w:rPr>
      </w:pPr>
    </w:p>
    <w:p w:rsidR="00EB034D" w:rsidRPr="000C26F0" w:rsidRDefault="00EB034D" w:rsidP="00EB034D">
      <w:pPr>
        <w:pStyle w:val="2"/>
        <w:rPr>
          <w:lang w:val="en-US"/>
        </w:rPr>
      </w:pPr>
      <w:r w:rsidRPr="000C26F0">
        <w:rPr>
          <w:lang w:val="en-US"/>
        </w:rPr>
        <w:t>Abstract</w:t>
      </w:r>
    </w:p>
    <w:p w:rsidR="002A50E9" w:rsidRPr="004972BC" w:rsidRDefault="002A50E9" w:rsidP="002A50E9">
      <w:pPr>
        <w:rPr>
          <w:lang w:val="en-US" w:eastAsia="ru-RU"/>
        </w:rPr>
      </w:pPr>
      <w:r w:rsidRPr="006E2385">
        <w:rPr>
          <w:lang w:val="en-US" w:eastAsia="ru-RU"/>
        </w:rPr>
        <w:t xml:space="preserve">We review the theoretical and applications-specific issues of the modeling the temporal and spatial dynamics of forest ecosystems, based on the principles of investigating dynamical models. The model used takes into account various factors affecting the change in forest areas - fires, forest diseases, </w:t>
      </w:r>
      <w:r>
        <w:rPr>
          <w:lang w:val="en-US" w:eastAsia="ru-RU"/>
        </w:rPr>
        <w:t>cutting</w:t>
      </w:r>
      <w:r w:rsidRPr="006E2385">
        <w:rPr>
          <w:lang w:val="en-US" w:eastAsia="ru-RU"/>
        </w:rPr>
        <w:t xml:space="preserve">, </w:t>
      </w:r>
      <w:r>
        <w:rPr>
          <w:lang w:val="en-US" w:eastAsia="ru-RU"/>
        </w:rPr>
        <w:t xml:space="preserve">urban </w:t>
      </w:r>
      <w:r w:rsidRPr="006E2385">
        <w:rPr>
          <w:lang w:val="en-US" w:eastAsia="ru-RU"/>
        </w:rPr>
        <w:t xml:space="preserve">expansion, etc. Calculation of numerous scenarios for the use of forest resources makes it possible to see the consequences of various managerial decisions. </w:t>
      </w:r>
      <w:r>
        <w:rPr>
          <w:lang w:val="en-US" w:eastAsia="ru-RU"/>
        </w:rPr>
        <w:t xml:space="preserve"> T</w:t>
      </w:r>
      <w:r w:rsidRPr="00A64909">
        <w:rPr>
          <w:lang w:val="en-US"/>
        </w:rPr>
        <w:t xml:space="preserve">he user can access the parameters of the main </w:t>
      </w:r>
      <w:r>
        <w:rPr>
          <w:lang w:val="en-US"/>
        </w:rPr>
        <w:t>cutting</w:t>
      </w:r>
      <w:r w:rsidRPr="00A64909">
        <w:rPr>
          <w:lang w:val="en-US"/>
        </w:rPr>
        <w:t xml:space="preserve"> volume, fires and tree</w:t>
      </w:r>
      <w:r>
        <w:rPr>
          <w:lang w:val="en-US"/>
        </w:rPr>
        <w:t xml:space="preserve"> </w:t>
      </w:r>
      <w:r w:rsidRPr="00A64909">
        <w:rPr>
          <w:lang w:val="en-US"/>
        </w:rPr>
        <w:t>planting.</w:t>
      </w:r>
      <w:r w:rsidRPr="006E2385">
        <w:rPr>
          <w:lang w:val="en-US" w:eastAsia="ru-RU"/>
        </w:rPr>
        <w:t xml:space="preserve"> We present the results of a computer modeling and predictive mapping for the regional model under anthropogenic use of the forest resource dynamics.</w:t>
      </w:r>
    </w:p>
    <w:p w:rsidR="0052015E" w:rsidRDefault="0052015E" w:rsidP="0052015E">
      <w:pPr>
        <w:pStyle w:val="2"/>
        <w:rPr>
          <w:lang w:val="en-US"/>
        </w:rPr>
      </w:pPr>
      <w:r w:rsidRPr="000C26F0">
        <w:rPr>
          <w:lang w:val="en-US"/>
        </w:rPr>
        <w:t>Introduction</w:t>
      </w:r>
    </w:p>
    <w:p w:rsidR="00AC33EF" w:rsidRDefault="0052015E" w:rsidP="00F60F33">
      <w:pPr>
        <w:ind w:firstLine="709"/>
        <w:rPr>
          <w:lang w:val="en-US"/>
        </w:rPr>
      </w:pPr>
      <w:r w:rsidRPr="0052015E">
        <w:rPr>
          <w:lang w:val="en-US"/>
        </w:rPr>
        <w:t xml:space="preserve">Ecological forecasting and modeling are important tools in studying the dynamics of forest resources. A correct </w:t>
      </w:r>
      <w:r w:rsidR="002A50E9" w:rsidRPr="002A50E9">
        <w:rPr>
          <w:lang w:val="en-US"/>
        </w:rPr>
        <w:t>evaluation</w:t>
      </w:r>
      <w:r w:rsidRPr="0052015E">
        <w:rPr>
          <w:lang w:val="en-US"/>
        </w:rPr>
        <w:t xml:space="preserve"> of the parameters of vegetation change makes it possible to build models that are closest to reality. Information systems </w:t>
      </w:r>
      <w:r w:rsidR="002A50E9">
        <w:rPr>
          <w:lang w:val="en-US"/>
        </w:rPr>
        <w:t>which</w:t>
      </w:r>
      <w:r w:rsidRPr="0052015E">
        <w:rPr>
          <w:lang w:val="en-US"/>
        </w:rPr>
        <w:t xml:space="preserve"> interact with forest management modeling systems </w:t>
      </w:r>
      <w:r w:rsidR="002A50E9">
        <w:rPr>
          <w:lang w:val="en-US"/>
        </w:rPr>
        <w:t>and</w:t>
      </w:r>
      <w:r w:rsidRPr="0052015E">
        <w:rPr>
          <w:lang w:val="en-US"/>
        </w:rPr>
        <w:t xml:space="preserve"> take into account anthropogenic </w:t>
      </w:r>
      <w:r w:rsidR="002A50E9">
        <w:rPr>
          <w:lang w:val="en-US"/>
        </w:rPr>
        <w:t>use</w:t>
      </w:r>
      <w:r w:rsidRPr="0052015E">
        <w:rPr>
          <w:lang w:val="en-US"/>
        </w:rPr>
        <w:t xml:space="preserve"> support </w:t>
      </w:r>
      <w:r w:rsidR="00E33CCD">
        <w:rPr>
          <w:lang w:val="en-US"/>
        </w:rPr>
        <w:t>for management</w:t>
      </w:r>
      <w:r w:rsidR="002A50E9" w:rsidRPr="002A50E9">
        <w:rPr>
          <w:lang w:val="en-US"/>
        </w:rPr>
        <w:t xml:space="preserve"> decision</w:t>
      </w:r>
      <w:r w:rsidR="00E33CCD">
        <w:rPr>
          <w:lang w:val="en-US"/>
        </w:rPr>
        <w:t xml:space="preserve"> </w:t>
      </w:r>
      <w:r w:rsidR="002A50E9" w:rsidRPr="002A50E9">
        <w:rPr>
          <w:lang w:val="en-US"/>
        </w:rPr>
        <w:t>making</w:t>
      </w:r>
      <w:r w:rsidRPr="0052015E">
        <w:rPr>
          <w:lang w:val="en-US"/>
        </w:rPr>
        <w:t xml:space="preserve">. Calculating </w:t>
      </w:r>
      <w:r w:rsidR="008C735F">
        <w:rPr>
          <w:lang w:val="en-US"/>
        </w:rPr>
        <w:t>effects</w:t>
      </w:r>
      <w:r w:rsidRPr="0052015E">
        <w:rPr>
          <w:lang w:val="en-US"/>
        </w:rPr>
        <w:t xml:space="preserve"> of implementing various solutions helps to </w:t>
      </w:r>
      <w:r w:rsidR="008C735F">
        <w:rPr>
          <w:lang w:val="en-US"/>
        </w:rPr>
        <w:t>evaluate</w:t>
      </w:r>
      <w:r w:rsidRPr="0052015E">
        <w:rPr>
          <w:lang w:val="en-US"/>
        </w:rPr>
        <w:t xml:space="preserve"> the development of forests, depending on the conditions of each scenario.</w:t>
      </w:r>
    </w:p>
    <w:p w:rsidR="00693012" w:rsidRDefault="00693012" w:rsidP="0088320E">
      <w:pPr>
        <w:ind w:firstLine="709"/>
        <w:rPr>
          <w:lang w:val="en-US"/>
        </w:rPr>
      </w:pPr>
      <w:r w:rsidRPr="00693012">
        <w:rPr>
          <w:lang w:val="en-US"/>
        </w:rPr>
        <w:t xml:space="preserve">There are a number of works devoted to the study of the influence of anthropogenic factors on the dynamics of forest resources. </w:t>
      </w:r>
      <w:proofErr w:type="spellStart"/>
      <w:r w:rsidRPr="00693012">
        <w:rPr>
          <w:lang w:val="en-US"/>
        </w:rPr>
        <w:t>Mladenoff</w:t>
      </w:r>
      <w:proofErr w:type="spellEnd"/>
      <w:r w:rsidRPr="00693012">
        <w:rPr>
          <w:lang w:val="en-US"/>
        </w:rPr>
        <w:t xml:space="preserve"> and </w:t>
      </w:r>
      <w:proofErr w:type="spellStart"/>
      <w:r w:rsidRPr="00693012">
        <w:rPr>
          <w:lang w:val="en-US"/>
        </w:rPr>
        <w:t>Scheller</w:t>
      </w:r>
      <w:proofErr w:type="spellEnd"/>
      <w:r w:rsidRPr="00693012">
        <w:rPr>
          <w:lang w:val="en-US"/>
        </w:rPr>
        <w:t xml:space="preserve"> used models to </w:t>
      </w:r>
      <w:r w:rsidR="008C735F">
        <w:rPr>
          <w:lang w:val="en-US"/>
        </w:rPr>
        <w:t>evaluate</w:t>
      </w:r>
      <w:r w:rsidRPr="00693012">
        <w:rPr>
          <w:lang w:val="en-US"/>
        </w:rPr>
        <w:t xml:space="preserve"> the complex effects of climate change, harvest, wind, species migration on the dynamics of regional forests in northern Wi</w:t>
      </w:r>
      <w:r w:rsidR="0088320E">
        <w:rPr>
          <w:lang w:val="en-US"/>
        </w:rPr>
        <w:t xml:space="preserve">sconsin [1]. </w:t>
      </w:r>
      <w:proofErr w:type="spellStart"/>
      <w:r w:rsidR="0088320E">
        <w:rPr>
          <w:lang w:val="en-US"/>
        </w:rPr>
        <w:t>Abood</w:t>
      </w:r>
      <w:proofErr w:type="spellEnd"/>
      <w:r w:rsidR="0088320E">
        <w:rPr>
          <w:lang w:val="en-US"/>
        </w:rPr>
        <w:t>, Lee et al. i</w:t>
      </w:r>
      <w:r w:rsidRPr="00693012">
        <w:rPr>
          <w:lang w:val="en-US"/>
        </w:rPr>
        <w:t xml:space="preserve">nvestigated the </w:t>
      </w:r>
      <w:r w:rsidR="0088320E">
        <w:rPr>
          <w:lang w:val="en-US"/>
        </w:rPr>
        <w:t>contribution</w:t>
      </w:r>
      <w:r w:rsidRPr="00693012">
        <w:rPr>
          <w:lang w:val="en-US"/>
        </w:rPr>
        <w:t xml:space="preserve"> of logging and mining, palm oil harvesting on forest losses in Indonesia [2].</w:t>
      </w:r>
      <w:r w:rsidR="0088320E">
        <w:rPr>
          <w:lang w:val="en-US"/>
        </w:rPr>
        <w:t xml:space="preserve"> </w:t>
      </w:r>
      <w:proofErr w:type="spellStart"/>
      <w:r w:rsidR="0088320E">
        <w:rPr>
          <w:lang w:val="en-US"/>
        </w:rPr>
        <w:t>Popradit</w:t>
      </w:r>
      <w:proofErr w:type="spellEnd"/>
      <w:r w:rsidR="0088320E">
        <w:rPr>
          <w:lang w:val="en-US"/>
        </w:rPr>
        <w:t xml:space="preserve"> et al. a</w:t>
      </w:r>
      <w:r w:rsidRPr="00693012">
        <w:rPr>
          <w:lang w:val="en-US"/>
        </w:rPr>
        <w:t xml:space="preserve">nalyzed the </w:t>
      </w:r>
      <w:r w:rsidR="007513F4">
        <w:rPr>
          <w:lang w:val="en-US"/>
        </w:rPr>
        <w:t>effects</w:t>
      </w:r>
      <w:r w:rsidRPr="00693012">
        <w:rPr>
          <w:lang w:val="en-US"/>
        </w:rPr>
        <w:t xml:space="preserve"> of settlement expansion on the area and species diversity of tropical forest trees [4]. </w:t>
      </w:r>
      <w:proofErr w:type="spellStart"/>
      <w:r w:rsidRPr="00693012">
        <w:rPr>
          <w:lang w:val="en-US"/>
        </w:rPr>
        <w:t>Musi</w:t>
      </w:r>
      <w:proofErr w:type="spellEnd"/>
      <w:r w:rsidRPr="00693012">
        <w:rPr>
          <w:lang w:val="en-US"/>
        </w:rPr>
        <w:t xml:space="preserve"> et al. </w:t>
      </w:r>
      <w:r w:rsidR="007513F4">
        <w:rPr>
          <w:lang w:val="en-US"/>
        </w:rPr>
        <w:t>s</w:t>
      </w:r>
      <w:r w:rsidRPr="00693012">
        <w:rPr>
          <w:lang w:val="en-US"/>
        </w:rPr>
        <w:t xml:space="preserve">tudied the impact of agricultural development on forest land reduction on the example of </w:t>
      </w:r>
      <w:r w:rsidR="008A3A1C" w:rsidRPr="008A3A1C">
        <w:rPr>
          <w:lang w:val="en-US"/>
        </w:rPr>
        <w:t>Central Java</w:t>
      </w:r>
      <w:r w:rsidR="008A3A1C">
        <w:rPr>
          <w:lang w:val="en-US"/>
        </w:rPr>
        <w:t xml:space="preserve"> [5]. Wu, etc. </w:t>
      </w:r>
      <w:r w:rsidRPr="00693012">
        <w:rPr>
          <w:lang w:val="en-US"/>
        </w:rPr>
        <w:t>integrated land use</w:t>
      </w:r>
      <w:r w:rsidR="00466761">
        <w:rPr>
          <w:lang w:val="en-US"/>
        </w:rPr>
        <w:t xml:space="preserve"> change</w:t>
      </w:r>
      <w:r w:rsidRPr="00693012">
        <w:rPr>
          <w:lang w:val="en-US"/>
        </w:rPr>
        <w:t xml:space="preserve"> models based on </w:t>
      </w:r>
      <w:r w:rsidR="00466761">
        <w:rPr>
          <w:lang w:val="en-US"/>
        </w:rPr>
        <w:t>CA-</w:t>
      </w:r>
      <w:r w:rsidRPr="00693012">
        <w:rPr>
          <w:lang w:val="en-US"/>
        </w:rPr>
        <w:t>Markov and forest landscape model LANDIS-II</w:t>
      </w:r>
      <w:r w:rsidR="00466761">
        <w:rPr>
          <w:lang w:val="en-US"/>
        </w:rPr>
        <w:t xml:space="preserve"> </w:t>
      </w:r>
      <w:r w:rsidR="00466761" w:rsidRPr="00466761">
        <w:rPr>
          <w:lang w:val="en-US"/>
        </w:rPr>
        <w:t xml:space="preserve">to simulate dynamic </w:t>
      </w:r>
      <w:r w:rsidR="00B8590A">
        <w:rPr>
          <w:lang w:val="en-US"/>
        </w:rPr>
        <w:t xml:space="preserve">of </w:t>
      </w:r>
      <w:r w:rsidR="00466761" w:rsidRPr="00466761">
        <w:rPr>
          <w:lang w:val="en-US"/>
        </w:rPr>
        <w:t>the forest landscape in response to the disturbances of land use change and harvest</w:t>
      </w:r>
      <w:r w:rsidRPr="00693012">
        <w:rPr>
          <w:lang w:val="en-US"/>
        </w:rPr>
        <w:t xml:space="preserve"> in the </w:t>
      </w:r>
      <w:proofErr w:type="spellStart"/>
      <w:r w:rsidRPr="00693012">
        <w:rPr>
          <w:lang w:val="en-US"/>
        </w:rPr>
        <w:t>Taihe</w:t>
      </w:r>
      <w:proofErr w:type="spellEnd"/>
      <w:r w:rsidRPr="00693012">
        <w:rPr>
          <w:lang w:val="en-US"/>
        </w:rPr>
        <w:t xml:space="preserve"> district, China [3].</w:t>
      </w:r>
    </w:p>
    <w:p w:rsidR="00693012" w:rsidRDefault="00693012" w:rsidP="00F60F33">
      <w:pPr>
        <w:ind w:firstLine="709"/>
        <w:rPr>
          <w:lang w:val="en-US"/>
        </w:rPr>
      </w:pPr>
      <w:r w:rsidRPr="00693012">
        <w:rPr>
          <w:lang w:val="en-US"/>
        </w:rPr>
        <w:t xml:space="preserve">This study is a continuation of the work </w:t>
      </w:r>
      <w:r w:rsidR="00B8590A">
        <w:rPr>
          <w:lang w:val="en-US"/>
        </w:rPr>
        <w:t xml:space="preserve">done by authors </w:t>
      </w:r>
      <w:r w:rsidRPr="00693012">
        <w:rPr>
          <w:lang w:val="en-US"/>
        </w:rPr>
        <w:t>[15-17]. We have created a</w:t>
      </w:r>
      <w:r w:rsidR="000C26F0">
        <w:rPr>
          <w:lang w:val="en-US"/>
        </w:rPr>
        <w:t xml:space="preserve"> software</w:t>
      </w:r>
      <w:r w:rsidRPr="00693012">
        <w:rPr>
          <w:lang w:val="en-US"/>
        </w:rPr>
        <w:t xml:space="preserve"> tool designed to automate decision support for the use of forest resources in the Irkutsk region of the Russian Federation. The developed program consists of a set of subsystems, including a </w:t>
      </w:r>
      <w:proofErr w:type="spellStart"/>
      <w:r w:rsidRPr="00693012">
        <w:rPr>
          <w:lang w:val="en-US"/>
        </w:rPr>
        <w:t>geoinformation</w:t>
      </w:r>
      <w:proofErr w:type="spellEnd"/>
      <w:r w:rsidRPr="00693012">
        <w:rPr>
          <w:lang w:val="en-US"/>
        </w:rPr>
        <w:t xml:space="preserve"> system (GIS) used to display spatially-distributed information, a mathematical modeling block and an interface with the possibility of forming various scenarios of forest dynamics. </w:t>
      </w:r>
      <w:r w:rsidR="007F3A2E">
        <w:rPr>
          <w:lang w:val="en-US"/>
        </w:rPr>
        <w:t>I</w:t>
      </w:r>
      <w:r w:rsidR="007F3A2E" w:rsidRPr="00693012">
        <w:rPr>
          <w:lang w:val="en-US"/>
        </w:rPr>
        <w:t xml:space="preserve">n the work </w:t>
      </w:r>
      <w:r w:rsidRPr="00693012">
        <w:rPr>
          <w:lang w:val="en-US"/>
        </w:rPr>
        <w:t>was used</w:t>
      </w:r>
      <w:r w:rsidR="007F3A2E">
        <w:rPr>
          <w:lang w:val="en-US"/>
        </w:rPr>
        <w:t xml:space="preserve"> t</w:t>
      </w:r>
      <w:r w:rsidR="007F3A2E" w:rsidRPr="00693012">
        <w:rPr>
          <w:lang w:val="en-US"/>
        </w:rPr>
        <w:t>he model "Dynamics of stands"</w:t>
      </w:r>
      <w:r w:rsidRPr="00693012">
        <w:rPr>
          <w:lang w:val="en-US"/>
        </w:rPr>
        <w:t xml:space="preserve">, </w:t>
      </w:r>
      <w:r w:rsidR="00242480">
        <w:rPr>
          <w:lang w:val="en-US"/>
        </w:rPr>
        <w:t>designed to calculate</w:t>
      </w:r>
      <w:r w:rsidRPr="00693012">
        <w:rPr>
          <w:lang w:val="en-US"/>
        </w:rPr>
        <w:t xml:space="preserve"> by age classes over vast areas, taking into account economic development of the territory.</w:t>
      </w:r>
    </w:p>
    <w:p w:rsidR="00693012" w:rsidRDefault="00693012" w:rsidP="00F60F33">
      <w:pPr>
        <w:ind w:firstLine="709"/>
        <w:rPr>
          <w:lang w:val="en-US"/>
        </w:rPr>
      </w:pPr>
      <w:r w:rsidRPr="00693012">
        <w:rPr>
          <w:lang w:val="en-US"/>
        </w:rPr>
        <w:t xml:space="preserve">In this work, an analysis of various scenarios for the quantitative assessment of the influence of a number of factors on the change of forest areas in the Irkutsk region was carried </w:t>
      </w:r>
      <w:r w:rsidRPr="00693012">
        <w:rPr>
          <w:lang w:val="en-US"/>
        </w:rPr>
        <w:lastRenderedPageBreak/>
        <w:t xml:space="preserve">out. The objectives of the study </w:t>
      </w:r>
      <w:r w:rsidR="00242480">
        <w:rPr>
          <w:lang w:val="en-US"/>
        </w:rPr>
        <w:t>is</w:t>
      </w:r>
      <w:r w:rsidRPr="00693012">
        <w:rPr>
          <w:lang w:val="en-US"/>
        </w:rPr>
        <w:t xml:space="preserve"> to: 1) confirm the adequacy of the chosen model by comparing the calculated scenarios of development of resources with real data; 2) modeling the dependence of the dynamics of forest resources on differe</w:t>
      </w:r>
      <w:r w:rsidR="00242480">
        <w:rPr>
          <w:lang w:val="en-US"/>
        </w:rPr>
        <w:t>nt types of anthropogenic factors</w:t>
      </w:r>
      <w:r w:rsidRPr="00693012">
        <w:rPr>
          <w:lang w:val="en-US"/>
        </w:rPr>
        <w:t xml:space="preserve">; and 3) quantitative assessment of the impact of changes in anthropogenic </w:t>
      </w:r>
      <w:r w:rsidR="00242480">
        <w:rPr>
          <w:lang w:val="en-US"/>
        </w:rPr>
        <w:t>factors</w:t>
      </w:r>
      <w:r w:rsidRPr="00693012">
        <w:rPr>
          <w:lang w:val="en-US"/>
        </w:rPr>
        <w:t xml:space="preserve"> on forest dynamics. The quantitative assessment is designed to </w:t>
      </w:r>
      <w:r w:rsidR="00242480">
        <w:rPr>
          <w:lang w:val="en-US"/>
        </w:rPr>
        <w:t>make</w:t>
      </w:r>
      <w:r w:rsidRPr="00693012">
        <w:rPr>
          <w:lang w:val="en-US"/>
        </w:rPr>
        <w:t xml:space="preserve"> a regional strategy for the use of forest resources.</w:t>
      </w:r>
    </w:p>
    <w:p w:rsidR="0004424E" w:rsidRPr="0004424E" w:rsidRDefault="0004424E" w:rsidP="0004424E">
      <w:pPr>
        <w:pStyle w:val="2"/>
        <w:rPr>
          <w:lang w:val="en-US"/>
        </w:rPr>
      </w:pPr>
      <w:r w:rsidRPr="006C7CD9">
        <w:rPr>
          <w:lang w:val="en-US"/>
        </w:rPr>
        <w:t>Materials and Methods</w:t>
      </w:r>
    </w:p>
    <w:p w:rsidR="00242480" w:rsidRDefault="0004424E" w:rsidP="0004424E">
      <w:pPr>
        <w:pStyle w:val="3"/>
        <w:rPr>
          <w:lang w:val="en-US"/>
        </w:rPr>
      </w:pPr>
      <w:r w:rsidRPr="006C7CD9">
        <w:rPr>
          <w:lang w:val="en-US"/>
        </w:rPr>
        <w:t>Study Area</w:t>
      </w:r>
    </w:p>
    <w:p w:rsidR="0004424E" w:rsidRDefault="00C06E97" w:rsidP="00C06E97">
      <w:pPr>
        <w:ind w:firstLine="709"/>
        <w:rPr>
          <w:lang w:val="en-US"/>
        </w:rPr>
      </w:pPr>
      <w:r w:rsidRPr="00C06E97">
        <w:rPr>
          <w:lang w:val="en-US"/>
        </w:rPr>
        <w:t>This study was carried out in</w:t>
      </w:r>
      <w:r>
        <w:rPr>
          <w:lang w:val="en-US"/>
        </w:rPr>
        <w:t xml:space="preserve"> </w:t>
      </w:r>
      <w:r w:rsidRPr="009E72F4">
        <w:rPr>
          <w:lang w:val="en-US"/>
        </w:rPr>
        <w:t>Irkutsk region of the Russian Federation</w:t>
      </w:r>
      <w:r>
        <w:rPr>
          <w:lang w:val="en-US"/>
        </w:rPr>
        <w:t xml:space="preserve">. </w:t>
      </w:r>
      <w:r w:rsidR="009E72F4" w:rsidRPr="009E72F4">
        <w:rPr>
          <w:lang w:val="en-US"/>
        </w:rPr>
        <w:t>The region is located in the center of Eurasia, in Eastern S</w:t>
      </w:r>
      <w:r w:rsidR="001D403C">
        <w:rPr>
          <w:lang w:val="en-US"/>
        </w:rPr>
        <w:t>iberia at coordinates 51°18'</w:t>
      </w:r>
      <w:r w:rsidR="001D403C" w:rsidRPr="001D403C">
        <w:rPr>
          <w:rFonts w:eastAsiaTheme="minorEastAsia" w:cs="Times New Roman"/>
          <w:lang w:val="en-US"/>
        </w:rPr>
        <w:t>–</w:t>
      </w:r>
      <w:r w:rsidR="009E72F4" w:rsidRPr="009E72F4">
        <w:rPr>
          <w:lang w:val="en-US"/>
        </w:rPr>
        <w:t xml:space="preserve"> 64°15' N, 95°38 '</w:t>
      </w:r>
      <w:r w:rsidR="001D403C" w:rsidRPr="001D403C">
        <w:rPr>
          <w:rFonts w:eastAsiaTheme="minorEastAsia" w:cs="Times New Roman"/>
          <w:lang w:val="en-US"/>
        </w:rPr>
        <w:t>–</w:t>
      </w:r>
      <w:r w:rsidR="009E72F4" w:rsidRPr="009E72F4">
        <w:rPr>
          <w:lang w:val="en-US"/>
        </w:rPr>
        <w:t xml:space="preserve"> 119°</w:t>
      </w:r>
      <w:r w:rsidR="00305A86">
        <w:rPr>
          <w:lang w:val="en-US"/>
        </w:rPr>
        <w:t>10' E and occupies 774846 km</w:t>
      </w:r>
      <w:r w:rsidR="00305A86">
        <w:rPr>
          <w:vertAlign w:val="superscript"/>
          <w:lang w:val="en-US"/>
        </w:rPr>
        <w:t>2</w:t>
      </w:r>
      <w:r w:rsidR="009E72F4" w:rsidRPr="009E72F4">
        <w:rPr>
          <w:lang w:val="en-US"/>
        </w:rPr>
        <w:t>. Two thirds of the area is covered with forests. Pale conifers predominate - pine and larch. Also in the territory grow dark coniferous - spruce, fir and cedar - and deciduous trees - birch, aspen.</w:t>
      </w:r>
    </w:p>
    <w:p w:rsidR="00DA6EF7" w:rsidRDefault="00DA6EF7" w:rsidP="00DA6EF7">
      <w:pPr>
        <w:pStyle w:val="3"/>
        <w:rPr>
          <w:lang w:val="en-US"/>
        </w:rPr>
      </w:pPr>
      <w:r>
        <w:rPr>
          <w:lang w:val="en-US"/>
        </w:rPr>
        <w:t>Mathematical model</w:t>
      </w:r>
    </w:p>
    <w:p w:rsidR="004066C8" w:rsidRDefault="00396508" w:rsidP="009E72F4">
      <w:pPr>
        <w:ind w:firstLine="709"/>
        <w:rPr>
          <w:lang w:val="en-US"/>
        </w:rPr>
      </w:pPr>
      <w:r w:rsidRPr="00396508">
        <w:rPr>
          <w:lang w:val="en-US"/>
        </w:rPr>
        <w:t xml:space="preserve">The </w:t>
      </w:r>
      <w:r w:rsidR="0099218F" w:rsidRPr="0099218F">
        <w:rPr>
          <w:lang w:val="en-US"/>
        </w:rPr>
        <w:t xml:space="preserve">model </w:t>
      </w:r>
      <w:r w:rsidRPr="00396508">
        <w:rPr>
          <w:lang w:val="en-US"/>
        </w:rPr>
        <w:t xml:space="preserve">"Dynamics of stands" is based on the work of A.K. </w:t>
      </w:r>
      <w:proofErr w:type="spellStart"/>
      <w:r w:rsidRPr="00396508">
        <w:rPr>
          <w:lang w:val="en-US"/>
        </w:rPr>
        <w:t>Cherkashin</w:t>
      </w:r>
      <w:proofErr w:type="spellEnd"/>
      <w:r w:rsidRPr="00396508">
        <w:rPr>
          <w:lang w:val="en-US"/>
        </w:rPr>
        <w:t xml:space="preserve"> [12-14], taking into account the studies of </w:t>
      </w:r>
      <w:proofErr w:type="spellStart"/>
      <w:r w:rsidRPr="00396508">
        <w:rPr>
          <w:lang w:val="en-US"/>
        </w:rPr>
        <w:t>Shifley</w:t>
      </w:r>
      <w:proofErr w:type="spellEnd"/>
      <w:r w:rsidRPr="00396508">
        <w:rPr>
          <w:lang w:val="en-US"/>
        </w:rPr>
        <w:t>, He</w:t>
      </w:r>
      <w:r w:rsidR="004B4439">
        <w:rPr>
          <w:lang w:val="en-US"/>
        </w:rPr>
        <w:t xml:space="preserve"> [6]</w:t>
      </w:r>
      <w:r w:rsidRPr="00396508">
        <w:rPr>
          <w:lang w:val="en-US"/>
        </w:rPr>
        <w:t xml:space="preserve">, </w:t>
      </w:r>
      <w:proofErr w:type="spellStart"/>
      <w:r w:rsidRPr="00396508">
        <w:rPr>
          <w:lang w:val="en-US"/>
        </w:rPr>
        <w:t>Shugart</w:t>
      </w:r>
      <w:proofErr w:type="spellEnd"/>
      <w:r w:rsidR="004B4439">
        <w:rPr>
          <w:lang w:val="en-US"/>
        </w:rPr>
        <w:t xml:space="preserve"> [7, 8]</w:t>
      </w:r>
      <w:r w:rsidRPr="00396508">
        <w:rPr>
          <w:lang w:val="en-US"/>
        </w:rPr>
        <w:t>, Wu</w:t>
      </w:r>
      <w:r w:rsidR="004B4439">
        <w:rPr>
          <w:lang w:val="en-US"/>
        </w:rPr>
        <w:t xml:space="preserve"> [11]</w:t>
      </w:r>
      <w:r w:rsidRPr="00396508">
        <w:rPr>
          <w:lang w:val="en-US"/>
        </w:rPr>
        <w:t>, Horn</w:t>
      </w:r>
      <w:r w:rsidR="004B4439">
        <w:rPr>
          <w:lang w:val="en-US"/>
        </w:rPr>
        <w:t xml:space="preserve"> [9]</w:t>
      </w:r>
      <w:r w:rsidRPr="00396508">
        <w:rPr>
          <w:lang w:val="en-US"/>
        </w:rPr>
        <w:t xml:space="preserve">, </w:t>
      </w:r>
      <w:proofErr w:type="spellStart"/>
      <w:r w:rsidRPr="00396508">
        <w:rPr>
          <w:lang w:val="en-US"/>
        </w:rPr>
        <w:t>Mladenoff</w:t>
      </w:r>
      <w:proofErr w:type="spellEnd"/>
      <w:r w:rsidRPr="00396508">
        <w:rPr>
          <w:lang w:val="en-US"/>
        </w:rPr>
        <w:t xml:space="preserve"> [</w:t>
      </w:r>
      <w:r w:rsidR="004B4439">
        <w:rPr>
          <w:lang w:val="en-US"/>
        </w:rPr>
        <w:t>10</w:t>
      </w:r>
      <w:r w:rsidRPr="00396508">
        <w:rPr>
          <w:lang w:val="en-US"/>
        </w:rPr>
        <w:t xml:space="preserve">]. </w:t>
      </w:r>
      <w:r w:rsidR="004B4439">
        <w:rPr>
          <w:lang w:val="en-US"/>
        </w:rPr>
        <w:t>T</w:t>
      </w:r>
      <w:r w:rsidRPr="00396508">
        <w:rPr>
          <w:lang w:val="en-US"/>
        </w:rPr>
        <w:t>he dynamics</w:t>
      </w:r>
      <w:r w:rsidR="004B4439">
        <w:rPr>
          <w:lang w:val="en-US"/>
        </w:rPr>
        <w:t xml:space="preserve"> in model</w:t>
      </w:r>
      <w:r w:rsidRPr="00396508">
        <w:rPr>
          <w:lang w:val="en-US"/>
        </w:rPr>
        <w:t xml:space="preserve"> is described by a system of differential equations. </w:t>
      </w:r>
      <w:r w:rsidR="00DF7DCC">
        <w:rPr>
          <w:lang w:val="en-US"/>
        </w:rPr>
        <w:t>L</w:t>
      </w:r>
      <w:r w:rsidRPr="00396508">
        <w:rPr>
          <w:lang w:val="en-US"/>
        </w:rPr>
        <w:t>and areas of different types are made</w:t>
      </w:r>
      <w:r w:rsidR="00DF7DCC">
        <w:rPr>
          <w:lang w:val="en-US"/>
        </w:rPr>
        <w:t xml:space="preserve"> o</w:t>
      </w:r>
      <w:r w:rsidR="00DF7DCC" w:rsidRPr="00396508">
        <w:rPr>
          <w:lang w:val="en-US"/>
        </w:rPr>
        <w:t>n the modeled territory</w:t>
      </w:r>
      <w:r w:rsidRPr="00396508">
        <w:rPr>
          <w:lang w:val="en-US"/>
        </w:rPr>
        <w:t xml:space="preserve">: non-forested, </w:t>
      </w:r>
      <w:r w:rsidR="00DF7DCC">
        <w:rPr>
          <w:lang w:val="en-US"/>
        </w:rPr>
        <w:t>un</w:t>
      </w:r>
      <w:r w:rsidRPr="00396508">
        <w:rPr>
          <w:lang w:val="en-US"/>
        </w:rPr>
        <w:t xml:space="preserve">covered by forest, young, middle-aged, </w:t>
      </w:r>
      <w:r w:rsidR="00DF7DCC">
        <w:rPr>
          <w:lang w:val="en-US"/>
        </w:rPr>
        <w:t>maturing</w:t>
      </w:r>
      <w:r w:rsidRPr="00396508">
        <w:rPr>
          <w:lang w:val="en-US"/>
        </w:rPr>
        <w:t xml:space="preserve">, </w:t>
      </w:r>
      <w:r w:rsidR="00DF7DCC">
        <w:rPr>
          <w:lang w:val="en-US"/>
        </w:rPr>
        <w:t>mature</w:t>
      </w:r>
      <w:r w:rsidRPr="00396508">
        <w:rPr>
          <w:lang w:val="en-US"/>
        </w:rPr>
        <w:t xml:space="preserve"> and over</w:t>
      </w:r>
      <w:r w:rsidR="00832EE9">
        <w:rPr>
          <w:lang w:val="en-US"/>
        </w:rPr>
        <w:t>-</w:t>
      </w:r>
      <w:r w:rsidRPr="00396508">
        <w:rPr>
          <w:lang w:val="en-US"/>
        </w:rPr>
        <w:t xml:space="preserve">mature. Non-forest area is an area on which forests </w:t>
      </w:r>
      <w:r w:rsidR="00DF7DCC" w:rsidRPr="00396508">
        <w:rPr>
          <w:lang w:val="en-US"/>
        </w:rPr>
        <w:t>cannot</w:t>
      </w:r>
      <w:r w:rsidRPr="00396508">
        <w:rPr>
          <w:lang w:val="en-US"/>
        </w:rPr>
        <w:t xml:space="preserve"> grow. It includes the area of ​​settlements, roads, </w:t>
      </w:r>
      <w:r w:rsidR="00DF7DCC" w:rsidRPr="00396508">
        <w:rPr>
          <w:lang w:val="en-US"/>
        </w:rPr>
        <w:t>and deposits</w:t>
      </w:r>
      <w:r w:rsidRPr="00396508">
        <w:rPr>
          <w:lang w:val="en-US"/>
        </w:rPr>
        <w:t xml:space="preserve">. Non-forested areas </w:t>
      </w:r>
      <w:r w:rsidR="002820FE">
        <w:rPr>
          <w:lang w:val="en-US"/>
        </w:rPr>
        <w:t>–</w:t>
      </w:r>
      <w:r w:rsidRPr="00396508">
        <w:rPr>
          <w:lang w:val="en-US"/>
        </w:rPr>
        <w:t xml:space="preserve"> </w:t>
      </w:r>
      <w:r w:rsidR="002820FE">
        <w:rPr>
          <w:lang w:val="en-US"/>
        </w:rPr>
        <w:t xml:space="preserve">is </w:t>
      </w:r>
      <w:bookmarkStart w:id="0" w:name="_GoBack"/>
      <w:bookmarkEnd w:id="0"/>
      <w:r w:rsidRPr="00396508">
        <w:rPr>
          <w:lang w:val="en-US"/>
        </w:rPr>
        <w:t>wh</w:t>
      </w:r>
      <w:r w:rsidR="00DF7DCC">
        <w:rPr>
          <w:lang w:val="en-US"/>
        </w:rPr>
        <w:t>ere</w:t>
      </w:r>
      <w:r w:rsidRPr="00396508">
        <w:rPr>
          <w:lang w:val="en-US"/>
        </w:rPr>
        <w:t xml:space="preserve"> trees </w:t>
      </w:r>
      <w:r w:rsidR="00DF7DCC">
        <w:rPr>
          <w:lang w:val="en-US"/>
        </w:rPr>
        <w:t>do</w:t>
      </w:r>
      <w:r w:rsidRPr="00396508">
        <w:rPr>
          <w:lang w:val="en-US"/>
        </w:rPr>
        <w:t xml:space="preserve"> not</w:t>
      </w:r>
      <w:r w:rsidR="00DF7DCC">
        <w:rPr>
          <w:lang w:val="en-US"/>
        </w:rPr>
        <w:t xml:space="preserve"> grow temporarily</w:t>
      </w:r>
      <w:r w:rsidRPr="00396508">
        <w:rPr>
          <w:lang w:val="en-US"/>
        </w:rPr>
        <w:t xml:space="preserve">. </w:t>
      </w:r>
      <w:r w:rsidR="00DF7DCC">
        <w:rPr>
          <w:lang w:val="en-US"/>
        </w:rPr>
        <w:t>It’s an</w:t>
      </w:r>
      <w:r w:rsidRPr="00396508">
        <w:rPr>
          <w:lang w:val="en-US"/>
        </w:rPr>
        <w:t xml:space="preserve"> </w:t>
      </w:r>
      <w:r w:rsidR="00DF7DCC">
        <w:rPr>
          <w:lang w:val="en-US"/>
        </w:rPr>
        <w:t>area</w:t>
      </w:r>
      <w:r w:rsidRPr="00396508">
        <w:rPr>
          <w:lang w:val="en-US"/>
        </w:rPr>
        <w:t xml:space="preserve"> after the fire, cutting, damage by insects and weather conditions. The dynamics of each section is described by formulas </w:t>
      </w:r>
      <w:r w:rsidR="00DF7DCC" w:rsidRPr="00DF7DCC">
        <w:rPr>
          <w:lang w:val="en-US"/>
        </w:rPr>
        <w:t>as follows</w:t>
      </w:r>
      <w:r w:rsidR="00DF7DCC" w:rsidRPr="00396508">
        <w:rPr>
          <w:lang w:val="en-US"/>
        </w:rPr>
        <w:t xml:space="preserve"> </w:t>
      </w:r>
      <w:r w:rsidRPr="00396508">
        <w:rPr>
          <w:lang w:val="en-US"/>
        </w:rPr>
        <w:t>(1):</w:t>
      </w:r>
    </w:p>
    <w:p w:rsidR="00DF7DCC" w:rsidRPr="00516B72" w:rsidRDefault="002820FE" w:rsidP="00DF7DCC">
      <w:pPr>
        <w:ind w:firstLine="709"/>
        <w:jc w:val="center"/>
        <w:rPr>
          <w:rFonts w:eastAsiaTheme="minorEastAsia"/>
          <w:lang w:val="en-US"/>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lang w:val="en-US"/>
                    </w:rPr>
                    <m:t>N</m:t>
                  </m:r>
                </m:sub>
              </m:sSub>
            </m:num>
            <m:den>
              <m:r>
                <w:rPr>
                  <w:rFonts w:ascii="Cambria Math" w:hAnsi="Cambria Math"/>
                </w:rPr>
                <m:t>d</m:t>
              </m:r>
              <m:r>
                <w:rPr>
                  <w:rFonts w:ascii="Cambria Math" w:hAnsi="Cambria Math"/>
                  <w:lang w:val="en-US"/>
                </w:rPr>
                <m:t>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N0</m:t>
              </m:r>
            </m:sub>
          </m:sSub>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lang w:val="en-US"/>
                </w:rPr>
                <m:t>non N</m:t>
              </m:r>
            </m:sub>
          </m:sSub>
          <m:r>
            <w:rPr>
              <w:rFonts w:ascii="Cambria Math" w:hAnsi="Cambria Math"/>
            </w:rPr>
            <m:t>(</m:t>
          </m:r>
          <m:r>
            <w:rPr>
              <w:rFonts w:ascii="Cambria Math" w:hAnsi="Cambria Math"/>
              <w:lang w:val="en-US"/>
            </w:rPr>
            <m:t>t</m:t>
          </m:r>
          <m:r>
            <w:rPr>
              <w:rFonts w:ascii="Cambria Math" w:hAnsi="Cambria Math"/>
            </w:rPr>
            <m:t>);</m:t>
          </m:r>
        </m:oMath>
      </m:oMathPara>
    </w:p>
    <w:p w:rsidR="00DF7DCC" w:rsidRPr="004411CD" w:rsidRDefault="002820FE" w:rsidP="00DF7DCC">
      <w:pPr>
        <w:ind w:firstLine="709"/>
        <w:jc w:val="right"/>
        <w:rPr>
          <w:rFonts w:eastAsiaTheme="minorEastAsia"/>
          <w:lang w:val="en-US"/>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lang w:val="en-US"/>
                  </w:rPr>
                  <m:t>0</m:t>
                </m:r>
              </m:sub>
            </m:sSub>
          </m:num>
          <m:den>
            <m:r>
              <w:rPr>
                <w:rFonts w:ascii="Cambria Math" w:hAnsi="Cambria Math"/>
              </w:rPr>
              <m:t>d</m:t>
            </m:r>
            <m:r>
              <w:rPr>
                <w:rFonts w:ascii="Cambria Math" w:hAnsi="Cambria Math"/>
                <w:lang w:val="en-US"/>
              </w:rPr>
              <m:t>t</m:t>
            </m:r>
          </m:den>
        </m:f>
        <m:r>
          <w:rPr>
            <w:rFonts w:ascii="Cambria Math" w:hAnsi="Cambria Math"/>
            <w:lang w:val="en-US"/>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lang w:val="en-US"/>
              </w:rPr>
              <m:t>0</m:t>
            </m:r>
          </m:sub>
        </m:sSub>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lang w:val="en-US"/>
          </w:rPr>
          <m:t>-</m:t>
        </m:r>
        <m:sSub>
          <m:sSubPr>
            <m:ctrlPr>
              <w:rPr>
                <w:rFonts w:ascii="Cambria Math" w:hAnsi="Cambria Math"/>
                <w:i/>
              </w:rPr>
            </m:ctrlPr>
          </m:sSubPr>
          <m:e>
            <m:r>
              <w:rPr>
                <w:rFonts w:ascii="Cambria Math" w:hAnsi="Cambria Math"/>
              </w:rPr>
              <m:t>a</m:t>
            </m:r>
          </m:e>
          <m:sub>
            <m:r>
              <w:rPr>
                <w:rFonts w:ascii="Cambria Math" w:hAnsi="Cambria Math"/>
                <w:lang w:val="en-US"/>
              </w:rPr>
              <m:t>01</m:t>
            </m:r>
          </m:sub>
        </m:sSub>
        <m:sSub>
          <m:sSubPr>
            <m:ctrlPr>
              <w:rPr>
                <w:rFonts w:ascii="Cambria Math" w:hAnsi="Cambria Math"/>
                <w:i/>
              </w:rPr>
            </m:ctrlPr>
          </m:sSubPr>
          <m:e>
            <m:r>
              <w:rPr>
                <w:rFonts w:ascii="Cambria Math" w:hAnsi="Cambria Math"/>
              </w:rPr>
              <m:t>S</m:t>
            </m:r>
          </m:e>
          <m:sub>
            <m:r>
              <w:rPr>
                <w:rFonts w:ascii="Cambria Math" w:hAnsi="Cambria Math"/>
                <w:lang w:val="en-US"/>
              </w:rPr>
              <m:t>0</m:t>
            </m:r>
          </m:sub>
        </m:sSub>
        <m:d>
          <m:dPr>
            <m:ctrlPr>
              <w:rPr>
                <w:rFonts w:ascii="Cambria Math" w:hAnsi="Cambria Math"/>
                <w:i/>
              </w:rPr>
            </m:ctrlPr>
          </m:dPr>
          <m:e>
            <m:r>
              <w:rPr>
                <w:rFonts w:ascii="Cambria Math" w:hAnsi="Cambria Math"/>
              </w:rPr>
              <m:t>t</m:t>
            </m:r>
          </m:e>
        </m:d>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lang w:val="en-US"/>
              </w:rPr>
              <m:t>ncov 0</m:t>
            </m:r>
          </m:sub>
        </m:sSub>
        <m:r>
          <w:rPr>
            <w:rFonts w:ascii="Cambria Math" w:hAnsi="Cambria Math"/>
            <w:lang w:val="en-US"/>
          </w:rPr>
          <m:t>(t)+</m:t>
        </m:r>
        <m:sSub>
          <m:sSubPr>
            <m:ctrlPr>
              <w:rPr>
                <w:rFonts w:ascii="Cambria Math" w:hAnsi="Cambria Math"/>
                <w:i/>
              </w:rPr>
            </m:ctrlPr>
          </m:sSubPr>
          <m:e>
            <m:r>
              <w:rPr>
                <w:rFonts w:ascii="Cambria Math" w:hAnsi="Cambria Math"/>
              </w:rPr>
              <m:t>u</m:t>
            </m:r>
          </m:e>
          <m:sub>
            <m:r>
              <w:rPr>
                <w:rFonts w:ascii="Cambria Math" w:hAnsi="Cambria Math"/>
              </w:rPr>
              <m:t>cut</m:t>
            </m:r>
            <m:r>
              <w:rPr>
                <w:rFonts w:ascii="Cambria Math" w:hAnsi="Cambria Math"/>
                <w:lang w:val="en-US"/>
              </w:rPr>
              <m:t xml:space="preserve"> 0</m:t>
            </m:r>
          </m:sub>
        </m:sSub>
        <m:r>
          <w:rPr>
            <w:rFonts w:ascii="Cambria Math" w:hAnsi="Cambria Math"/>
            <w:lang w:val="en-US"/>
          </w:rPr>
          <m:t>(t)-</m:t>
        </m:r>
        <m:sSub>
          <m:sSubPr>
            <m:ctrlPr>
              <w:rPr>
                <w:rFonts w:ascii="Cambria Math" w:hAnsi="Cambria Math"/>
                <w:i/>
              </w:rPr>
            </m:ctrlPr>
          </m:sSubPr>
          <m:e>
            <m:r>
              <w:rPr>
                <w:rFonts w:ascii="Cambria Math" w:hAnsi="Cambria Math"/>
              </w:rPr>
              <m:t>u</m:t>
            </m:r>
          </m:e>
          <m:sub>
            <m:r>
              <w:rPr>
                <w:rFonts w:ascii="Cambria Math" w:hAnsi="Cambria Math"/>
              </w:rPr>
              <m:t>non</m:t>
            </m:r>
            <m:r>
              <w:rPr>
                <w:rFonts w:ascii="Cambria Math" w:hAnsi="Cambria Math"/>
                <w:lang w:val="en-US"/>
              </w:rPr>
              <m:t xml:space="preserve"> 0</m:t>
            </m:r>
          </m:sub>
        </m:sSub>
        <m:r>
          <w:rPr>
            <w:rFonts w:ascii="Cambria Math" w:hAnsi="Cambria Math"/>
            <w:lang w:val="en-US"/>
          </w:rPr>
          <m:t>(t);</m:t>
        </m:r>
      </m:oMath>
      <w:r w:rsidR="00DF7DCC" w:rsidRPr="004411CD">
        <w:rPr>
          <w:lang w:val="en-US"/>
        </w:rPr>
        <w:t xml:space="preserve">                      (1)</w:t>
      </w:r>
    </w:p>
    <w:p w:rsidR="00DF7DCC" w:rsidRPr="00516B72" w:rsidRDefault="002820FE" w:rsidP="00DF7DCC">
      <w:pPr>
        <w:ind w:firstLine="709"/>
        <w:jc w:val="cente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i</m:t>
                  </m:r>
                </m:sub>
              </m:sSub>
            </m:num>
            <m:den>
              <m:r>
                <w:rPr>
                  <w:rFonts w:ascii="Cambria Math" w:hAnsi="Cambria Math"/>
                </w:rPr>
                <m:t>d</m:t>
              </m:r>
              <m:r>
                <w:rPr>
                  <w:rFonts w:ascii="Cambria Math" w:hAnsi="Cambria Math"/>
                  <w:lang w:val="en-US"/>
                </w:rPr>
                <m:t>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i-1i</m:t>
              </m:r>
            </m:sub>
          </m:sSub>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i i+1</m:t>
              </m:r>
            </m:sub>
          </m:s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lang w:val="en-US"/>
                </w:rPr>
                <m:t>non i</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ncov i</m:t>
              </m:r>
            </m:sub>
          </m:sSub>
          <m:r>
            <w:rPr>
              <w:rFonts w:ascii="Cambria Math" w:hAnsi="Cambria Math"/>
            </w:rPr>
            <m:t>(</m:t>
          </m:r>
          <m:r>
            <w:rPr>
              <w:rFonts w:ascii="Cambria Math" w:hAnsi="Cambria Math"/>
              <w:lang w:val="en-US"/>
            </w:rPr>
            <m:t>t</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cut i</m:t>
              </m:r>
            </m:sub>
          </m:sSub>
          <m:r>
            <w:rPr>
              <w:rFonts w:ascii="Cambria Math" w:hAnsi="Cambria Math"/>
            </w:rPr>
            <m:t>(</m:t>
          </m:r>
          <m:r>
            <w:rPr>
              <w:rFonts w:ascii="Cambria Math" w:hAnsi="Cambria Math"/>
              <w:lang w:val="en-US"/>
            </w:rPr>
            <m:t>t</m:t>
          </m:r>
          <m:r>
            <w:rPr>
              <w:rFonts w:ascii="Cambria Math" w:hAnsi="Cambria Math"/>
            </w:rPr>
            <m:t>),</m:t>
          </m:r>
        </m:oMath>
      </m:oMathPara>
    </w:p>
    <w:p w:rsidR="00DF7DCC" w:rsidRPr="00BF2198" w:rsidRDefault="00DF7DCC" w:rsidP="00DF7DCC">
      <w:pPr>
        <w:rPr>
          <w:lang w:val="en-US"/>
        </w:rPr>
      </w:pPr>
      <w:proofErr w:type="gramStart"/>
      <w:r>
        <w:rPr>
          <w:lang w:val="en-US"/>
        </w:rPr>
        <w:t>where</w:t>
      </w:r>
      <w:proofErr w:type="gramEnd"/>
      <w:r w:rsidRPr="00BF2198">
        <w:rPr>
          <w:lang w:val="en-US"/>
        </w:rPr>
        <w:t xml:space="preserve"> </w:t>
      </w:r>
      <w:proofErr w:type="spellStart"/>
      <w:r w:rsidRPr="004435C4">
        <w:rPr>
          <w:i/>
          <w:lang w:val="en-US"/>
        </w:rPr>
        <w:t>a</w:t>
      </w:r>
      <w:r w:rsidRPr="004435C4">
        <w:rPr>
          <w:i/>
          <w:vertAlign w:val="subscript"/>
          <w:lang w:val="en-US"/>
        </w:rPr>
        <w:t>ij</w:t>
      </w:r>
      <w:proofErr w:type="spellEnd"/>
      <w:r w:rsidRPr="00BF2198">
        <w:rPr>
          <w:lang w:val="en-US"/>
        </w:rPr>
        <w:t xml:space="preserve"> – </w:t>
      </w:r>
      <w:r w:rsidR="00BF2198" w:rsidRPr="00BF2198">
        <w:rPr>
          <w:lang w:val="en-US"/>
        </w:rPr>
        <w:t>coefficients of transition from one category o</w:t>
      </w:r>
      <w:r w:rsidR="00BF2198">
        <w:rPr>
          <w:lang w:val="en-US"/>
        </w:rPr>
        <w:t>f land or age group to the next</w:t>
      </w:r>
      <w:r w:rsidRPr="00BF2198">
        <w:rPr>
          <w:lang w:val="en-US"/>
        </w:rPr>
        <w:t>;</w:t>
      </w:r>
    </w:p>
    <w:p w:rsidR="00DF7DCC" w:rsidRPr="00BF2198" w:rsidRDefault="00DF7DCC" w:rsidP="00DF7DCC">
      <w:pPr>
        <w:rPr>
          <w:lang w:val="en-US"/>
        </w:rPr>
      </w:pPr>
      <w:r w:rsidRPr="007B2C01">
        <w:rPr>
          <w:i/>
          <w:lang w:val="en-US"/>
        </w:rPr>
        <w:t>S</w:t>
      </w:r>
      <w:r w:rsidRPr="007B2C01">
        <w:rPr>
          <w:i/>
          <w:vertAlign w:val="subscript"/>
          <w:lang w:val="en-US"/>
        </w:rPr>
        <w:t>N</w:t>
      </w:r>
      <w:r w:rsidRPr="00BF2198">
        <w:rPr>
          <w:lang w:val="en-US"/>
        </w:rPr>
        <w:t xml:space="preserve"> – </w:t>
      </w:r>
      <w:r w:rsidR="00BF2198" w:rsidRPr="00BF2198">
        <w:rPr>
          <w:lang w:val="en-US"/>
        </w:rPr>
        <w:t>non-forest area</w:t>
      </w:r>
      <w:r w:rsidRPr="00BF2198">
        <w:rPr>
          <w:lang w:val="en-US"/>
        </w:rPr>
        <w:t>;</w:t>
      </w:r>
    </w:p>
    <w:p w:rsidR="00DF7DCC" w:rsidRPr="00BF2198" w:rsidRDefault="00DF7DCC" w:rsidP="00DF7DCC">
      <w:pPr>
        <w:rPr>
          <w:lang w:val="en-US"/>
        </w:rPr>
      </w:pPr>
      <w:r w:rsidRPr="007B2C01">
        <w:rPr>
          <w:i/>
          <w:lang w:val="en-US"/>
        </w:rPr>
        <w:t>S</w:t>
      </w:r>
      <w:r w:rsidRPr="00BF2198">
        <w:rPr>
          <w:i/>
          <w:vertAlign w:val="subscript"/>
          <w:lang w:val="en-US"/>
        </w:rPr>
        <w:t>0</w:t>
      </w:r>
      <w:r w:rsidRPr="00BF2198">
        <w:rPr>
          <w:lang w:val="en-US"/>
        </w:rPr>
        <w:t xml:space="preserve"> – </w:t>
      </w:r>
      <w:r w:rsidR="00BF2198">
        <w:rPr>
          <w:lang w:val="en-US"/>
        </w:rPr>
        <w:t>un</w:t>
      </w:r>
      <w:r w:rsidR="00BF2198" w:rsidRPr="00396508">
        <w:rPr>
          <w:lang w:val="en-US"/>
        </w:rPr>
        <w:t>covered</w:t>
      </w:r>
      <w:r w:rsidR="00BF2198">
        <w:rPr>
          <w:lang w:val="en-US"/>
        </w:rPr>
        <w:t xml:space="preserve"> </w:t>
      </w:r>
      <w:r w:rsidR="00BF2198" w:rsidRPr="00396508">
        <w:rPr>
          <w:lang w:val="en-US"/>
        </w:rPr>
        <w:t>by forest</w:t>
      </w:r>
      <w:r w:rsidRPr="00BF2198">
        <w:rPr>
          <w:lang w:val="en-US"/>
        </w:rPr>
        <w:t>;</w:t>
      </w:r>
    </w:p>
    <w:p w:rsidR="00DF7DCC" w:rsidRPr="00BF2198" w:rsidRDefault="00DF7DCC" w:rsidP="00DF7DCC">
      <w:pPr>
        <w:rPr>
          <w:lang w:val="en-US"/>
        </w:rPr>
      </w:pPr>
      <w:r w:rsidRPr="007B2C01">
        <w:rPr>
          <w:i/>
          <w:lang w:val="en-US"/>
        </w:rPr>
        <w:t>S</w:t>
      </w:r>
      <w:r>
        <w:rPr>
          <w:i/>
          <w:lang w:val="en-US"/>
        </w:rPr>
        <w:t>i</w:t>
      </w:r>
      <w:r w:rsidRPr="00BF2198">
        <w:rPr>
          <w:lang w:val="en-US"/>
        </w:rPr>
        <w:t xml:space="preserve"> – </w:t>
      </w:r>
      <w:r w:rsidR="00BF2198" w:rsidRPr="00BF2198">
        <w:rPr>
          <w:lang w:val="en-US"/>
        </w:rPr>
        <w:t>forest areas of different classes of age</w:t>
      </w:r>
      <w:r w:rsidRPr="00BF2198">
        <w:rPr>
          <w:lang w:val="en-US"/>
        </w:rPr>
        <w:t>;</w:t>
      </w:r>
    </w:p>
    <w:p w:rsidR="00DF7DCC" w:rsidRPr="00BF2198" w:rsidRDefault="00DF7DCC" w:rsidP="00DF7DCC">
      <w:pPr>
        <w:rPr>
          <w:lang w:val="en-US"/>
        </w:rPr>
      </w:pPr>
      <w:proofErr w:type="spellStart"/>
      <w:proofErr w:type="gramStart"/>
      <w:r w:rsidRPr="00B7433E">
        <w:rPr>
          <w:i/>
          <w:lang w:val="en-US"/>
        </w:rPr>
        <w:t>u</w:t>
      </w:r>
      <w:r w:rsidRPr="00B7433E">
        <w:rPr>
          <w:i/>
          <w:vertAlign w:val="subscript"/>
          <w:lang w:val="en-US"/>
        </w:rPr>
        <w:t>non</w:t>
      </w:r>
      <w:proofErr w:type="spellEnd"/>
      <w:proofErr w:type="gramEnd"/>
      <w:r w:rsidRPr="00BF2198">
        <w:rPr>
          <w:i/>
          <w:vertAlign w:val="subscript"/>
          <w:lang w:val="en-US"/>
        </w:rPr>
        <w:t xml:space="preserve"> </w:t>
      </w:r>
      <w:proofErr w:type="spellStart"/>
      <w:r>
        <w:rPr>
          <w:i/>
          <w:vertAlign w:val="subscript"/>
          <w:lang w:val="en-US"/>
        </w:rPr>
        <w:t>i</w:t>
      </w:r>
      <w:proofErr w:type="spellEnd"/>
      <w:r w:rsidRPr="00BF2198">
        <w:rPr>
          <w:lang w:val="en-US"/>
        </w:rPr>
        <w:t xml:space="preserve"> – </w:t>
      </w:r>
      <w:r w:rsidR="00BF2198" w:rsidRPr="00BF2198">
        <w:rPr>
          <w:lang w:val="en-US"/>
        </w:rPr>
        <w:t>annual increase in non-forest area at the expense of other categories of land</w:t>
      </w:r>
      <w:r w:rsidRPr="00BF2198">
        <w:rPr>
          <w:lang w:val="en-US"/>
        </w:rPr>
        <w:t>;</w:t>
      </w:r>
    </w:p>
    <w:p w:rsidR="00DF7DCC" w:rsidRPr="00BF2198" w:rsidRDefault="00DF7DCC" w:rsidP="00DF7DCC">
      <w:pPr>
        <w:rPr>
          <w:lang w:val="en-US"/>
        </w:rPr>
      </w:pPr>
      <w:proofErr w:type="spellStart"/>
      <w:proofErr w:type="gramStart"/>
      <w:r w:rsidRPr="00B7433E">
        <w:rPr>
          <w:i/>
          <w:lang w:val="en-US"/>
        </w:rPr>
        <w:t>u</w:t>
      </w:r>
      <w:r w:rsidRPr="00B7433E">
        <w:rPr>
          <w:i/>
          <w:vertAlign w:val="subscript"/>
          <w:lang w:val="en-US"/>
        </w:rPr>
        <w:t>ncov</w:t>
      </w:r>
      <w:proofErr w:type="spellEnd"/>
      <w:proofErr w:type="gramEnd"/>
      <w:r w:rsidRPr="00BF2198">
        <w:rPr>
          <w:i/>
          <w:vertAlign w:val="subscript"/>
          <w:lang w:val="en-US"/>
        </w:rPr>
        <w:t xml:space="preserve"> </w:t>
      </w:r>
      <w:proofErr w:type="spellStart"/>
      <w:r>
        <w:rPr>
          <w:i/>
          <w:vertAlign w:val="subscript"/>
          <w:lang w:val="en-US"/>
        </w:rPr>
        <w:t>i</w:t>
      </w:r>
      <w:proofErr w:type="spellEnd"/>
      <w:r w:rsidRPr="00BF2198">
        <w:rPr>
          <w:lang w:val="en-US"/>
        </w:rPr>
        <w:t xml:space="preserve"> – </w:t>
      </w:r>
      <w:r w:rsidR="00BF2198">
        <w:rPr>
          <w:lang w:val="en-US"/>
        </w:rPr>
        <w:t>i</w:t>
      </w:r>
      <w:r w:rsidR="00BF2198" w:rsidRPr="00BF2198">
        <w:rPr>
          <w:lang w:val="en-US"/>
        </w:rPr>
        <w:t xml:space="preserve">ncrease in the area </w:t>
      </w:r>
      <w:r w:rsidR="00BF2198">
        <w:rPr>
          <w:lang w:val="en-US"/>
        </w:rPr>
        <w:t>un</w:t>
      </w:r>
      <w:r w:rsidR="00BF2198" w:rsidRPr="00BF2198">
        <w:rPr>
          <w:lang w:val="en-US"/>
        </w:rPr>
        <w:t>covered by forest</w:t>
      </w:r>
      <w:r w:rsidRPr="00BF2198">
        <w:rPr>
          <w:lang w:val="en-US"/>
        </w:rPr>
        <w:t>;</w:t>
      </w:r>
    </w:p>
    <w:p w:rsidR="00DF7DCC" w:rsidRPr="00BF2198" w:rsidRDefault="00DF7DCC" w:rsidP="00DF7DCC">
      <w:pPr>
        <w:rPr>
          <w:lang w:val="en-US"/>
        </w:rPr>
      </w:pPr>
      <w:proofErr w:type="spellStart"/>
      <w:proofErr w:type="gramStart"/>
      <w:r w:rsidRPr="00B7433E">
        <w:rPr>
          <w:i/>
          <w:lang w:val="en-US"/>
        </w:rPr>
        <w:t>u</w:t>
      </w:r>
      <w:r w:rsidRPr="00B7433E">
        <w:rPr>
          <w:i/>
          <w:vertAlign w:val="subscript"/>
          <w:lang w:val="en-US"/>
        </w:rPr>
        <w:t>cut</w:t>
      </w:r>
      <w:proofErr w:type="spellEnd"/>
      <w:proofErr w:type="gramEnd"/>
      <w:r w:rsidRPr="00BF2198">
        <w:rPr>
          <w:i/>
          <w:vertAlign w:val="subscript"/>
          <w:lang w:val="en-US"/>
        </w:rPr>
        <w:t xml:space="preserve"> </w:t>
      </w:r>
      <w:proofErr w:type="spellStart"/>
      <w:r>
        <w:rPr>
          <w:i/>
          <w:vertAlign w:val="subscript"/>
          <w:lang w:val="en-US"/>
        </w:rPr>
        <w:t>i</w:t>
      </w:r>
      <w:proofErr w:type="spellEnd"/>
      <w:r w:rsidRPr="00BF2198">
        <w:rPr>
          <w:lang w:val="en-US"/>
        </w:rPr>
        <w:t xml:space="preserve"> – </w:t>
      </w:r>
      <w:r w:rsidR="00BF2198" w:rsidRPr="00BF2198">
        <w:rPr>
          <w:lang w:val="en-US"/>
        </w:rPr>
        <w:t xml:space="preserve">the area of </w:t>
      </w:r>
      <w:r w:rsidR="00BF2198">
        <w:rPr>
          <w:lang w:val="en-US"/>
        </w:rPr>
        <w:t>cutting</w:t>
      </w:r>
      <w:r w:rsidR="00BF2198" w:rsidRPr="00BF2198">
        <w:rPr>
          <w:lang w:val="en-US"/>
        </w:rPr>
        <w:t xml:space="preserve">, is subtracted only from the category of </w:t>
      </w:r>
      <w:r w:rsidR="00BF2198">
        <w:rPr>
          <w:lang w:val="en-US"/>
        </w:rPr>
        <w:t>mature</w:t>
      </w:r>
      <w:r w:rsidR="00BF2198" w:rsidRPr="00BF2198">
        <w:rPr>
          <w:lang w:val="en-US"/>
        </w:rPr>
        <w:t xml:space="preserve"> and over-mature forests, in other classes of age </w:t>
      </w:r>
      <w:r w:rsidR="00BF2198">
        <w:rPr>
          <w:lang w:val="en-US"/>
        </w:rPr>
        <w:t>cutting</w:t>
      </w:r>
      <w:r w:rsidR="00BF2198" w:rsidRPr="00BF2198">
        <w:rPr>
          <w:lang w:val="en-US"/>
        </w:rPr>
        <w:t xml:space="preserve"> is not carried out</w:t>
      </w:r>
      <w:r w:rsidRPr="00BF2198">
        <w:rPr>
          <w:lang w:val="en-US"/>
        </w:rPr>
        <w:t xml:space="preserve">. </w:t>
      </w:r>
    </w:p>
    <w:p w:rsidR="00CE3007" w:rsidRPr="00CE3007" w:rsidRDefault="00CE3007" w:rsidP="00CE3007">
      <w:pPr>
        <w:ind w:firstLine="709"/>
        <w:rPr>
          <w:lang w:val="en-US"/>
        </w:rPr>
      </w:pPr>
      <w:r w:rsidRPr="00CE3007">
        <w:rPr>
          <w:lang w:val="en-US"/>
        </w:rPr>
        <w:t xml:space="preserve">The annual decrease in the volume of forest resources is due to the impact of natural </w:t>
      </w:r>
      <w:r>
        <w:rPr>
          <w:lang w:val="en-US"/>
        </w:rPr>
        <w:t>adverse</w:t>
      </w:r>
      <w:r w:rsidRPr="00CE3007">
        <w:rPr>
          <w:lang w:val="en-US"/>
        </w:rPr>
        <w:t xml:space="preserve"> factors and anthropogenic use. </w:t>
      </w:r>
      <w:r>
        <w:rPr>
          <w:lang w:val="en-US"/>
        </w:rPr>
        <w:t>T</w:t>
      </w:r>
      <w:r w:rsidRPr="00CE3007">
        <w:rPr>
          <w:lang w:val="en-US"/>
        </w:rPr>
        <w:t>here are a number of permitted uses</w:t>
      </w:r>
      <w:r>
        <w:rPr>
          <w:lang w:val="en-US"/>
        </w:rPr>
        <w:t xml:space="preserve"> f</w:t>
      </w:r>
      <w:r w:rsidRPr="00CE3007">
        <w:rPr>
          <w:lang w:val="en-US"/>
        </w:rPr>
        <w:t>or</w:t>
      </w:r>
      <w:r>
        <w:rPr>
          <w:lang w:val="en-US"/>
        </w:rPr>
        <w:t xml:space="preserve"> </w:t>
      </w:r>
      <w:r w:rsidRPr="00CE3007">
        <w:rPr>
          <w:lang w:val="en-US"/>
        </w:rPr>
        <w:t>forest resources of the Irkutsk region:</w:t>
      </w:r>
    </w:p>
    <w:p w:rsidR="00CE3007" w:rsidRPr="00CE3007" w:rsidRDefault="00CE3007" w:rsidP="00CE3007">
      <w:pPr>
        <w:pStyle w:val="a5"/>
        <w:numPr>
          <w:ilvl w:val="0"/>
          <w:numId w:val="2"/>
        </w:numPr>
        <w:rPr>
          <w:lang w:val="en-US"/>
        </w:rPr>
      </w:pPr>
      <w:r>
        <w:rPr>
          <w:lang w:val="en-US"/>
        </w:rPr>
        <w:t>cutting</w:t>
      </w:r>
      <w:r w:rsidRPr="00CE3007">
        <w:rPr>
          <w:lang w:val="en-US"/>
        </w:rPr>
        <w:t>;</w:t>
      </w:r>
    </w:p>
    <w:p w:rsidR="00CE3007" w:rsidRPr="00CE3007" w:rsidRDefault="00CE3007" w:rsidP="00CE3007">
      <w:pPr>
        <w:pStyle w:val="a5"/>
        <w:numPr>
          <w:ilvl w:val="0"/>
          <w:numId w:val="2"/>
        </w:numPr>
        <w:rPr>
          <w:lang w:val="en-US"/>
        </w:rPr>
      </w:pPr>
      <w:r>
        <w:rPr>
          <w:lang w:val="en-US"/>
        </w:rPr>
        <w:t>a</w:t>
      </w:r>
      <w:r w:rsidRPr="00CE3007">
        <w:rPr>
          <w:lang w:val="en-US"/>
        </w:rPr>
        <w:t>griculture;</w:t>
      </w:r>
    </w:p>
    <w:p w:rsidR="00CE3007" w:rsidRPr="00CE3007" w:rsidRDefault="00CE3007" w:rsidP="00CE3007">
      <w:pPr>
        <w:pStyle w:val="a5"/>
        <w:numPr>
          <w:ilvl w:val="0"/>
          <w:numId w:val="2"/>
        </w:numPr>
        <w:rPr>
          <w:lang w:val="en-US"/>
        </w:rPr>
      </w:pPr>
      <w:r w:rsidRPr="00CE3007">
        <w:rPr>
          <w:lang w:val="en-US"/>
        </w:rPr>
        <w:t>recreational activity;</w:t>
      </w:r>
    </w:p>
    <w:p w:rsidR="00CE3007" w:rsidRPr="00CE3007" w:rsidRDefault="00CE3007" w:rsidP="00CE3007">
      <w:pPr>
        <w:pStyle w:val="a5"/>
        <w:numPr>
          <w:ilvl w:val="0"/>
          <w:numId w:val="2"/>
        </w:numPr>
        <w:rPr>
          <w:lang w:val="en-US"/>
        </w:rPr>
      </w:pPr>
      <w:r w:rsidRPr="00CE3007">
        <w:rPr>
          <w:lang w:val="en-US"/>
        </w:rPr>
        <w:t>development of mineral deposits, work on geological study of mineral resources;</w:t>
      </w:r>
    </w:p>
    <w:p w:rsidR="00CE3007" w:rsidRPr="00CE3007" w:rsidRDefault="00CE3007" w:rsidP="00CE3007">
      <w:pPr>
        <w:pStyle w:val="a5"/>
        <w:numPr>
          <w:ilvl w:val="0"/>
          <w:numId w:val="2"/>
        </w:numPr>
        <w:rPr>
          <w:lang w:val="en-US"/>
        </w:rPr>
      </w:pPr>
      <w:r w:rsidRPr="00CE3007">
        <w:rPr>
          <w:lang w:val="en-US"/>
        </w:rPr>
        <w:t xml:space="preserve">construction and operation of linear </w:t>
      </w:r>
      <w:r>
        <w:rPr>
          <w:lang w:val="en-US"/>
        </w:rPr>
        <w:t>objects</w:t>
      </w:r>
      <w:r w:rsidRPr="00CE3007">
        <w:rPr>
          <w:lang w:val="en-US"/>
        </w:rPr>
        <w:t>;</w:t>
      </w:r>
    </w:p>
    <w:p w:rsidR="00CE3007" w:rsidRPr="00CE3007" w:rsidRDefault="00CE3007" w:rsidP="00CE3007">
      <w:pPr>
        <w:pStyle w:val="a5"/>
        <w:numPr>
          <w:ilvl w:val="0"/>
          <w:numId w:val="2"/>
        </w:numPr>
        <w:rPr>
          <w:lang w:val="en-US"/>
        </w:rPr>
      </w:pPr>
      <w:r>
        <w:rPr>
          <w:lang w:val="en-US"/>
        </w:rPr>
        <w:t>building</w:t>
      </w:r>
      <w:r w:rsidRPr="00CE3007">
        <w:rPr>
          <w:lang w:val="en-US"/>
        </w:rPr>
        <w:t xml:space="preserve"> and operation of reservoirs and other hydraulic structures;</w:t>
      </w:r>
    </w:p>
    <w:p w:rsidR="00CE3007" w:rsidRPr="00CE3007" w:rsidRDefault="00CE3007" w:rsidP="00CE3007">
      <w:pPr>
        <w:pStyle w:val="a5"/>
        <w:numPr>
          <w:ilvl w:val="0"/>
          <w:numId w:val="2"/>
        </w:numPr>
        <w:rPr>
          <w:lang w:val="en-US"/>
        </w:rPr>
      </w:pPr>
      <w:proofErr w:type="gramStart"/>
      <w:r w:rsidRPr="00CE3007">
        <w:rPr>
          <w:lang w:val="en-US"/>
        </w:rPr>
        <w:lastRenderedPageBreak/>
        <w:t>processing</w:t>
      </w:r>
      <w:proofErr w:type="gramEnd"/>
      <w:r w:rsidRPr="00CE3007">
        <w:rPr>
          <w:lang w:val="en-US"/>
        </w:rPr>
        <w:t xml:space="preserve"> of wood and other forest resources.</w:t>
      </w:r>
    </w:p>
    <w:p w:rsidR="00DF7DCC" w:rsidRDefault="00CE3007" w:rsidP="00CE3007">
      <w:pPr>
        <w:ind w:firstLine="709"/>
        <w:rPr>
          <w:lang w:val="en-US"/>
        </w:rPr>
      </w:pPr>
      <w:r w:rsidRPr="00CE3007">
        <w:rPr>
          <w:lang w:val="en-US"/>
        </w:rPr>
        <w:t xml:space="preserve">Harvesting of wood is carried out in operational forests. It includes </w:t>
      </w:r>
      <w:r>
        <w:rPr>
          <w:lang w:val="en-US"/>
        </w:rPr>
        <w:t>clear</w:t>
      </w:r>
      <w:r w:rsidRPr="00CE3007">
        <w:rPr>
          <w:lang w:val="en-US"/>
        </w:rPr>
        <w:t xml:space="preserve"> and selective </w:t>
      </w:r>
      <w:r>
        <w:rPr>
          <w:lang w:val="en-US"/>
        </w:rPr>
        <w:t>cutting</w:t>
      </w:r>
      <w:r w:rsidRPr="00CE3007">
        <w:rPr>
          <w:lang w:val="en-US"/>
        </w:rPr>
        <w:t xml:space="preserve"> of mature and </w:t>
      </w:r>
      <w:proofErr w:type="spellStart"/>
      <w:r w:rsidRPr="00CE3007">
        <w:rPr>
          <w:lang w:val="en-US"/>
        </w:rPr>
        <w:t>overmature</w:t>
      </w:r>
      <w:proofErr w:type="spellEnd"/>
      <w:r w:rsidRPr="00CE3007">
        <w:rPr>
          <w:lang w:val="en-US"/>
        </w:rPr>
        <w:t xml:space="preserve"> plantations, </w:t>
      </w:r>
      <w:r w:rsidR="000C0DB8">
        <w:rPr>
          <w:lang w:val="en-US"/>
        </w:rPr>
        <w:t>clear</w:t>
      </w:r>
      <w:r w:rsidRPr="00CE3007">
        <w:rPr>
          <w:lang w:val="en-US"/>
        </w:rPr>
        <w:t xml:space="preserve"> and selective sanitary </w:t>
      </w:r>
      <w:r w:rsidR="000C0DB8">
        <w:rPr>
          <w:lang w:val="en-US"/>
        </w:rPr>
        <w:t>cutting</w:t>
      </w:r>
      <w:r w:rsidRPr="00CE3007">
        <w:rPr>
          <w:lang w:val="en-US"/>
        </w:rPr>
        <w:t>, c</w:t>
      </w:r>
      <w:r w:rsidR="000C0DB8">
        <w:rPr>
          <w:lang w:val="en-US"/>
        </w:rPr>
        <w:t>are</w:t>
      </w:r>
      <w:r w:rsidRPr="00CE3007">
        <w:rPr>
          <w:lang w:val="en-US"/>
        </w:rPr>
        <w:t xml:space="preserve">, and other </w:t>
      </w:r>
      <w:r w:rsidR="000C0DB8">
        <w:rPr>
          <w:lang w:val="en-US"/>
        </w:rPr>
        <w:t>cutt</w:t>
      </w:r>
      <w:r w:rsidRPr="00CE3007">
        <w:rPr>
          <w:lang w:val="en-US"/>
        </w:rPr>
        <w:t xml:space="preserve">ing. The </w:t>
      </w:r>
      <w:hyperlink r:id="rId6" w:history="1">
        <w:r w:rsidR="00BE4012" w:rsidRPr="00BE4012">
          <w:rPr>
            <w:lang w:val="en-US"/>
          </w:rPr>
          <w:t>annual allowable cut</w:t>
        </w:r>
      </w:hyperlink>
      <w:r w:rsidR="00BE4012" w:rsidRPr="00BE4012">
        <w:rPr>
          <w:lang w:val="en-US"/>
        </w:rPr>
        <w:t> </w:t>
      </w:r>
      <w:r w:rsidR="00BE4012" w:rsidRPr="00CE3007">
        <w:rPr>
          <w:lang w:val="en-US"/>
        </w:rPr>
        <w:t xml:space="preserve"> </w:t>
      </w:r>
      <w:r w:rsidRPr="00CE3007">
        <w:rPr>
          <w:lang w:val="en-US"/>
        </w:rPr>
        <w:t xml:space="preserve">for forestry in the Irkutsk region is 71.5 million m³. At the same time, the actual volumes of </w:t>
      </w:r>
      <w:r w:rsidR="00BE4012">
        <w:rPr>
          <w:lang w:val="en-US"/>
        </w:rPr>
        <w:t>cutting</w:t>
      </w:r>
      <w:r w:rsidRPr="00CE3007">
        <w:rPr>
          <w:lang w:val="en-US"/>
        </w:rPr>
        <w:t xml:space="preserve"> allow us to </w:t>
      </w:r>
      <w:r w:rsidR="00BE4012">
        <w:rPr>
          <w:lang w:val="en-US"/>
        </w:rPr>
        <w:t xml:space="preserve">reach </w:t>
      </w:r>
      <w:r w:rsidRPr="00CE3007">
        <w:rPr>
          <w:lang w:val="en-US"/>
        </w:rPr>
        <w:t xml:space="preserve">the </w:t>
      </w:r>
      <w:r w:rsidR="00BE4012">
        <w:rPr>
          <w:lang w:val="en-US"/>
        </w:rPr>
        <w:t>estimates</w:t>
      </w:r>
      <w:r w:rsidRPr="00CE3007">
        <w:rPr>
          <w:lang w:val="en-US"/>
        </w:rPr>
        <w:t xml:space="preserve"> only by 40%.</w:t>
      </w:r>
    </w:p>
    <w:p w:rsidR="00BE4012" w:rsidRPr="00BE4012" w:rsidRDefault="00714723" w:rsidP="00BE4012">
      <w:pPr>
        <w:ind w:firstLine="709"/>
        <w:rPr>
          <w:lang w:val="en-US"/>
        </w:rPr>
      </w:pPr>
      <w:r>
        <w:rPr>
          <w:lang w:val="en-US"/>
        </w:rPr>
        <w:t>T</w:t>
      </w:r>
      <w:r w:rsidR="00BE4012" w:rsidRPr="00BE4012">
        <w:rPr>
          <w:lang w:val="en-US"/>
        </w:rPr>
        <w:t>he area of ​​forest areas used for cultural and recreational purposes is increasing</w:t>
      </w:r>
      <w:r>
        <w:rPr>
          <w:lang w:val="en-US"/>
        </w:rPr>
        <w:t xml:space="preserve"> f</w:t>
      </w:r>
      <w:r w:rsidRPr="00BE4012">
        <w:rPr>
          <w:lang w:val="en-US"/>
        </w:rPr>
        <w:t>or the development of tourism</w:t>
      </w:r>
      <w:r w:rsidR="00BE4012" w:rsidRPr="00BE4012">
        <w:rPr>
          <w:lang w:val="en-US"/>
        </w:rPr>
        <w:t xml:space="preserve">. Recreational activities are developing in the Baikal region with access to Lake Baikal, developed infrastructure and unique natural </w:t>
      </w:r>
      <w:r>
        <w:rPr>
          <w:lang w:val="en-US"/>
        </w:rPr>
        <w:t>objects</w:t>
      </w:r>
      <w:r w:rsidR="00BE4012" w:rsidRPr="00BE4012">
        <w:rPr>
          <w:lang w:val="en-US"/>
        </w:rPr>
        <w:t xml:space="preserve"> on its territory.</w:t>
      </w:r>
    </w:p>
    <w:p w:rsidR="00BE4012" w:rsidRPr="00BE4012" w:rsidRDefault="00714723" w:rsidP="00BE4012">
      <w:pPr>
        <w:ind w:firstLine="709"/>
        <w:rPr>
          <w:lang w:val="en-US"/>
        </w:rPr>
      </w:pPr>
      <w:r>
        <w:rPr>
          <w:lang w:val="en-US"/>
        </w:rPr>
        <w:t>T</w:t>
      </w:r>
      <w:r w:rsidR="00BE4012" w:rsidRPr="00BE4012">
        <w:rPr>
          <w:lang w:val="en-US"/>
        </w:rPr>
        <w:t>he exploitation areas of forests are involved</w:t>
      </w:r>
      <w:r>
        <w:rPr>
          <w:lang w:val="en-US"/>
        </w:rPr>
        <w:t xml:space="preserve"> i</w:t>
      </w:r>
      <w:r w:rsidRPr="00BE4012">
        <w:rPr>
          <w:lang w:val="en-US"/>
        </w:rPr>
        <w:t xml:space="preserve">n the </w:t>
      </w:r>
      <w:r w:rsidR="002279C5">
        <w:rPr>
          <w:lang w:val="en-US"/>
        </w:rPr>
        <w:t>mining</w:t>
      </w:r>
      <w:r w:rsidRPr="00BE4012">
        <w:rPr>
          <w:lang w:val="en-US"/>
        </w:rPr>
        <w:t xml:space="preserve"> and subsoil exploration</w:t>
      </w:r>
      <w:r w:rsidR="00BE4012" w:rsidRPr="00BE4012">
        <w:rPr>
          <w:lang w:val="en-US"/>
        </w:rPr>
        <w:t>, and a part of the reserve forests is transferred to operational ones. Construction and maintenance of hydraulic structures is carried out on t</w:t>
      </w:r>
      <w:r w:rsidR="00CA1187">
        <w:rPr>
          <w:lang w:val="en-US"/>
        </w:rPr>
        <w:t xml:space="preserve">he territory of </w:t>
      </w:r>
      <w:proofErr w:type="gramStart"/>
      <w:r w:rsidR="00CA1187">
        <w:rPr>
          <w:lang w:val="en-US"/>
        </w:rPr>
        <w:t>those</w:t>
      </w:r>
      <w:proofErr w:type="gramEnd"/>
      <w:r w:rsidR="00CA1187">
        <w:rPr>
          <w:lang w:val="en-US"/>
        </w:rPr>
        <w:t xml:space="preserve"> forestry</w:t>
      </w:r>
      <w:r w:rsidR="00BE4012" w:rsidRPr="00BE4012">
        <w:rPr>
          <w:lang w:val="en-US"/>
        </w:rPr>
        <w:t>, where modern wood processing enterprises are being created.</w:t>
      </w:r>
    </w:p>
    <w:p w:rsidR="00BE4012" w:rsidRDefault="00BE4012" w:rsidP="00BE4012">
      <w:pPr>
        <w:ind w:firstLine="709"/>
        <w:rPr>
          <w:lang w:val="en-US"/>
        </w:rPr>
      </w:pPr>
      <w:r w:rsidRPr="00BE4012">
        <w:rPr>
          <w:lang w:val="en-US"/>
        </w:rPr>
        <w:t>Therefore, the increase in non-forest area in the process of forest exploitation is as follows:</w:t>
      </w:r>
    </w:p>
    <w:p w:rsidR="00BE4012" w:rsidRDefault="002820FE" w:rsidP="005B15DA">
      <w:pPr>
        <w:jc w:val="right"/>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rPr>
              <m:t>non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N</m:t>
            </m:r>
          </m:sub>
        </m:sSub>
        <m:r>
          <w:rPr>
            <w:rFonts w:ascii="Cambria Math" w:hAnsi="Cambria Math"/>
            <w:lang w:val="en-US"/>
          </w:rPr>
          <m:t>∆N+∆S+∆R+∆G+∆Bl+∆Bv</m:t>
        </m:r>
      </m:oMath>
      <w:r w:rsidR="00BE4012" w:rsidRPr="00BE4012">
        <w:rPr>
          <w:rFonts w:eastAsiaTheme="minorEastAsia"/>
          <w:lang w:val="en-US"/>
        </w:rPr>
        <w:t>,                                 (2)</w:t>
      </w:r>
    </w:p>
    <w:p w:rsidR="002279C5" w:rsidRDefault="002279C5" w:rsidP="002279C5">
      <w:pPr>
        <w:rPr>
          <w:rFonts w:eastAsiaTheme="minorEastAsia" w:cs="Times New Roman"/>
          <w:lang w:val="en-US"/>
        </w:rPr>
      </w:pPr>
      <w:proofErr w:type="gramStart"/>
      <w:r>
        <w:rPr>
          <w:rFonts w:eastAsiaTheme="minorEastAsia"/>
          <w:lang w:val="en-US"/>
        </w:rPr>
        <w:t>where</w:t>
      </w:r>
      <w:proofErr w:type="gramEnd"/>
      <w:r w:rsidRPr="002279C5">
        <w:rPr>
          <w:rFonts w:eastAsiaTheme="minorEastAsia"/>
          <w:lang w:val="en-US"/>
        </w:rPr>
        <w:t xml:space="preserve"> </w:t>
      </w:r>
      <w:proofErr w:type="spellStart"/>
      <w:r w:rsidRPr="00923F5F">
        <w:rPr>
          <w:rFonts w:eastAsiaTheme="minorEastAsia"/>
          <w:i/>
          <w:lang w:val="en-US"/>
        </w:rPr>
        <w:t>k</w:t>
      </w:r>
      <w:r w:rsidRPr="00923F5F">
        <w:rPr>
          <w:rFonts w:eastAsiaTheme="minorEastAsia"/>
          <w:i/>
          <w:vertAlign w:val="subscript"/>
          <w:lang w:val="en-US"/>
        </w:rPr>
        <w:t>N</w:t>
      </w:r>
      <w:proofErr w:type="spellEnd"/>
      <w:r w:rsidRPr="002279C5">
        <w:rPr>
          <w:rFonts w:eastAsiaTheme="minorEastAsia"/>
          <w:lang w:val="en-US"/>
        </w:rPr>
        <w:t xml:space="preserve"> – the area of settlements per person, the remaining coefficients characterize the increase: </w:t>
      </w:r>
      <w:r w:rsidRPr="002279C5">
        <w:rPr>
          <w:rFonts w:eastAsiaTheme="minorEastAsia" w:cs="Times New Roman"/>
          <w:i/>
          <w:lang w:val="en-US"/>
        </w:rPr>
        <w:t>∆</w:t>
      </w:r>
      <w:r w:rsidRPr="00923F5F">
        <w:rPr>
          <w:rFonts w:eastAsiaTheme="minorEastAsia"/>
          <w:i/>
          <w:lang w:val="en-US"/>
        </w:rPr>
        <w:t>N</w:t>
      </w:r>
      <w:r w:rsidRPr="002279C5">
        <w:rPr>
          <w:rFonts w:eastAsiaTheme="minorEastAsia"/>
          <w:lang w:val="en-US"/>
        </w:rPr>
        <w:t xml:space="preserve"> – forest population, </w:t>
      </w:r>
      <w:r w:rsidRPr="002279C5">
        <w:rPr>
          <w:rFonts w:eastAsiaTheme="minorEastAsia" w:cs="Times New Roman"/>
          <w:i/>
          <w:lang w:val="en-US"/>
        </w:rPr>
        <w:t>∆</w:t>
      </w:r>
      <w:r w:rsidRPr="00923F5F">
        <w:rPr>
          <w:rFonts w:eastAsiaTheme="minorEastAsia" w:cs="Times New Roman"/>
          <w:i/>
          <w:lang w:val="en-US"/>
        </w:rPr>
        <w:t>S</w:t>
      </w:r>
      <w:r w:rsidRPr="002279C5">
        <w:rPr>
          <w:rFonts w:eastAsiaTheme="minorEastAsia" w:cs="Times New Roman"/>
          <w:lang w:val="en-US"/>
        </w:rPr>
        <w:t xml:space="preserve"> – agricultural area, </w:t>
      </w:r>
      <w:r w:rsidRPr="002279C5">
        <w:rPr>
          <w:rFonts w:eastAsiaTheme="minorEastAsia" w:cs="Times New Roman"/>
          <w:i/>
          <w:lang w:val="en-US"/>
        </w:rPr>
        <w:t>∆</w:t>
      </w:r>
      <w:r w:rsidRPr="00923F5F">
        <w:rPr>
          <w:rFonts w:eastAsiaTheme="minorEastAsia" w:cs="Times New Roman"/>
          <w:i/>
          <w:lang w:val="en-US"/>
        </w:rPr>
        <w:t>R</w:t>
      </w:r>
      <w:r w:rsidRPr="002279C5">
        <w:rPr>
          <w:rFonts w:eastAsiaTheme="minorEastAsia" w:cs="Times New Roman"/>
          <w:lang w:val="en-US"/>
        </w:rPr>
        <w:t xml:space="preserve"> – </w:t>
      </w:r>
      <w:r>
        <w:rPr>
          <w:rFonts w:eastAsiaTheme="minorEastAsia" w:cs="Times New Roman"/>
          <w:lang w:val="en-US"/>
        </w:rPr>
        <w:t>r</w:t>
      </w:r>
      <w:r w:rsidRPr="002279C5">
        <w:rPr>
          <w:rFonts w:eastAsiaTheme="minorEastAsia" w:cs="Times New Roman"/>
          <w:lang w:val="en-US"/>
        </w:rPr>
        <w:t xml:space="preserve">ecreational zones, </w:t>
      </w:r>
      <w:r w:rsidRPr="002279C5">
        <w:rPr>
          <w:rFonts w:eastAsiaTheme="minorEastAsia" w:cs="Times New Roman"/>
          <w:i/>
          <w:lang w:val="en-US"/>
        </w:rPr>
        <w:t>∆</w:t>
      </w:r>
      <w:r w:rsidRPr="00923F5F">
        <w:rPr>
          <w:rFonts w:eastAsiaTheme="minorEastAsia" w:cs="Times New Roman"/>
          <w:i/>
          <w:lang w:val="en-US"/>
        </w:rPr>
        <w:t>G</w:t>
      </w:r>
      <w:r w:rsidRPr="002279C5">
        <w:rPr>
          <w:rFonts w:eastAsiaTheme="minorEastAsia" w:cs="Times New Roman"/>
          <w:lang w:val="en-US"/>
        </w:rPr>
        <w:t xml:space="preserve"> – area of fields, </w:t>
      </w:r>
      <w:r w:rsidRPr="002279C5">
        <w:rPr>
          <w:rFonts w:eastAsiaTheme="minorEastAsia" w:cs="Times New Roman"/>
          <w:i/>
          <w:lang w:val="en-US"/>
        </w:rPr>
        <w:t>∆</w:t>
      </w:r>
      <w:proofErr w:type="spellStart"/>
      <w:r w:rsidRPr="00923F5F">
        <w:rPr>
          <w:rFonts w:eastAsiaTheme="minorEastAsia" w:cs="Times New Roman"/>
          <w:i/>
          <w:lang w:val="en-US"/>
        </w:rPr>
        <w:t>Bl</w:t>
      </w:r>
      <w:proofErr w:type="spellEnd"/>
      <w:r w:rsidRPr="002279C5">
        <w:rPr>
          <w:rFonts w:eastAsiaTheme="minorEastAsia" w:cs="Times New Roman"/>
          <w:lang w:val="en-US"/>
        </w:rPr>
        <w:t xml:space="preserve"> – construction of linear objects, </w:t>
      </w:r>
      <w:r w:rsidRPr="002279C5">
        <w:rPr>
          <w:rFonts w:eastAsiaTheme="minorEastAsia" w:cs="Times New Roman"/>
          <w:i/>
          <w:lang w:val="en-US"/>
        </w:rPr>
        <w:t>∆</w:t>
      </w:r>
      <w:proofErr w:type="spellStart"/>
      <w:r w:rsidRPr="00923F5F">
        <w:rPr>
          <w:rFonts w:eastAsiaTheme="minorEastAsia" w:cs="Times New Roman"/>
          <w:i/>
          <w:lang w:val="en-US"/>
        </w:rPr>
        <w:t>Bv</w:t>
      </w:r>
      <w:proofErr w:type="spellEnd"/>
      <w:r w:rsidRPr="002279C5">
        <w:rPr>
          <w:rFonts w:eastAsiaTheme="minorEastAsia" w:cs="Times New Roman"/>
          <w:lang w:val="en-US"/>
        </w:rPr>
        <w:t xml:space="preserve"> – maintenance of hydraulic structures.</w:t>
      </w:r>
    </w:p>
    <w:p w:rsidR="002279C5" w:rsidRPr="002279C5" w:rsidRDefault="00941A56" w:rsidP="00941A56">
      <w:pPr>
        <w:ind w:firstLine="709"/>
        <w:rPr>
          <w:rFonts w:eastAsiaTheme="minorEastAsia"/>
          <w:lang w:val="en-US"/>
        </w:rPr>
      </w:pPr>
      <w:r w:rsidRPr="00941A56">
        <w:rPr>
          <w:rFonts w:eastAsiaTheme="minorEastAsia"/>
          <w:lang w:val="en-US"/>
        </w:rPr>
        <w:t xml:space="preserve">The transition of other categories of land to non-forest lands is done at random, depending on the needs of production. On this basis, the distribution of </w:t>
      </w:r>
      <w:proofErr w:type="spellStart"/>
      <w:r w:rsidRPr="00941A56">
        <w:rPr>
          <w:i/>
          <w:lang w:val="en-US"/>
        </w:rPr>
        <w:t>u</w:t>
      </w:r>
      <w:r>
        <w:rPr>
          <w:i/>
          <w:vertAlign w:val="subscript"/>
          <w:lang w:val="en-US"/>
        </w:rPr>
        <w:t>non</w:t>
      </w:r>
      <w:proofErr w:type="spellEnd"/>
      <w:r w:rsidRPr="00941A56">
        <w:rPr>
          <w:rFonts w:eastAsiaTheme="minorEastAsia"/>
          <w:lang w:val="en-US"/>
        </w:rPr>
        <w:t xml:space="preserve"> for the remaining categories of land is assumed to be proportional to the current area of each </w:t>
      </w:r>
      <w:r w:rsidR="0018615C">
        <w:rPr>
          <w:rFonts w:eastAsiaTheme="minorEastAsia"/>
          <w:lang w:val="en-US"/>
        </w:rPr>
        <w:t>region</w:t>
      </w:r>
      <w:r w:rsidRPr="00941A56">
        <w:rPr>
          <w:rFonts w:eastAsiaTheme="minorEastAsia"/>
          <w:lang w:val="en-US"/>
        </w:rPr>
        <w:t>:</w:t>
      </w:r>
    </w:p>
    <w:p w:rsidR="00941A56" w:rsidRPr="00941A56" w:rsidRDefault="002820FE" w:rsidP="00941A56">
      <w:pPr>
        <w:tabs>
          <w:tab w:val="left" w:pos="0"/>
        </w:tabs>
        <w:suppressAutoHyphens/>
        <w:ind w:firstLine="567"/>
        <w:jc w:val="right"/>
        <w:rPr>
          <w:lang w:val="en-US"/>
        </w:rPr>
      </w:pPr>
      <m:oMath>
        <m:sSub>
          <m:sSubPr>
            <m:ctrlPr>
              <w:rPr>
                <w:rFonts w:ascii="Cambria Math" w:hAnsi="Cambria Math"/>
                <w:i/>
              </w:rPr>
            </m:ctrlPr>
          </m:sSubPr>
          <m:e>
            <m:r>
              <w:rPr>
                <w:rFonts w:ascii="Cambria Math" w:hAnsi="Cambria Math"/>
              </w:rPr>
              <m:t>u</m:t>
            </m:r>
          </m:e>
          <m:sub>
            <m:r>
              <w:rPr>
                <w:rFonts w:ascii="Cambria Math" w:hAnsi="Cambria Math"/>
              </w:rPr>
              <m:t>non</m:t>
            </m:r>
            <m:r>
              <w:rPr>
                <w:rFonts w:ascii="Cambria Math" w:hAnsi="Cambria Math"/>
                <w:lang w:val="en-US"/>
              </w:rPr>
              <m:t xml:space="preserve"> </m:t>
            </m:r>
            <m:r>
              <w:rPr>
                <w:rFonts w:ascii="Cambria Math" w:hAnsi="Cambria Math"/>
              </w:rPr>
              <m:t>i</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non</m:t>
            </m:r>
          </m:sub>
        </m:sSub>
        <m:r>
          <w:rPr>
            <w:rFonts w:ascii="Cambria Math"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den>
        </m:f>
      </m:oMath>
      <w:r w:rsidR="00941A56" w:rsidRPr="00941A56">
        <w:rPr>
          <w:rFonts w:eastAsiaTheme="minorEastAsia"/>
          <w:lang w:val="en-US"/>
        </w:rPr>
        <w:t xml:space="preserve">                                                        (3)</w:t>
      </w:r>
    </w:p>
    <w:p w:rsidR="0018615C" w:rsidRPr="0018615C" w:rsidRDefault="0018615C" w:rsidP="00EE764F">
      <w:pPr>
        <w:ind w:firstLine="709"/>
        <w:rPr>
          <w:lang w:val="en-US"/>
        </w:rPr>
      </w:pPr>
      <w:r w:rsidRPr="0018615C">
        <w:rPr>
          <w:lang w:val="en-US"/>
        </w:rPr>
        <w:t xml:space="preserve">Summation is made for all breeds and classes of age, including </w:t>
      </w:r>
      <w:r w:rsidR="00EE764F">
        <w:rPr>
          <w:lang w:val="en-US"/>
        </w:rPr>
        <w:t>un</w:t>
      </w:r>
      <w:r w:rsidR="00EE764F" w:rsidRPr="0018615C">
        <w:rPr>
          <w:lang w:val="en-US"/>
        </w:rPr>
        <w:t xml:space="preserve">covered </w:t>
      </w:r>
      <w:r w:rsidRPr="0018615C">
        <w:rPr>
          <w:lang w:val="en-US"/>
        </w:rPr>
        <w:t>by forest</w:t>
      </w:r>
      <w:r w:rsidR="00EE764F">
        <w:rPr>
          <w:lang w:val="en-US"/>
        </w:rPr>
        <w:t xml:space="preserve"> </w:t>
      </w:r>
      <w:r w:rsidR="00EE764F" w:rsidRPr="0018615C">
        <w:rPr>
          <w:lang w:val="en-US"/>
        </w:rPr>
        <w:t>areas</w:t>
      </w:r>
      <w:r w:rsidRPr="0018615C">
        <w:rPr>
          <w:lang w:val="en-US"/>
        </w:rPr>
        <w:t>.</w:t>
      </w:r>
    </w:p>
    <w:p w:rsidR="0018615C" w:rsidRPr="0018615C" w:rsidRDefault="0018615C" w:rsidP="0018615C">
      <w:pPr>
        <w:ind w:firstLine="709"/>
        <w:rPr>
          <w:lang w:val="en-US"/>
        </w:rPr>
      </w:pPr>
      <w:r w:rsidRPr="0018615C">
        <w:rPr>
          <w:lang w:val="en-US"/>
        </w:rPr>
        <w:t xml:space="preserve">Annually forests are exposed to a set of </w:t>
      </w:r>
      <w:r w:rsidR="00355301">
        <w:rPr>
          <w:lang w:val="en-US"/>
        </w:rPr>
        <w:t>adverse</w:t>
      </w:r>
      <w:r w:rsidRPr="0018615C">
        <w:rPr>
          <w:lang w:val="en-US"/>
        </w:rPr>
        <w:t xml:space="preserve"> factors. The weakening and destruction of forest plantations in the Irkutsk region is affected by:</w:t>
      </w:r>
    </w:p>
    <w:p w:rsidR="0018615C" w:rsidRPr="0018615C" w:rsidRDefault="0018615C" w:rsidP="0018615C">
      <w:pPr>
        <w:pStyle w:val="a5"/>
        <w:numPr>
          <w:ilvl w:val="0"/>
          <w:numId w:val="2"/>
        </w:numPr>
        <w:rPr>
          <w:lang w:val="en-US"/>
        </w:rPr>
      </w:pPr>
      <w:r w:rsidRPr="0018615C">
        <w:rPr>
          <w:lang w:val="en-US"/>
        </w:rPr>
        <w:t>fires;</w:t>
      </w:r>
    </w:p>
    <w:p w:rsidR="0018615C" w:rsidRPr="0018615C" w:rsidRDefault="0018615C" w:rsidP="0018615C">
      <w:pPr>
        <w:pStyle w:val="a5"/>
        <w:numPr>
          <w:ilvl w:val="0"/>
          <w:numId w:val="2"/>
        </w:numPr>
        <w:rPr>
          <w:lang w:val="en-US"/>
        </w:rPr>
      </w:pPr>
      <w:r w:rsidRPr="0018615C">
        <w:rPr>
          <w:lang w:val="en-US"/>
        </w:rPr>
        <w:t>forest diseases;</w:t>
      </w:r>
    </w:p>
    <w:p w:rsidR="0018615C" w:rsidRPr="0018615C" w:rsidRDefault="0018615C" w:rsidP="0018615C">
      <w:pPr>
        <w:pStyle w:val="a5"/>
        <w:numPr>
          <w:ilvl w:val="0"/>
          <w:numId w:val="2"/>
        </w:numPr>
        <w:rPr>
          <w:lang w:val="en-US"/>
        </w:rPr>
      </w:pPr>
      <w:r w:rsidRPr="0018615C">
        <w:rPr>
          <w:lang w:val="en-US"/>
        </w:rPr>
        <w:t>damage by insects;</w:t>
      </w:r>
    </w:p>
    <w:p w:rsidR="0018615C" w:rsidRPr="0018615C" w:rsidRDefault="00DF6608" w:rsidP="0018615C">
      <w:pPr>
        <w:pStyle w:val="a5"/>
        <w:numPr>
          <w:ilvl w:val="0"/>
          <w:numId w:val="2"/>
        </w:numPr>
        <w:rPr>
          <w:lang w:val="en-US"/>
        </w:rPr>
      </w:pPr>
      <w:r>
        <w:rPr>
          <w:lang w:val="en-US"/>
        </w:rPr>
        <w:t>adverse</w:t>
      </w:r>
      <w:r w:rsidR="0018615C" w:rsidRPr="0018615C">
        <w:rPr>
          <w:lang w:val="en-US"/>
        </w:rPr>
        <w:t xml:space="preserve"> weather conditions;</w:t>
      </w:r>
    </w:p>
    <w:p w:rsidR="0018615C" w:rsidRPr="0018615C" w:rsidRDefault="0018615C" w:rsidP="0018615C">
      <w:pPr>
        <w:pStyle w:val="a5"/>
        <w:numPr>
          <w:ilvl w:val="0"/>
          <w:numId w:val="2"/>
        </w:numPr>
        <w:rPr>
          <w:lang w:val="en-US"/>
        </w:rPr>
      </w:pPr>
      <w:proofErr w:type="gramStart"/>
      <w:r w:rsidRPr="0018615C">
        <w:rPr>
          <w:lang w:val="en-US"/>
        </w:rPr>
        <w:t>other</w:t>
      </w:r>
      <w:proofErr w:type="gramEnd"/>
      <w:r w:rsidRPr="0018615C">
        <w:rPr>
          <w:lang w:val="en-US"/>
        </w:rPr>
        <w:t xml:space="preserve"> anthropogenic and non-pathogenic factors.</w:t>
      </w:r>
    </w:p>
    <w:p w:rsidR="00BE4012" w:rsidRDefault="0018615C" w:rsidP="0018615C">
      <w:pPr>
        <w:ind w:firstLine="709"/>
        <w:rPr>
          <w:lang w:val="en-US"/>
        </w:rPr>
      </w:pPr>
      <w:r w:rsidRPr="0018615C">
        <w:rPr>
          <w:lang w:val="en-US"/>
        </w:rPr>
        <w:t xml:space="preserve">The fires (43.7%), forest diseases (25.2%) and insect damage (16.2%) are the most </w:t>
      </w:r>
      <w:r w:rsidR="00F54CC0">
        <w:rPr>
          <w:lang w:val="en-US"/>
        </w:rPr>
        <w:t>important</w:t>
      </w:r>
      <w:r w:rsidRPr="0018615C">
        <w:rPr>
          <w:lang w:val="en-US"/>
        </w:rPr>
        <w:t xml:space="preserve"> factors for drying up and destruction of forest resources, </w:t>
      </w:r>
      <w:r w:rsidR="00F54CC0" w:rsidRPr="00F54CC0">
        <w:rPr>
          <w:lang w:val="en-US"/>
        </w:rPr>
        <w:t>so these factors should be taken into account in the calculations</w:t>
      </w:r>
      <w:r w:rsidRPr="0018615C">
        <w:rPr>
          <w:lang w:val="en-US"/>
        </w:rPr>
        <w:t>:</w:t>
      </w:r>
    </w:p>
    <w:p w:rsidR="0018615C" w:rsidRPr="0018615C" w:rsidRDefault="002820FE" w:rsidP="00B13D36">
      <w:pPr>
        <w:jc w:val="right"/>
        <w:rPr>
          <w:rFonts w:eastAsiaTheme="minorEastAsia" w:cs="Times New Roman"/>
          <w:lang w:val="en-US"/>
        </w:rPr>
      </w:pP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ncov</m:t>
            </m:r>
          </m:sub>
        </m:sSub>
        <m:r>
          <w:rPr>
            <w:rFonts w:ascii="Cambria Math" w:eastAsiaTheme="minorEastAsia" w:hAnsi="Cambria Math" w:cs="Times New Roman"/>
            <w:lang w:val="en-US"/>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g</m:t>
            </m:r>
          </m:sub>
        </m:sSub>
        <m:r>
          <w:rPr>
            <w:rFonts w:ascii="Cambria Math" w:eastAsiaTheme="minorEastAsia" w:hAnsi="Cambria Math" w:cs="Times New Roman"/>
            <w:lang w:val="en-US"/>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nas</m:t>
            </m:r>
          </m:sub>
        </m:sSub>
        <m:r>
          <w:rPr>
            <w:rFonts w:ascii="Cambria Math" w:eastAsiaTheme="minorEastAsia" w:hAnsi="Cambria Math" w:cs="Times New Roman"/>
            <w:lang w:val="en-US"/>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b</m:t>
            </m:r>
          </m:sub>
        </m:sSub>
      </m:oMath>
      <w:r w:rsidR="0018615C" w:rsidRPr="0018615C">
        <w:rPr>
          <w:rFonts w:eastAsiaTheme="minorEastAsia" w:cs="Times New Roman"/>
          <w:lang w:val="en-US"/>
        </w:rPr>
        <w:t xml:space="preserve">                                                      (4)</w:t>
      </w:r>
    </w:p>
    <w:p w:rsidR="0018615C" w:rsidRDefault="00A1463C" w:rsidP="0018615C">
      <w:pPr>
        <w:ind w:firstLine="709"/>
        <w:rPr>
          <w:lang w:val="en-US"/>
        </w:rPr>
      </w:pPr>
      <w:r w:rsidRPr="00A1463C">
        <w:rPr>
          <w:lang w:val="en-US"/>
        </w:rPr>
        <w:t xml:space="preserve">The distribution of </w:t>
      </w:r>
      <w:proofErr w:type="spellStart"/>
      <w:r>
        <w:rPr>
          <w:rFonts w:eastAsiaTheme="minorEastAsia" w:cs="Times New Roman"/>
          <w:i/>
          <w:lang w:val="en-US"/>
        </w:rPr>
        <w:t>u</w:t>
      </w:r>
      <w:r>
        <w:rPr>
          <w:rFonts w:eastAsiaTheme="minorEastAsia" w:cs="Times New Roman"/>
          <w:i/>
          <w:vertAlign w:val="subscript"/>
          <w:lang w:val="en-US"/>
        </w:rPr>
        <w:t>ncov</w:t>
      </w:r>
      <w:proofErr w:type="spellEnd"/>
      <w:r w:rsidRPr="00A1463C">
        <w:rPr>
          <w:lang w:val="en-US"/>
        </w:rPr>
        <w:t xml:space="preserve"> by categories of land is considered similar to the previous one:</w:t>
      </w:r>
    </w:p>
    <w:p w:rsidR="00A1463C" w:rsidRPr="00A1463C" w:rsidRDefault="002820FE" w:rsidP="00A1463C">
      <w:pPr>
        <w:tabs>
          <w:tab w:val="left" w:pos="0"/>
        </w:tabs>
        <w:suppressAutoHyphens/>
        <w:ind w:firstLine="567"/>
        <w:jc w:val="right"/>
        <w:rPr>
          <w:lang w:val="en-US"/>
        </w:rPr>
      </w:pPr>
      <m:oMath>
        <m:sSub>
          <m:sSubPr>
            <m:ctrlPr>
              <w:rPr>
                <w:rFonts w:ascii="Cambria Math" w:hAnsi="Cambria Math"/>
                <w:i/>
              </w:rPr>
            </m:ctrlPr>
          </m:sSubPr>
          <m:e>
            <m:r>
              <w:rPr>
                <w:rFonts w:ascii="Cambria Math" w:hAnsi="Cambria Math"/>
              </w:rPr>
              <m:t>u</m:t>
            </m:r>
          </m:e>
          <m:sub>
            <m:r>
              <w:rPr>
                <w:rFonts w:ascii="Cambria Math" w:hAnsi="Cambria Math"/>
              </w:rPr>
              <m:t>ncov</m:t>
            </m:r>
            <m:r>
              <w:rPr>
                <w:rFonts w:ascii="Cambria Math" w:hAnsi="Cambria Math"/>
                <w:lang w:val="en-US"/>
              </w:rPr>
              <m:t xml:space="preserve"> </m:t>
            </m:r>
            <m:r>
              <w:rPr>
                <w:rFonts w:ascii="Cambria Math" w:hAnsi="Cambria Math"/>
              </w:rPr>
              <m:t>i</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ncov</m:t>
            </m:r>
          </m:sub>
        </m:sSub>
        <m:r>
          <w:rPr>
            <w:rFonts w:ascii="Cambria Math"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m:t>
                    </m:r>
                  </m:e>
                  <m:sub>
                    <m:r>
                      <w:rPr>
                        <w:rFonts w:ascii="Cambria Math" w:hAnsi="Cambria Math"/>
                      </w:rPr>
                      <m:t>i</m:t>
                    </m:r>
                  </m:sub>
                </m:sSub>
              </m:e>
            </m:nary>
          </m:den>
        </m:f>
      </m:oMath>
      <w:r w:rsidR="00A1463C" w:rsidRPr="00A1463C">
        <w:rPr>
          <w:rFonts w:eastAsiaTheme="minorEastAsia"/>
          <w:lang w:val="en-US"/>
        </w:rPr>
        <w:t xml:space="preserve">                                                       (5)</w:t>
      </w:r>
    </w:p>
    <w:p w:rsidR="00E55523" w:rsidRPr="00E55523" w:rsidRDefault="00E55523" w:rsidP="00E55523">
      <w:pPr>
        <w:ind w:firstLine="709"/>
        <w:rPr>
          <w:lang w:val="en-US"/>
        </w:rPr>
      </w:pPr>
      <w:r w:rsidRPr="00E55523">
        <w:rPr>
          <w:lang w:val="en-US"/>
        </w:rPr>
        <w:t>The pyrogenic factor is the main reason for the weakening of plantations and death of forests. The calculations take into account only the area of forest resources with the lost stability, not including all the lands passed by fires.</w:t>
      </w:r>
    </w:p>
    <w:p w:rsidR="00A94E0C" w:rsidRPr="00A94E0C" w:rsidRDefault="00C648A1" w:rsidP="00A94E0C">
      <w:pPr>
        <w:ind w:firstLine="709"/>
        <w:rPr>
          <w:lang w:val="en-US"/>
        </w:rPr>
      </w:pPr>
      <w:r>
        <w:rPr>
          <w:lang w:val="en-US"/>
        </w:rPr>
        <w:t>Damage by</w:t>
      </w:r>
      <w:r w:rsidR="00E55523" w:rsidRPr="00E55523">
        <w:rPr>
          <w:lang w:val="en-US"/>
        </w:rPr>
        <w:t xml:space="preserve"> insects causes shrinking and weakening of trees, a decrease in growth, causing unsatisfactory condition of forest resources.</w:t>
      </w:r>
      <w:r w:rsidR="00A94E0C" w:rsidRPr="00A94E0C">
        <w:rPr>
          <w:lang w:val="en-US"/>
        </w:rPr>
        <w:t xml:space="preserve"> </w:t>
      </w:r>
      <w:r w:rsidR="00A94E0C" w:rsidRPr="00E55523">
        <w:rPr>
          <w:lang w:val="en-US"/>
        </w:rPr>
        <w:t xml:space="preserve">The calculations </w:t>
      </w:r>
      <w:r w:rsidR="00A94E0C">
        <w:rPr>
          <w:lang w:val="en-US"/>
        </w:rPr>
        <w:t xml:space="preserve">also </w:t>
      </w:r>
      <w:r w:rsidR="00A94E0C" w:rsidRPr="00E55523">
        <w:rPr>
          <w:lang w:val="en-US"/>
        </w:rPr>
        <w:t>take into account</w:t>
      </w:r>
      <w:r w:rsidR="00A94E0C">
        <w:rPr>
          <w:lang w:val="en-US"/>
        </w:rPr>
        <w:t xml:space="preserve"> </w:t>
      </w:r>
      <w:r w:rsidR="00A94E0C" w:rsidRPr="00E55523">
        <w:rPr>
          <w:lang w:val="en-US"/>
        </w:rPr>
        <w:t>only plantations with lost resistance were included, not including all disturbances.</w:t>
      </w:r>
    </w:p>
    <w:p w:rsidR="00A94E0C" w:rsidRDefault="00A94E0C" w:rsidP="00A94E0C">
      <w:pPr>
        <w:pStyle w:val="3"/>
        <w:rPr>
          <w:lang w:val="en-US"/>
        </w:rPr>
      </w:pPr>
      <w:r w:rsidRPr="00A94E0C">
        <w:rPr>
          <w:lang w:val="en-US"/>
        </w:rPr>
        <w:lastRenderedPageBreak/>
        <w:t xml:space="preserve">Software </w:t>
      </w:r>
    </w:p>
    <w:p w:rsidR="00A94E0C" w:rsidRPr="00A94E0C" w:rsidRDefault="00A94E0C" w:rsidP="00A94E0C">
      <w:pPr>
        <w:ind w:firstLine="709"/>
        <w:rPr>
          <w:lang w:val="en-US"/>
        </w:rPr>
      </w:pPr>
      <w:r w:rsidRPr="00A94E0C">
        <w:rPr>
          <w:lang w:val="en-US"/>
        </w:rPr>
        <w:t xml:space="preserve">The </w:t>
      </w:r>
      <w:r w:rsidR="00770DE2">
        <w:rPr>
          <w:lang w:val="en-US"/>
        </w:rPr>
        <w:t>software</w:t>
      </w:r>
      <w:r w:rsidRPr="00A94E0C">
        <w:rPr>
          <w:lang w:val="en-US"/>
        </w:rPr>
        <w:t xml:space="preserve"> complex is implemented in the Java programming language. The calculation block loads the initial data for mod</w:t>
      </w:r>
      <w:r w:rsidR="00770DE2">
        <w:rPr>
          <w:lang w:val="en-US"/>
        </w:rPr>
        <w:t>eling from Microsoft Excel tables</w:t>
      </w:r>
      <w:r w:rsidRPr="00A94E0C">
        <w:rPr>
          <w:lang w:val="en-US"/>
        </w:rPr>
        <w:t>. They provide information on the fo</w:t>
      </w:r>
      <w:r w:rsidR="00770DE2">
        <w:rPr>
          <w:lang w:val="en-US"/>
        </w:rPr>
        <w:t>restry: the distribution of areas</w:t>
      </w:r>
      <w:r w:rsidRPr="00A94E0C">
        <w:rPr>
          <w:lang w:val="en-US"/>
        </w:rPr>
        <w:t xml:space="preserve"> by land categories and classes of age, the volume of </w:t>
      </w:r>
      <w:r w:rsidR="00770DE2">
        <w:rPr>
          <w:lang w:val="en-US"/>
        </w:rPr>
        <w:t>cutti</w:t>
      </w:r>
      <w:r w:rsidRPr="00A94E0C">
        <w:rPr>
          <w:lang w:val="en-US"/>
        </w:rPr>
        <w:t xml:space="preserve">ng, stocks, forest plantations, the number of people, the values ​​of the parameters of anthropogenic use and natural factors. </w:t>
      </w:r>
      <w:r w:rsidR="00770DE2">
        <w:rPr>
          <w:lang w:val="en-US"/>
        </w:rPr>
        <w:t>T</w:t>
      </w:r>
      <w:r w:rsidRPr="00A94E0C">
        <w:rPr>
          <w:lang w:val="en-US"/>
        </w:rPr>
        <w:t>he indicator of the population increases every year by a certain amount of annual population growth</w:t>
      </w:r>
      <w:r w:rsidR="00770DE2">
        <w:rPr>
          <w:lang w:val="en-US"/>
        </w:rPr>
        <w:t xml:space="preserve"> i</w:t>
      </w:r>
      <w:r w:rsidR="00770DE2" w:rsidRPr="00A94E0C">
        <w:rPr>
          <w:lang w:val="en-US"/>
        </w:rPr>
        <w:t>n calculations</w:t>
      </w:r>
      <w:r w:rsidRPr="00A94E0C">
        <w:rPr>
          <w:lang w:val="en-US"/>
        </w:rPr>
        <w:t>. The values ​​of the parameters of anthropogenic use and natural factors for each forest area are considered constant throughout the simulation period.</w:t>
      </w:r>
    </w:p>
    <w:p w:rsidR="00A94E0C" w:rsidRDefault="00A94E0C" w:rsidP="00A94E0C">
      <w:pPr>
        <w:ind w:firstLine="709"/>
        <w:rPr>
          <w:lang w:val="en-US"/>
        </w:rPr>
      </w:pPr>
      <w:r w:rsidRPr="00A94E0C">
        <w:rPr>
          <w:lang w:val="en-US"/>
        </w:rPr>
        <w:t xml:space="preserve">After starting the program, the user sets the initial values ​​- the period and the calculation step. A numerical solution of the system of differential equations is performed by </w:t>
      </w:r>
      <w:proofErr w:type="spellStart"/>
      <w:r w:rsidRPr="00A94E0C">
        <w:rPr>
          <w:lang w:val="en-US"/>
        </w:rPr>
        <w:t>Runge-Kutta</w:t>
      </w:r>
      <w:proofErr w:type="spellEnd"/>
      <w:r w:rsidRPr="00A94E0C">
        <w:rPr>
          <w:lang w:val="en-US"/>
        </w:rPr>
        <w:t xml:space="preserve"> method of the fourth order. The combination of parameters - the volume of </w:t>
      </w:r>
      <w:r w:rsidR="00770DE2">
        <w:rPr>
          <w:lang w:val="en-US"/>
        </w:rPr>
        <w:t>cutti</w:t>
      </w:r>
      <w:r w:rsidRPr="00A94E0C">
        <w:rPr>
          <w:lang w:val="en-US"/>
        </w:rPr>
        <w:t xml:space="preserve">ng, forest plantations and the impact of </w:t>
      </w:r>
      <w:r w:rsidR="00770DE2">
        <w:rPr>
          <w:lang w:val="en-US"/>
        </w:rPr>
        <w:t>adverse</w:t>
      </w:r>
      <w:r w:rsidRPr="00A94E0C">
        <w:rPr>
          <w:lang w:val="en-US"/>
        </w:rPr>
        <w:t xml:space="preserve"> conditions - is set as a percentage of the currently available</w:t>
      </w:r>
      <w:r w:rsidR="00C0511B" w:rsidRPr="00C0511B">
        <w:rPr>
          <w:lang w:val="en-US"/>
        </w:rPr>
        <w:t xml:space="preserve"> </w:t>
      </w:r>
      <w:r w:rsidR="00C0511B">
        <w:rPr>
          <w:lang w:val="en-US"/>
        </w:rPr>
        <w:t>values</w:t>
      </w:r>
      <w:r w:rsidRPr="00A94E0C">
        <w:rPr>
          <w:lang w:val="en-US"/>
        </w:rPr>
        <w:t xml:space="preserve"> and forms a resource management scenario.</w:t>
      </w:r>
    </w:p>
    <w:p w:rsidR="004008C3" w:rsidRDefault="004008C3" w:rsidP="00A94E0C">
      <w:pPr>
        <w:ind w:firstLine="709"/>
        <w:rPr>
          <w:lang w:val="en-US"/>
        </w:rPr>
      </w:pPr>
    </w:p>
    <w:p w:rsidR="004008C3" w:rsidRDefault="004008C3" w:rsidP="004008C3">
      <w:pPr>
        <w:rPr>
          <w:lang w:val="en-US"/>
        </w:rPr>
      </w:pPr>
      <w:r>
        <w:rPr>
          <w:noProof/>
          <w:lang w:eastAsia="ru-RU"/>
        </w:rPr>
        <w:drawing>
          <wp:inline distT="0" distB="0" distL="0" distR="0" wp14:anchorId="654F63AC" wp14:editId="31AFA03E">
            <wp:extent cx="5940425" cy="4097416"/>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4097416"/>
                    </a:xfrm>
                    <a:prstGeom prst="rect">
                      <a:avLst/>
                    </a:prstGeom>
                  </pic:spPr>
                </pic:pic>
              </a:graphicData>
            </a:graphic>
          </wp:inline>
        </w:drawing>
      </w:r>
    </w:p>
    <w:p w:rsidR="004008C3" w:rsidRPr="004008C3" w:rsidRDefault="004008C3" w:rsidP="004008C3">
      <w:pPr>
        <w:jc w:val="center"/>
        <w:rPr>
          <w:lang w:val="en-US"/>
        </w:rPr>
      </w:pPr>
      <w:proofErr w:type="gramStart"/>
      <w:r>
        <w:rPr>
          <w:lang w:val="en-US"/>
        </w:rPr>
        <w:t>Figure</w:t>
      </w:r>
      <w:r w:rsidRPr="004008C3">
        <w:rPr>
          <w:lang w:val="en-US"/>
        </w:rPr>
        <w:t xml:space="preserve"> 1.</w:t>
      </w:r>
      <w:proofErr w:type="gramEnd"/>
      <w:r w:rsidRPr="004008C3">
        <w:rPr>
          <w:lang w:val="en-US"/>
        </w:rPr>
        <w:t xml:space="preserve"> The interface of the program</w:t>
      </w:r>
    </w:p>
    <w:p w:rsidR="00C0511B" w:rsidRDefault="00C0511B" w:rsidP="00C0511B">
      <w:pPr>
        <w:ind w:firstLine="709"/>
        <w:rPr>
          <w:lang w:val="en-US"/>
        </w:rPr>
      </w:pPr>
    </w:p>
    <w:p w:rsidR="00C0511B" w:rsidRPr="006C7CD9" w:rsidRDefault="00C0511B" w:rsidP="00C0511B">
      <w:pPr>
        <w:ind w:firstLine="709"/>
        <w:rPr>
          <w:lang w:val="en-US"/>
        </w:rPr>
      </w:pPr>
      <w:r w:rsidRPr="00C0511B">
        <w:rPr>
          <w:lang w:val="en-US"/>
        </w:rPr>
        <w:t xml:space="preserve">The final results of the simulation are displayed in a tabular form for the forest areas, years and age categories. The resulting tables can be saved to a CSV file. </w:t>
      </w:r>
      <w:r w:rsidR="006846B9">
        <w:rPr>
          <w:lang w:val="en-US"/>
        </w:rPr>
        <w:t>T</w:t>
      </w:r>
      <w:r w:rsidRPr="00C0511B">
        <w:rPr>
          <w:lang w:val="en-US"/>
        </w:rPr>
        <w:t xml:space="preserve">he freely distributed </w:t>
      </w:r>
      <w:proofErr w:type="spellStart"/>
      <w:r w:rsidRPr="00C0511B">
        <w:rPr>
          <w:lang w:val="en-US"/>
        </w:rPr>
        <w:t>JFreeChart</w:t>
      </w:r>
      <w:proofErr w:type="spellEnd"/>
      <w:r w:rsidRPr="00C0511B">
        <w:rPr>
          <w:lang w:val="en-US"/>
        </w:rPr>
        <w:t xml:space="preserve"> library is used</w:t>
      </w:r>
      <w:r w:rsidR="006846B9">
        <w:rPr>
          <w:lang w:val="en-US"/>
        </w:rPr>
        <w:t xml:space="preserve"> f</w:t>
      </w:r>
      <w:r w:rsidR="006846B9" w:rsidRPr="00C0511B">
        <w:rPr>
          <w:lang w:val="en-US"/>
        </w:rPr>
        <w:t>or the construction of graphs</w:t>
      </w:r>
      <w:r w:rsidRPr="00C0511B">
        <w:rPr>
          <w:lang w:val="en-US"/>
        </w:rPr>
        <w:t xml:space="preserve">. </w:t>
      </w:r>
      <w:r w:rsidR="00E33E48">
        <w:rPr>
          <w:lang w:val="en-US"/>
        </w:rPr>
        <w:t>I</w:t>
      </w:r>
      <w:r w:rsidR="00E33E48" w:rsidRPr="00C0511B">
        <w:rPr>
          <w:lang w:val="en-US"/>
        </w:rPr>
        <w:t>t</w:t>
      </w:r>
      <w:r w:rsidR="00E33E48">
        <w:rPr>
          <w:lang w:val="en-US"/>
        </w:rPr>
        <w:t>s</w:t>
      </w:r>
      <w:r w:rsidRPr="00C0511B">
        <w:rPr>
          <w:lang w:val="en-US"/>
        </w:rPr>
        <w:t xml:space="preserve"> </w:t>
      </w:r>
      <w:r w:rsidR="00E33E48">
        <w:rPr>
          <w:lang w:val="en-US"/>
        </w:rPr>
        <w:t>display</w:t>
      </w:r>
      <w:r w:rsidRPr="00C0511B">
        <w:rPr>
          <w:lang w:val="en-US"/>
        </w:rPr>
        <w:t xml:space="preserve"> curves of changes in the area of ​​each age category in a different color on one grid. To obtain the totals, the indicators of the same type are preliminarily summed up for all the forest districts, giving the final value throughout the Irkutsk region.</w:t>
      </w:r>
    </w:p>
    <w:p w:rsidR="00C0511B" w:rsidRPr="00C0511B" w:rsidRDefault="00C0511B" w:rsidP="00C0511B">
      <w:pPr>
        <w:ind w:firstLine="709"/>
        <w:rPr>
          <w:lang w:val="en-US"/>
        </w:rPr>
      </w:pPr>
      <w:r w:rsidRPr="00C0511B">
        <w:rPr>
          <w:lang w:val="en-US"/>
        </w:rPr>
        <w:t xml:space="preserve">The GIS subsystem builds maps based on SHP cartographic material using the </w:t>
      </w:r>
      <w:r w:rsidR="005626A9">
        <w:rPr>
          <w:lang w:val="en-US"/>
        </w:rPr>
        <w:t xml:space="preserve">free </w:t>
      </w:r>
      <w:proofErr w:type="spellStart"/>
      <w:r w:rsidRPr="00C0511B">
        <w:rPr>
          <w:lang w:val="en-US"/>
        </w:rPr>
        <w:t>OpenMap</w:t>
      </w:r>
      <w:proofErr w:type="spellEnd"/>
      <w:r w:rsidRPr="00C0511B">
        <w:rPr>
          <w:lang w:val="en-US"/>
        </w:rPr>
        <w:t xml:space="preserve"> library. </w:t>
      </w:r>
      <w:r w:rsidR="005626A9">
        <w:rPr>
          <w:lang w:val="en-US"/>
        </w:rPr>
        <w:t>E</w:t>
      </w:r>
      <w:r w:rsidRPr="00C0511B">
        <w:rPr>
          <w:lang w:val="en-US"/>
        </w:rPr>
        <w:t xml:space="preserve">ach forest area is painted with a certain color, depending on the size of the </w:t>
      </w:r>
      <w:r w:rsidRPr="00C0511B">
        <w:rPr>
          <w:lang w:val="en-US"/>
        </w:rPr>
        <w:lastRenderedPageBreak/>
        <w:t>selected parameter. In the resulting coloring a lighter color corresponds to a smaller value of the parameter, a darker color to a larger value.</w:t>
      </w:r>
    </w:p>
    <w:p w:rsidR="004008C3" w:rsidRDefault="00C0511B" w:rsidP="00C0511B">
      <w:pPr>
        <w:ind w:firstLine="709"/>
        <w:rPr>
          <w:lang w:val="en-US"/>
        </w:rPr>
      </w:pPr>
      <w:r w:rsidRPr="00C0511B">
        <w:rPr>
          <w:lang w:val="en-US"/>
        </w:rPr>
        <w:t xml:space="preserve">To create a map, the user selects the category of lands to display, the estimated data for this category is divided into 5 groups, </w:t>
      </w:r>
      <w:r w:rsidR="004A36F3" w:rsidRPr="00C0511B">
        <w:rPr>
          <w:lang w:val="en-US"/>
        </w:rPr>
        <w:t>and each</w:t>
      </w:r>
      <w:r w:rsidRPr="00C0511B">
        <w:rPr>
          <w:lang w:val="en-US"/>
        </w:rPr>
        <w:t xml:space="preserve"> forestry department receives the corresponding coloring value</w:t>
      </w:r>
      <w:r w:rsidR="004A36F3">
        <w:rPr>
          <w:lang w:val="en-US"/>
        </w:rPr>
        <w:t xml:space="preserve"> </w:t>
      </w:r>
      <w:r w:rsidR="004A36F3" w:rsidRPr="00C0511B">
        <w:rPr>
          <w:lang w:val="en-US"/>
        </w:rPr>
        <w:t>as a result</w:t>
      </w:r>
      <w:r w:rsidRPr="00C0511B">
        <w:rPr>
          <w:lang w:val="en-US"/>
        </w:rPr>
        <w:t xml:space="preserve">. </w:t>
      </w:r>
      <w:r w:rsidR="004A36F3">
        <w:rPr>
          <w:lang w:val="en-US"/>
        </w:rPr>
        <w:t>R</w:t>
      </w:r>
      <w:r w:rsidRPr="00C0511B">
        <w:rPr>
          <w:lang w:val="en-US"/>
        </w:rPr>
        <w:t>elative values ​​are taken</w:t>
      </w:r>
      <w:r w:rsidR="004A36F3">
        <w:rPr>
          <w:lang w:val="en-US"/>
        </w:rPr>
        <w:t xml:space="preserve"> t</w:t>
      </w:r>
      <w:r w:rsidR="004A36F3" w:rsidRPr="00C0511B">
        <w:rPr>
          <w:lang w:val="en-US"/>
        </w:rPr>
        <w:t>o determine ranges</w:t>
      </w:r>
      <w:r w:rsidRPr="00C0511B">
        <w:rPr>
          <w:lang w:val="en-US"/>
        </w:rPr>
        <w:t>: the ratio of the difference in the current area of ​​the selected category of land and its initial value to the total area of ​​the forest area. The finished map can be saved as a JPEG image.</w:t>
      </w:r>
    </w:p>
    <w:p w:rsidR="00540108" w:rsidRPr="00540108" w:rsidRDefault="00540108" w:rsidP="00540108">
      <w:pPr>
        <w:pStyle w:val="3"/>
        <w:rPr>
          <w:lang w:val="en-US"/>
        </w:rPr>
      </w:pPr>
      <w:r w:rsidRPr="00540108">
        <w:rPr>
          <w:lang w:val="en-US"/>
        </w:rPr>
        <w:t>Verification of the model</w:t>
      </w:r>
    </w:p>
    <w:p w:rsidR="00540108" w:rsidRPr="00540108" w:rsidRDefault="00540108" w:rsidP="00540108">
      <w:pPr>
        <w:ind w:firstLine="709"/>
        <w:rPr>
          <w:lang w:val="en-US"/>
        </w:rPr>
      </w:pPr>
      <w:r w:rsidRPr="00540108">
        <w:rPr>
          <w:lang w:val="en-US"/>
        </w:rPr>
        <w:t xml:space="preserve">Confirmation of the adequacy of the model and selection of transition coefficients were made on the basis of data on </w:t>
      </w:r>
      <w:r w:rsidR="00CA1187">
        <w:rPr>
          <w:lang w:val="en-US"/>
        </w:rPr>
        <w:t>forestry</w:t>
      </w:r>
      <w:r w:rsidRPr="00540108">
        <w:rPr>
          <w:lang w:val="en-US"/>
        </w:rPr>
        <w:t xml:space="preserve"> of the Irkutsk region for 1973. These include the distribution of forest areas by age categories, volumes of cuttings, fires and forest plantations on the territory of 53 </w:t>
      </w:r>
      <w:r w:rsidR="000B3935">
        <w:rPr>
          <w:lang w:val="en-US"/>
        </w:rPr>
        <w:t>forest districts</w:t>
      </w:r>
      <w:r w:rsidRPr="00540108">
        <w:rPr>
          <w:lang w:val="en-US"/>
        </w:rPr>
        <w:t>. Calculations for the model were conducted for a period of 45 years. The final results of the simulation were compared with the available data on forest areas for 2017, obtained from the</w:t>
      </w:r>
      <w:r w:rsidR="00974D1F" w:rsidRPr="00974D1F">
        <w:rPr>
          <w:lang w:val="en-US"/>
        </w:rPr>
        <w:t xml:space="preserve"> </w:t>
      </w:r>
      <w:r w:rsidR="00974D1F">
        <w:rPr>
          <w:lang w:val="en-US"/>
        </w:rPr>
        <w:t>official</w:t>
      </w:r>
      <w:r w:rsidRPr="00540108">
        <w:rPr>
          <w:lang w:val="en-US"/>
        </w:rPr>
        <w:t xml:space="preserve"> </w:t>
      </w:r>
      <w:r w:rsidR="0054195B" w:rsidRPr="0054195B">
        <w:rPr>
          <w:lang w:val="en-US"/>
        </w:rPr>
        <w:t>«</w:t>
      </w:r>
      <w:r w:rsidRPr="00540108">
        <w:rPr>
          <w:lang w:val="en-US"/>
        </w:rPr>
        <w:t>Forest Plan of the Irkutsk Region</w:t>
      </w:r>
      <w:r w:rsidR="0054195B" w:rsidRPr="0054195B">
        <w:rPr>
          <w:lang w:val="en-US"/>
        </w:rPr>
        <w:t>»</w:t>
      </w:r>
      <w:r w:rsidRPr="00540108">
        <w:rPr>
          <w:lang w:val="en-US"/>
        </w:rPr>
        <w:t>.</w:t>
      </w:r>
    </w:p>
    <w:p w:rsidR="004A36F3" w:rsidRDefault="00974D1F" w:rsidP="00540108">
      <w:pPr>
        <w:ind w:firstLine="709"/>
        <w:rPr>
          <w:lang w:val="en-US"/>
        </w:rPr>
      </w:pPr>
      <w:r>
        <w:rPr>
          <w:lang w:val="en-US"/>
        </w:rPr>
        <w:t>I</w:t>
      </w:r>
      <w:r w:rsidR="00540108" w:rsidRPr="00540108">
        <w:rPr>
          <w:lang w:val="en-US"/>
        </w:rPr>
        <w:t xml:space="preserve">t was taken into account that in 2008 the </w:t>
      </w:r>
      <w:proofErr w:type="spellStart"/>
      <w:r w:rsidR="00540108" w:rsidRPr="00540108">
        <w:rPr>
          <w:lang w:val="en-US"/>
        </w:rPr>
        <w:t>Ust-Ordynsky</w:t>
      </w:r>
      <w:proofErr w:type="spellEnd"/>
      <w:r w:rsidR="00540108" w:rsidRPr="00540108">
        <w:rPr>
          <w:lang w:val="en-US"/>
        </w:rPr>
        <w:t xml:space="preserve"> Buryat Autonomous Area with the area of ​​22,138 thousand km</w:t>
      </w:r>
      <w:r>
        <w:rPr>
          <w:vertAlign w:val="superscript"/>
          <w:lang w:val="en-US"/>
        </w:rPr>
        <w:t>2</w:t>
      </w:r>
      <w:r w:rsidR="00540108" w:rsidRPr="00540108">
        <w:rPr>
          <w:lang w:val="en-US"/>
        </w:rPr>
        <w:t xml:space="preserve"> was united with the Irkutsk region. </w:t>
      </w:r>
      <w:r w:rsidR="000B5FA9">
        <w:rPr>
          <w:lang w:val="en-US"/>
        </w:rPr>
        <w:t>Forest</w:t>
      </w:r>
      <w:r w:rsidR="000B5FA9" w:rsidRPr="000B5FA9">
        <w:rPr>
          <w:lang w:val="en-US"/>
        </w:rPr>
        <w:t xml:space="preserve"> </w:t>
      </w:r>
      <w:r w:rsidR="000B5FA9">
        <w:rPr>
          <w:lang w:val="en-US"/>
        </w:rPr>
        <w:t>districts</w:t>
      </w:r>
      <w:r w:rsidR="00540108" w:rsidRPr="00540108">
        <w:rPr>
          <w:lang w:val="en-US"/>
        </w:rPr>
        <w:t xml:space="preserve"> placed on its territory were not included in the final results for 2017. </w:t>
      </w:r>
      <w:r>
        <w:rPr>
          <w:lang w:val="en-US"/>
        </w:rPr>
        <w:t>T</w:t>
      </w:r>
      <w:r w:rsidR="00540108" w:rsidRPr="00540108">
        <w:rPr>
          <w:lang w:val="en-US"/>
        </w:rPr>
        <w:t xml:space="preserve">he total areas of different age categories for all </w:t>
      </w:r>
      <w:r w:rsidR="00AC3295">
        <w:rPr>
          <w:lang w:val="en-US"/>
        </w:rPr>
        <w:t>forestry</w:t>
      </w:r>
      <w:r w:rsidR="00540108" w:rsidRPr="00540108">
        <w:rPr>
          <w:lang w:val="en-US"/>
        </w:rPr>
        <w:t xml:space="preserve"> were calculated</w:t>
      </w:r>
      <w:r>
        <w:rPr>
          <w:lang w:val="en-US"/>
        </w:rPr>
        <w:t xml:space="preserve"> f</w:t>
      </w:r>
      <w:r w:rsidRPr="00540108">
        <w:rPr>
          <w:lang w:val="en-US"/>
        </w:rPr>
        <w:t>or comparison</w:t>
      </w:r>
      <w:r w:rsidR="00540108" w:rsidRPr="00540108">
        <w:rPr>
          <w:lang w:val="en-US"/>
        </w:rPr>
        <w:t>.</w:t>
      </w:r>
    </w:p>
    <w:p w:rsidR="00536039" w:rsidRDefault="00536039" w:rsidP="00540108">
      <w:pPr>
        <w:ind w:firstLine="709"/>
        <w:rPr>
          <w:lang w:val="en-US"/>
        </w:rPr>
      </w:pPr>
    </w:p>
    <w:p w:rsidR="005554FD" w:rsidRPr="005554FD" w:rsidRDefault="005554FD" w:rsidP="00536039">
      <w:pPr>
        <w:rPr>
          <w:rFonts w:eastAsiaTheme="minorEastAsia" w:cs="Times New Roman"/>
          <w:lang w:val="en-US"/>
        </w:rPr>
      </w:pPr>
      <w:r>
        <w:rPr>
          <w:noProof/>
          <w:lang w:eastAsia="ru-RU"/>
        </w:rPr>
        <w:drawing>
          <wp:inline distT="0" distB="0" distL="0" distR="0" wp14:anchorId="4BAFFFE7" wp14:editId="7FFCE3F5">
            <wp:extent cx="5943600" cy="1971675"/>
            <wp:effectExtent l="0" t="0" r="19050" b="952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36039" w:rsidRPr="006C7CD9" w:rsidRDefault="00536039" w:rsidP="00536039">
      <w:pPr>
        <w:jc w:val="center"/>
        <w:rPr>
          <w:rFonts w:eastAsiaTheme="minorEastAsia" w:cs="Times New Roman"/>
          <w:lang w:val="en-US"/>
        </w:rPr>
      </w:pPr>
      <w:proofErr w:type="gramStart"/>
      <w:r>
        <w:rPr>
          <w:rFonts w:eastAsiaTheme="minorEastAsia" w:cs="Times New Roman"/>
          <w:lang w:val="en-US"/>
        </w:rPr>
        <w:t>Figure</w:t>
      </w:r>
      <w:r w:rsidRPr="00536039">
        <w:rPr>
          <w:rFonts w:eastAsiaTheme="minorEastAsia" w:cs="Times New Roman"/>
          <w:lang w:val="en-US"/>
        </w:rPr>
        <w:t xml:space="preserve"> 2.</w:t>
      </w:r>
      <w:proofErr w:type="gramEnd"/>
      <w:r w:rsidRPr="00536039">
        <w:rPr>
          <w:rFonts w:eastAsiaTheme="minorEastAsia" w:cs="Times New Roman"/>
          <w:lang w:val="en-US"/>
        </w:rPr>
        <w:t xml:space="preserve"> Chart of comparison of calculated and real data</w:t>
      </w:r>
    </w:p>
    <w:p w:rsidR="00536039" w:rsidRDefault="00536039" w:rsidP="00540108">
      <w:pPr>
        <w:ind w:firstLine="709"/>
        <w:rPr>
          <w:lang w:val="en-US"/>
        </w:rPr>
      </w:pPr>
    </w:p>
    <w:p w:rsidR="00D20587" w:rsidRDefault="00D20587" w:rsidP="00540108">
      <w:pPr>
        <w:ind w:firstLine="709"/>
        <w:rPr>
          <w:lang w:val="en-US"/>
        </w:rPr>
      </w:pPr>
      <w:r w:rsidRPr="00D20587">
        <w:rPr>
          <w:lang w:val="en-US"/>
        </w:rPr>
        <w:t>As can be</w:t>
      </w:r>
      <w:r w:rsidR="00DC0E70">
        <w:rPr>
          <w:lang w:val="en-US"/>
        </w:rPr>
        <w:t xml:space="preserve"> seen from Table 1, the dynamics</w:t>
      </w:r>
      <w:r w:rsidRPr="00D20587">
        <w:rPr>
          <w:lang w:val="en-US"/>
        </w:rPr>
        <w:t xml:space="preserve"> of </w:t>
      </w:r>
      <w:r w:rsidR="00DC0E70">
        <w:rPr>
          <w:lang w:val="en-US"/>
        </w:rPr>
        <w:t>areas change</w:t>
      </w:r>
      <w:r w:rsidRPr="00D20587">
        <w:rPr>
          <w:lang w:val="en-US"/>
        </w:rPr>
        <w:t xml:space="preserve"> of different categories according to real and calculated data is the same. Non-forest areas and covered with </w:t>
      </w:r>
      <w:r w:rsidR="00DC0E70">
        <w:rPr>
          <w:lang w:val="en-US"/>
        </w:rPr>
        <w:t>mature</w:t>
      </w:r>
      <w:r w:rsidRPr="00D20587">
        <w:rPr>
          <w:lang w:val="en-US"/>
        </w:rPr>
        <w:t xml:space="preserve"> and over-mature forest plantations have slightly decreased; </w:t>
      </w:r>
      <w:r w:rsidR="00DC0E70">
        <w:rPr>
          <w:lang w:val="en-US"/>
        </w:rPr>
        <w:t>un</w:t>
      </w:r>
      <w:r w:rsidRPr="00D20587">
        <w:rPr>
          <w:lang w:val="en-US"/>
        </w:rPr>
        <w:t xml:space="preserve">covered, the area of ​​young, middle-aged and </w:t>
      </w:r>
      <w:r w:rsidR="00DC0E70">
        <w:rPr>
          <w:lang w:val="en-US"/>
        </w:rPr>
        <w:t>matur</w:t>
      </w:r>
      <w:r w:rsidRPr="00D20587">
        <w:rPr>
          <w:lang w:val="en-US"/>
        </w:rPr>
        <w:t xml:space="preserve">ing - increased. The difference between statistical and forecast data is due to the lack of accurate information on fires and the volume of all </w:t>
      </w:r>
      <w:r w:rsidR="00DC0E70">
        <w:rPr>
          <w:lang w:val="en-US"/>
        </w:rPr>
        <w:t>cutt</w:t>
      </w:r>
      <w:r w:rsidRPr="00D20587">
        <w:rPr>
          <w:lang w:val="en-US"/>
        </w:rPr>
        <w:t>ing over a period of 45 years. Some areas of the region are difficult to access or inaccessible, where a regular forest pathological examination is difficult.</w:t>
      </w:r>
    </w:p>
    <w:p w:rsidR="00D20587" w:rsidRDefault="00D20587" w:rsidP="00540108">
      <w:pPr>
        <w:ind w:firstLine="709"/>
        <w:rPr>
          <w:lang w:val="en-US"/>
        </w:rPr>
      </w:pPr>
    </w:p>
    <w:p w:rsidR="00D20587" w:rsidRPr="00D20587" w:rsidRDefault="00D20587" w:rsidP="00D20587">
      <w:pPr>
        <w:ind w:firstLine="709"/>
        <w:jc w:val="right"/>
        <w:rPr>
          <w:shd w:val="clear" w:color="auto" w:fill="FFFFFF"/>
          <w:lang w:val="en-US"/>
        </w:rPr>
      </w:pPr>
      <w:proofErr w:type="gramStart"/>
      <w:r>
        <w:rPr>
          <w:shd w:val="clear" w:color="auto" w:fill="FFFFFF"/>
          <w:lang w:val="en-US"/>
        </w:rPr>
        <w:t>Table</w:t>
      </w:r>
      <w:r w:rsidRPr="00D20587">
        <w:rPr>
          <w:shd w:val="clear" w:color="auto" w:fill="FFFFFF"/>
          <w:lang w:val="en-US"/>
        </w:rPr>
        <w:t xml:space="preserve"> 1.</w:t>
      </w:r>
      <w:proofErr w:type="gramEnd"/>
      <w:r w:rsidRPr="00D20587">
        <w:rPr>
          <w:shd w:val="clear" w:color="auto" w:fill="FFFFFF"/>
          <w:lang w:val="en-US"/>
        </w:rPr>
        <w:t xml:space="preserve"> Comparison of real and calculated data</w:t>
      </w:r>
    </w:p>
    <w:tbl>
      <w:tblPr>
        <w:tblW w:w="8137" w:type="dxa"/>
        <w:jc w:val="center"/>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6"/>
        <w:gridCol w:w="1701"/>
        <w:gridCol w:w="1417"/>
        <w:gridCol w:w="1408"/>
        <w:gridCol w:w="1375"/>
      </w:tblGrid>
      <w:tr w:rsidR="00616C92" w:rsidRPr="00D94596" w:rsidTr="00E9465C">
        <w:trPr>
          <w:trHeight w:val="315"/>
          <w:jc w:val="center"/>
        </w:trPr>
        <w:tc>
          <w:tcPr>
            <w:tcW w:w="2236" w:type="dxa"/>
            <w:vMerge w:val="restart"/>
            <w:vAlign w:val="center"/>
          </w:tcPr>
          <w:p w:rsidR="00616C92" w:rsidRPr="00616C92" w:rsidRDefault="00616C92" w:rsidP="00100674">
            <w:pPr>
              <w:spacing w:line="240" w:lineRule="auto"/>
              <w:jc w:val="center"/>
              <w:rPr>
                <w:rFonts w:eastAsia="Times New Roman" w:cs="Times New Roman"/>
                <w:b/>
                <w:color w:val="000000"/>
                <w:szCs w:val="24"/>
                <w:lang w:eastAsia="ru-RU"/>
              </w:rPr>
            </w:pPr>
            <w:proofErr w:type="spellStart"/>
            <w:r w:rsidRPr="00616C92">
              <w:rPr>
                <w:rFonts w:eastAsia="Times New Roman" w:cs="Times New Roman"/>
                <w:b/>
                <w:color w:val="000000"/>
                <w:szCs w:val="24"/>
                <w:lang w:eastAsia="ru-RU"/>
              </w:rPr>
              <w:t>Area</w:t>
            </w:r>
            <w:proofErr w:type="spellEnd"/>
            <w:r w:rsidRPr="00616C92">
              <w:rPr>
                <w:rFonts w:eastAsia="Times New Roman" w:cs="Times New Roman"/>
                <w:b/>
                <w:color w:val="000000"/>
                <w:szCs w:val="24"/>
                <w:lang w:eastAsia="ru-RU"/>
              </w:rPr>
              <w:t xml:space="preserve"> </w:t>
            </w:r>
            <w:proofErr w:type="spellStart"/>
            <w:r w:rsidRPr="00616C92">
              <w:rPr>
                <w:rFonts w:eastAsia="Times New Roman" w:cs="Times New Roman"/>
                <w:b/>
                <w:color w:val="000000"/>
                <w:szCs w:val="24"/>
                <w:lang w:eastAsia="ru-RU"/>
              </w:rPr>
              <w:t>type</w:t>
            </w:r>
            <w:proofErr w:type="spellEnd"/>
          </w:p>
        </w:tc>
        <w:tc>
          <w:tcPr>
            <w:tcW w:w="3118" w:type="dxa"/>
            <w:gridSpan w:val="2"/>
            <w:shd w:val="clear" w:color="auto" w:fill="auto"/>
            <w:noWrap/>
            <w:vAlign w:val="center"/>
          </w:tcPr>
          <w:p w:rsidR="00616C92" w:rsidRPr="00616C92" w:rsidRDefault="00616C92" w:rsidP="00616C92">
            <w:pPr>
              <w:spacing w:line="240" w:lineRule="auto"/>
              <w:jc w:val="center"/>
              <w:rPr>
                <w:rFonts w:eastAsia="Times New Roman" w:cs="Times New Roman"/>
                <w:b/>
                <w:color w:val="000000"/>
                <w:szCs w:val="24"/>
                <w:lang w:val="en-US" w:eastAsia="ru-RU"/>
              </w:rPr>
            </w:pPr>
            <w:r>
              <w:rPr>
                <w:rFonts w:eastAsia="Times New Roman" w:cs="Times New Roman"/>
                <w:b/>
                <w:color w:val="000000"/>
                <w:szCs w:val="24"/>
                <w:lang w:val="en-US" w:eastAsia="ru-RU"/>
              </w:rPr>
              <w:t>Actual data, years</w:t>
            </w:r>
          </w:p>
        </w:tc>
        <w:tc>
          <w:tcPr>
            <w:tcW w:w="1408" w:type="dxa"/>
            <w:vMerge w:val="restart"/>
            <w:shd w:val="clear" w:color="auto" w:fill="auto"/>
            <w:noWrap/>
            <w:vAlign w:val="center"/>
            <w:hideMark/>
          </w:tcPr>
          <w:p w:rsidR="00616C92" w:rsidRPr="00D20587" w:rsidRDefault="00616C92" w:rsidP="00100674">
            <w:pPr>
              <w:spacing w:line="240" w:lineRule="auto"/>
              <w:jc w:val="center"/>
              <w:rPr>
                <w:rFonts w:eastAsia="Times New Roman" w:cs="Times New Roman"/>
                <w:b/>
                <w:color w:val="000000"/>
                <w:szCs w:val="24"/>
                <w:lang w:eastAsia="ru-RU"/>
              </w:rPr>
            </w:pPr>
            <w:r>
              <w:rPr>
                <w:b/>
                <w:lang w:val="en-US"/>
              </w:rPr>
              <w:t>Si</w:t>
            </w:r>
            <w:proofErr w:type="spellStart"/>
            <w:r w:rsidRPr="00D20587">
              <w:rPr>
                <w:b/>
              </w:rPr>
              <w:t>mulation</w:t>
            </w:r>
            <w:proofErr w:type="spellEnd"/>
          </w:p>
        </w:tc>
        <w:tc>
          <w:tcPr>
            <w:tcW w:w="1375" w:type="dxa"/>
            <w:vMerge w:val="restart"/>
            <w:vAlign w:val="center"/>
          </w:tcPr>
          <w:p w:rsidR="00616C92" w:rsidRPr="00095783" w:rsidRDefault="00616C92" w:rsidP="00100674">
            <w:pPr>
              <w:spacing w:line="240" w:lineRule="auto"/>
              <w:jc w:val="center"/>
              <w:rPr>
                <w:rFonts w:eastAsia="Times New Roman" w:cs="Times New Roman"/>
                <w:b/>
                <w:color w:val="000000"/>
                <w:szCs w:val="24"/>
                <w:lang w:eastAsia="ru-RU"/>
              </w:rPr>
            </w:pPr>
            <w:r>
              <w:rPr>
                <w:rFonts w:eastAsia="Times New Roman" w:cs="Times New Roman"/>
                <w:b/>
                <w:color w:val="000000"/>
                <w:szCs w:val="24"/>
                <w:lang w:val="en-US" w:eastAsia="ru-RU"/>
              </w:rPr>
              <w:t>Error</w:t>
            </w:r>
            <w:r>
              <w:rPr>
                <w:rFonts w:eastAsia="Times New Roman" w:cs="Times New Roman"/>
                <w:b/>
                <w:color w:val="000000"/>
                <w:szCs w:val="24"/>
                <w:lang w:eastAsia="ru-RU"/>
              </w:rPr>
              <w:t>, %</w:t>
            </w:r>
          </w:p>
        </w:tc>
      </w:tr>
      <w:tr w:rsidR="00616C92" w:rsidRPr="00D94596" w:rsidTr="00616C92">
        <w:trPr>
          <w:trHeight w:val="315"/>
          <w:jc w:val="center"/>
        </w:trPr>
        <w:tc>
          <w:tcPr>
            <w:tcW w:w="2236" w:type="dxa"/>
            <w:vMerge/>
            <w:vAlign w:val="center"/>
          </w:tcPr>
          <w:p w:rsidR="00616C92" w:rsidRPr="00616C92" w:rsidRDefault="00616C92" w:rsidP="00100674">
            <w:pPr>
              <w:spacing w:line="240" w:lineRule="auto"/>
              <w:jc w:val="center"/>
              <w:rPr>
                <w:rFonts w:eastAsia="Times New Roman" w:cs="Times New Roman"/>
                <w:b/>
                <w:color w:val="000000"/>
                <w:szCs w:val="24"/>
                <w:lang w:eastAsia="ru-RU"/>
              </w:rPr>
            </w:pPr>
          </w:p>
        </w:tc>
        <w:tc>
          <w:tcPr>
            <w:tcW w:w="1701" w:type="dxa"/>
            <w:shd w:val="clear" w:color="auto" w:fill="auto"/>
            <w:noWrap/>
            <w:vAlign w:val="center"/>
          </w:tcPr>
          <w:p w:rsidR="00616C92" w:rsidRPr="00095783" w:rsidRDefault="00616C92" w:rsidP="00100674">
            <w:pPr>
              <w:spacing w:line="240" w:lineRule="auto"/>
              <w:jc w:val="center"/>
              <w:rPr>
                <w:rFonts w:eastAsia="Times New Roman" w:cs="Times New Roman"/>
                <w:b/>
                <w:color w:val="000000"/>
                <w:szCs w:val="24"/>
                <w:lang w:eastAsia="ru-RU"/>
              </w:rPr>
            </w:pPr>
            <w:r w:rsidRPr="00095783">
              <w:rPr>
                <w:rFonts w:eastAsia="Times New Roman" w:cs="Times New Roman"/>
                <w:b/>
                <w:color w:val="000000"/>
                <w:szCs w:val="24"/>
                <w:lang w:eastAsia="ru-RU"/>
              </w:rPr>
              <w:t>1973</w:t>
            </w:r>
            <w:r w:rsidRPr="00817F71">
              <w:rPr>
                <w:rFonts w:eastAsia="Times New Roman" w:cs="Times New Roman"/>
                <w:b/>
                <w:color w:val="000000"/>
                <w:szCs w:val="24"/>
                <w:lang w:eastAsia="ru-RU"/>
              </w:rPr>
              <w:t>-1985</w:t>
            </w:r>
          </w:p>
        </w:tc>
        <w:tc>
          <w:tcPr>
            <w:tcW w:w="1417" w:type="dxa"/>
            <w:shd w:val="clear" w:color="auto" w:fill="auto"/>
            <w:noWrap/>
            <w:vAlign w:val="center"/>
          </w:tcPr>
          <w:p w:rsidR="00616C92" w:rsidRPr="00095783" w:rsidRDefault="00616C92" w:rsidP="00100674">
            <w:pPr>
              <w:spacing w:line="240" w:lineRule="auto"/>
              <w:jc w:val="center"/>
              <w:rPr>
                <w:rFonts w:eastAsia="Times New Roman" w:cs="Times New Roman"/>
                <w:b/>
                <w:color w:val="000000"/>
                <w:szCs w:val="24"/>
                <w:lang w:eastAsia="ru-RU"/>
              </w:rPr>
            </w:pPr>
            <w:r>
              <w:rPr>
                <w:rFonts w:eastAsia="Times New Roman" w:cs="Times New Roman"/>
                <w:b/>
                <w:color w:val="000000"/>
                <w:szCs w:val="24"/>
                <w:lang w:eastAsia="ru-RU"/>
              </w:rPr>
              <w:t>2017</w:t>
            </w:r>
          </w:p>
        </w:tc>
        <w:tc>
          <w:tcPr>
            <w:tcW w:w="1408" w:type="dxa"/>
            <w:vMerge/>
            <w:shd w:val="clear" w:color="auto" w:fill="auto"/>
            <w:noWrap/>
            <w:vAlign w:val="center"/>
          </w:tcPr>
          <w:p w:rsidR="00616C92" w:rsidRPr="00D20587" w:rsidRDefault="00616C92" w:rsidP="00100674">
            <w:pPr>
              <w:spacing w:line="240" w:lineRule="auto"/>
              <w:jc w:val="center"/>
              <w:rPr>
                <w:rFonts w:eastAsia="Times New Roman" w:cs="Times New Roman"/>
                <w:b/>
                <w:color w:val="000000"/>
                <w:szCs w:val="24"/>
                <w:lang w:eastAsia="ru-RU"/>
              </w:rPr>
            </w:pPr>
          </w:p>
        </w:tc>
        <w:tc>
          <w:tcPr>
            <w:tcW w:w="1375" w:type="dxa"/>
            <w:vMerge/>
            <w:vAlign w:val="center"/>
          </w:tcPr>
          <w:p w:rsidR="00616C92" w:rsidRPr="00095783" w:rsidRDefault="00616C92" w:rsidP="00100674">
            <w:pPr>
              <w:spacing w:line="240" w:lineRule="auto"/>
              <w:jc w:val="center"/>
              <w:rPr>
                <w:rFonts w:eastAsia="Times New Roman" w:cs="Times New Roman"/>
                <w:b/>
                <w:color w:val="000000"/>
                <w:szCs w:val="24"/>
                <w:lang w:eastAsia="ru-RU"/>
              </w:rPr>
            </w:pPr>
          </w:p>
        </w:tc>
      </w:tr>
      <w:tr w:rsidR="00616C92" w:rsidRPr="00D94596" w:rsidTr="00BA134A">
        <w:trPr>
          <w:trHeight w:val="315"/>
          <w:jc w:val="center"/>
        </w:trPr>
        <w:tc>
          <w:tcPr>
            <w:tcW w:w="2236" w:type="dxa"/>
          </w:tcPr>
          <w:p w:rsidR="00616C92" w:rsidRPr="00D94596" w:rsidRDefault="003249EC" w:rsidP="00100674">
            <w:pPr>
              <w:spacing w:line="240" w:lineRule="auto"/>
              <w:jc w:val="center"/>
              <w:rPr>
                <w:rFonts w:eastAsia="Times New Roman" w:cs="Times New Roman"/>
                <w:color w:val="000000"/>
                <w:szCs w:val="24"/>
                <w:lang w:eastAsia="ru-RU"/>
              </w:rPr>
            </w:pPr>
            <w:r w:rsidRPr="00396508">
              <w:rPr>
                <w:lang w:val="en-US"/>
              </w:rPr>
              <w:t>Non-forested</w:t>
            </w:r>
          </w:p>
        </w:tc>
        <w:tc>
          <w:tcPr>
            <w:tcW w:w="1701" w:type="dxa"/>
            <w:shd w:val="clear" w:color="auto" w:fill="auto"/>
            <w:noWrap/>
            <w:vAlign w:val="center"/>
            <w:hideMark/>
          </w:tcPr>
          <w:p w:rsidR="00616C92" w:rsidRPr="00095783" w:rsidRDefault="00616C92" w:rsidP="00100674">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5108,223</w:t>
            </w:r>
          </w:p>
        </w:tc>
        <w:tc>
          <w:tcPr>
            <w:tcW w:w="1417" w:type="dxa"/>
            <w:shd w:val="clear" w:color="auto" w:fill="auto"/>
            <w:noWrap/>
            <w:vAlign w:val="center"/>
            <w:hideMark/>
          </w:tcPr>
          <w:p w:rsidR="00616C92" w:rsidRPr="00095783" w:rsidRDefault="00616C92" w:rsidP="00100674">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4670,194</w:t>
            </w:r>
          </w:p>
        </w:tc>
        <w:tc>
          <w:tcPr>
            <w:tcW w:w="1408" w:type="dxa"/>
            <w:shd w:val="clear" w:color="auto" w:fill="auto"/>
            <w:noWrap/>
            <w:vAlign w:val="center"/>
            <w:hideMark/>
          </w:tcPr>
          <w:p w:rsidR="00616C92" w:rsidRPr="00095783" w:rsidRDefault="00616C92" w:rsidP="00100674">
            <w:pPr>
              <w:spacing w:line="240" w:lineRule="auto"/>
              <w:jc w:val="center"/>
              <w:rPr>
                <w:rFonts w:eastAsia="Times New Roman" w:cs="Times New Roman"/>
                <w:color w:val="000000"/>
                <w:szCs w:val="24"/>
                <w:lang w:eastAsia="ru-RU"/>
              </w:rPr>
            </w:pPr>
            <w:r w:rsidRPr="00D94596">
              <w:rPr>
                <w:rFonts w:eastAsia="Times New Roman" w:cs="Times New Roman"/>
                <w:color w:val="000000"/>
                <w:szCs w:val="24"/>
                <w:lang w:eastAsia="ru-RU"/>
              </w:rPr>
              <w:t>4401,</w:t>
            </w:r>
            <w:r w:rsidRPr="00095783">
              <w:rPr>
                <w:rFonts w:eastAsia="Times New Roman" w:cs="Times New Roman"/>
                <w:color w:val="000000"/>
                <w:szCs w:val="24"/>
                <w:lang w:eastAsia="ru-RU"/>
              </w:rPr>
              <w:t>66</w:t>
            </w:r>
          </w:p>
        </w:tc>
        <w:tc>
          <w:tcPr>
            <w:tcW w:w="1375" w:type="dxa"/>
            <w:vAlign w:val="bottom"/>
          </w:tcPr>
          <w:p w:rsidR="00616C92" w:rsidRPr="00682E94" w:rsidRDefault="00616C92" w:rsidP="00100674">
            <w:pPr>
              <w:jc w:val="center"/>
              <w:rPr>
                <w:rFonts w:cs="Times New Roman"/>
                <w:color w:val="000000"/>
                <w:sz w:val="22"/>
              </w:rPr>
            </w:pPr>
            <w:r>
              <w:rPr>
                <w:rFonts w:cs="Times New Roman"/>
                <w:color w:val="000000"/>
                <w:sz w:val="22"/>
              </w:rPr>
              <w:t>5,75</w:t>
            </w:r>
          </w:p>
        </w:tc>
      </w:tr>
      <w:tr w:rsidR="00616C92" w:rsidRPr="00D94596" w:rsidTr="00BA134A">
        <w:trPr>
          <w:trHeight w:val="315"/>
          <w:jc w:val="center"/>
        </w:trPr>
        <w:tc>
          <w:tcPr>
            <w:tcW w:w="2236" w:type="dxa"/>
          </w:tcPr>
          <w:p w:rsidR="00616C92" w:rsidRPr="003249EC" w:rsidRDefault="003249EC" w:rsidP="00100674">
            <w:pPr>
              <w:spacing w:line="240" w:lineRule="auto"/>
              <w:jc w:val="center"/>
              <w:rPr>
                <w:rFonts w:eastAsia="Times New Roman" w:cs="Times New Roman"/>
                <w:color w:val="000000"/>
                <w:szCs w:val="24"/>
                <w:lang w:val="en-US" w:eastAsia="ru-RU"/>
              </w:rPr>
            </w:pPr>
            <w:r>
              <w:rPr>
                <w:rFonts w:eastAsia="Times New Roman" w:cs="Times New Roman"/>
                <w:color w:val="000000"/>
                <w:szCs w:val="24"/>
                <w:lang w:val="en-US" w:eastAsia="ru-RU"/>
              </w:rPr>
              <w:t>Uncovered</w:t>
            </w:r>
          </w:p>
        </w:tc>
        <w:tc>
          <w:tcPr>
            <w:tcW w:w="1701" w:type="dxa"/>
            <w:shd w:val="clear" w:color="auto" w:fill="auto"/>
            <w:noWrap/>
            <w:vAlign w:val="center"/>
            <w:hideMark/>
          </w:tcPr>
          <w:p w:rsidR="00616C92" w:rsidRPr="00095783" w:rsidRDefault="00616C92" w:rsidP="00100674">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val="en-US" w:eastAsia="ru-RU"/>
              </w:rPr>
              <w:t>3273,893</w:t>
            </w:r>
          </w:p>
        </w:tc>
        <w:tc>
          <w:tcPr>
            <w:tcW w:w="1417" w:type="dxa"/>
            <w:shd w:val="clear" w:color="auto" w:fill="auto"/>
            <w:noWrap/>
            <w:vAlign w:val="center"/>
            <w:hideMark/>
          </w:tcPr>
          <w:p w:rsidR="00616C92" w:rsidRPr="00095783" w:rsidRDefault="00616C92" w:rsidP="00100674">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3032,455</w:t>
            </w:r>
          </w:p>
        </w:tc>
        <w:tc>
          <w:tcPr>
            <w:tcW w:w="1408" w:type="dxa"/>
            <w:shd w:val="clear" w:color="auto" w:fill="auto"/>
            <w:noWrap/>
            <w:vAlign w:val="center"/>
            <w:hideMark/>
          </w:tcPr>
          <w:p w:rsidR="00616C92" w:rsidRPr="00095783" w:rsidRDefault="00616C92" w:rsidP="00100674">
            <w:pPr>
              <w:spacing w:line="240" w:lineRule="auto"/>
              <w:jc w:val="center"/>
              <w:rPr>
                <w:rFonts w:eastAsia="Times New Roman" w:cs="Times New Roman"/>
                <w:color w:val="000000"/>
                <w:szCs w:val="24"/>
                <w:lang w:eastAsia="ru-RU"/>
              </w:rPr>
            </w:pPr>
            <w:r w:rsidRPr="00D94596">
              <w:rPr>
                <w:rFonts w:eastAsia="Times New Roman" w:cs="Times New Roman"/>
                <w:color w:val="000000"/>
                <w:szCs w:val="24"/>
                <w:lang w:eastAsia="ru-RU"/>
              </w:rPr>
              <w:t>3166,</w:t>
            </w:r>
            <w:r w:rsidRPr="00095783">
              <w:rPr>
                <w:rFonts w:eastAsia="Times New Roman" w:cs="Times New Roman"/>
                <w:color w:val="000000"/>
                <w:szCs w:val="24"/>
                <w:lang w:eastAsia="ru-RU"/>
              </w:rPr>
              <w:t>37</w:t>
            </w:r>
          </w:p>
        </w:tc>
        <w:tc>
          <w:tcPr>
            <w:tcW w:w="1375" w:type="dxa"/>
            <w:vAlign w:val="bottom"/>
          </w:tcPr>
          <w:p w:rsidR="00616C92" w:rsidRPr="00682E94" w:rsidRDefault="00616C92" w:rsidP="00100674">
            <w:pPr>
              <w:jc w:val="center"/>
              <w:rPr>
                <w:rFonts w:cs="Times New Roman"/>
                <w:color w:val="000000"/>
                <w:sz w:val="22"/>
              </w:rPr>
            </w:pPr>
            <w:r>
              <w:rPr>
                <w:rFonts w:cs="Times New Roman"/>
                <w:color w:val="000000"/>
                <w:sz w:val="22"/>
              </w:rPr>
              <w:t>4,42</w:t>
            </w:r>
          </w:p>
        </w:tc>
      </w:tr>
      <w:tr w:rsidR="00616C92" w:rsidRPr="00D94596" w:rsidTr="00BA134A">
        <w:trPr>
          <w:trHeight w:val="315"/>
          <w:jc w:val="center"/>
        </w:trPr>
        <w:tc>
          <w:tcPr>
            <w:tcW w:w="2236" w:type="dxa"/>
          </w:tcPr>
          <w:p w:rsidR="00616C92" w:rsidRPr="00D94596" w:rsidRDefault="003249EC" w:rsidP="00100674">
            <w:pPr>
              <w:spacing w:line="240" w:lineRule="auto"/>
              <w:jc w:val="center"/>
              <w:rPr>
                <w:rFonts w:eastAsia="Times New Roman" w:cs="Times New Roman"/>
                <w:color w:val="000000"/>
                <w:szCs w:val="24"/>
                <w:lang w:eastAsia="ru-RU"/>
              </w:rPr>
            </w:pPr>
            <w:r w:rsidRPr="00396508">
              <w:rPr>
                <w:lang w:val="en-US"/>
              </w:rPr>
              <w:t>Young</w:t>
            </w:r>
          </w:p>
        </w:tc>
        <w:tc>
          <w:tcPr>
            <w:tcW w:w="1701" w:type="dxa"/>
            <w:shd w:val="clear" w:color="auto" w:fill="auto"/>
            <w:noWrap/>
            <w:vAlign w:val="center"/>
            <w:hideMark/>
          </w:tcPr>
          <w:p w:rsidR="00616C92" w:rsidRPr="00095783" w:rsidRDefault="00616C92" w:rsidP="00100674">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12161,067</w:t>
            </w:r>
          </w:p>
        </w:tc>
        <w:tc>
          <w:tcPr>
            <w:tcW w:w="1417" w:type="dxa"/>
            <w:shd w:val="clear" w:color="auto" w:fill="auto"/>
            <w:noWrap/>
            <w:vAlign w:val="center"/>
            <w:hideMark/>
          </w:tcPr>
          <w:p w:rsidR="00616C92" w:rsidRPr="00095783" w:rsidRDefault="00616C92" w:rsidP="00100674">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12847,546</w:t>
            </w:r>
          </w:p>
        </w:tc>
        <w:tc>
          <w:tcPr>
            <w:tcW w:w="1408" w:type="dxa"/>
            <w:shd w:val="clear" w:color="auto" w:fill="auto"/>
            <w:noWrap/>
            <w:vAlign w:val="center"/>
            <w:hideMark/>
          </w:tcPr>
          <w:p w:rsidR="00616C92" w:rsidRPr="00095783" w:rsidRDefault="00616C92" w:rsidP="00100674">
            <w:pPr>
              <w:spacing w:line="240" w:lineRule="auto"/>
              <w:jc w:val="center"/>
              <w:rPr>
                <w:rFonts w:eastAsia="Times New Roman" w:cs="Times New Roman"/>
                <w:color w:val="000000"/>
                <w:szCs w:val="24"/>
                <w:lang w:eastAsia="ru-RU"/>
              </w:rPr>
            </w:pPr>
            <w:r w:rsidRPr="00D94596">
              <w:rPr>
                <w:rFonts w:eastAsia="Times New Roman" w:cs="Times New Roman"/>
                <w:color w:val="000000"/>
                <w:szCs w:val="24"/>
                <w:lang w:eastAsia="ru-RU"/>
              </w:rPr>
              <w:t>12544,</w:t>
            </w:r>
            <w:r w:rsidRPr="00095783">
              <w:rPr>
                <w:rFonts w:eastAsia="Times New Roman" w:cs="Times New Roman"/>
                <w:color w:val="000000"/>
                <w:szCs w:val="24"/>
                <w:lang w:eastAsia="ru-RU"/>
              </w:rPr>
              <w:t>61</w:t>
            </w:r>
          </w:p>
        </w:tc>
        <w:tc>
          <w:tcPr>
            <w:tcW w:w="1375" w:type="dxa"/>
            <w:vAlign w:val="bottom"/>
          </w:tcPr>
          <w:p w:rsidR="00616C92" w:rsidRPr="00682E94" w:rsidRDefault="00616C92" w:rsidP="00100674">
            <w:pPr>
              <w:jc w:val="center"/>
              <w:rPr>
                <w:rFonts w:cs="Times New Roman"/>
                <w:color w:val="000000"/>
                <w:sz w:val="22"/>
              </w:rPr>
            </w:pPr>
            <w:r>
              <w:rPr>
                <w:rFonts w:cs="Times New Roman"/>
                <w:color w:val="000000"/>
                <w:sz w:val="22"/>
              </w:rPr>
              <w:t>2,36</w:t>
            </w:r>
          </w:p>
        </w:tc>
      </w:tr>
      <w:tr w:rsidR="00616C92" w:rsidRPr="00D94596" w:rsidTr="00BA134A">
        <w:trPr>
          <w:trHeight w:val="315"/>
          <w:jc w:val="center"/>
        </w:trPr>
        <w:tc>
          <w:tcPr>
            <w:tcW w:w="2236" w:type="dxa"/>
          </w:tcPr>
          <w:p w:rsidR="00616C92" w:rsidRPr="00D94596" w:rsidRDefault="003249EC" w:rsidP="00100674">
            <w:pPr>
              <w:spacing w:line="240" w:lineRule="auto"/>
              <w:jc w:val="center"/>
              <w:rPr>
                <w:rFonts w:eastAsia="Times New Roman" w:cs="Times New Roman"/>
                <w:color w:val="000000"/>
                <w:szCs w:val="24"/>
                <w:lang w:eastAsia="ru-RU"/>
              </w:rPr>
            </w:pPr>
            <w:r w:rsidRPr="00396508">
              <w:rPr>
                <w:lang w:val="en-US"/>
              </w:rPr>
              <w:lastRenderedPageBreak/>
              <w:t>Middle-aged</w:t>
            </w:r>
          </w:p>
        </w:tc>
        <w:tc>
          <w:tcPr>
            <w:tcW w:w="1701" w:type="dxa"/>
            <w:shd w:val="clear" w:color="auto" w:fill="auto"/>
            <w:noWrap/>
            <w:vAlign w:val="center"/>
            <w:hideMark/>
          </w:tcPr>
          <w:p w:rsidR="00616C92" w:rsidRPr="00095783" w:rsidRDefault="00616C92" w:rsidP="00100674">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12648,814</w:t>
            </w:r>
          </w:p>
        </w:tc>
        <w:tc>
          <w:tcPr>
            <w:tcW w:w="1417" w:type="dxa"/>
            <w:shd w:val="clear" w:color="auto" w:fill="auto"/>
            <w:noWrap/>
            <w:vAlign w:val="center"/>
            <w:hideMark/>
          </w:tcPr>
          <w:p w:rsidR="00616C92" w:rsidRPr="00095783" w:rsidRDefault="00616C92" w:rsidP="00100674">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13411,571</w:t>
            </w:r>
          </w:p>
        </w:tc>
        <w:tc>
          <w:tcPr>
            <w:tcW w:w="1408" w:type="dxa"/>
            <w:shd w:val="clear" w:color="auto" w:fill="auto"/>
            <w:noWrap/>
            <w:vAlign w:val="center"/>
            <w:hideMark/>
          </w:tcPr>
          <w:p w:rsidR="00616C92" w:rsidRPr="00095783" w:rsidRDefault="00616C92" w:rsidP="00100674">
            <w:pPr>
              <w:spacing w:line="240" w:lineRule="auto"/>
              <w:jc w:val="center"/>
              <w:rPr>
                <w:rFonts w:eastAsia="Times New Roman" w:cs="Times New Roman"/>
                <w:color w:val="000000"/>
                <w:szCs w:val="24"/>
                <w:lang w:eastAsia="ru-RU"/>
              </w:rPr>
            </w:pPr>
            <w:r w:rsidRPr="00D94596">
              <w:rPr>
                <w:rFonts w:eastAsia="Times New Roman" w:cs="Times New Roman"/>
                <w:color w:val="000000"/>
                <w:szCs w:val="24"/>
                <w:lang w:eastAsia="ru-RU"/>
              </w:rPr>
              <w:t>13137,</w:t>
            </w:r>
            <w:r w:rsidRPr="00095783">
              <w:rPr>
                <w:rFonts w:eastAsia="Times New Roman" w:cs="Times New Roman"/>
                <w:color w:val="000000"/>
                <w:szCs w:val="24"/>
                <w:lang w:eastAsia="ru-RU"/>
              </w:rPr>
              <w:t>08</w:t>
            </w:r>
          </w:p>
        </w:tc>
        <w:tc>
          <w:tcPr>
            <w:tcW w:w="1375" w:type="dxa"/>
            <w:vAlign w:val="bottom"/>
          </w:tcPr>
          <w:p w:rsidR="00616C92" w:rsidRPr="00682E94" w:rsidRDefault="00616C92" w:rsidP="00100674">
            <w:pPr>
              <w:jc w:val="center"/>
              <w:rPr>
                <w:rFonts w:cs="Times New Roman"/>
                <w:color w:val="000000"/>
                <w:sz w:val="22"/>
              </w:rPr>
            </w:pPr>
            <w:r>
              <w:rPr>
                <w:rFonts w:cs="Times New Roman"/>
                <w:color w:val="000000"/>
                <w:sz w:val="22"/>
              </w:rPr>
              <w:t>2,05</w:t>
            </w:r>
          </w:p>
        </w:tc>
      </w:tr>
      <w:tr w:rsidR="00616C92" w:rsidRPr="00D94596" w:rsidTr="00BA134A">
        <w:trPr>
          <w:trHeight w:val="315"/>
          <w:jc w:val="center"/>
        </w:trPr>
        <w:tc>
          <w:tcPr>
            <w:tcW w:w="2236" w:type="dxa"/>
          </w:tcPr>
          <w:p w:rsidR="00616C92" w:rsidRPr="00D94596" w:rsidRDefault="003249EC" w:rsidP="00100674">
            <w:pPr>
              <w:spacing w:line="240" w:lineRule="auto"/>
              <w:jc w:val="center"/>
              <w:rPr>
                <w:rFonts w:eastAsia="Times New Roman" w:cs="Times New Roman"/>
                <w:color w:val="000000"/>
                <w:szCs w:val="24"/>
                <w:lang w:eastAsia="ru-RU"/>
              </w:rPr>
            </w:pPr>
            <w:r>
              <w:rPr>
                <w:lang w:val="en-US"/>
              </w:rPr>
              <w:t>Maturing</w:t>
            </w:r>
            <w:r w:rsidRPr="00D94596">
              <w:rPr>
                <w:rFonts w:eastAsia="Times New Roman" w:cs="Times New Roman"/>
                <w:color w:val="000000"/>
                <w:szCs w:val="24"/>
                <w:lang w:eastAsia="ru-RU"/>
              </w:rPr>
              <w:t xml:space="preserve"> </w:t>
            </w:r>
          </w:p>
        </w:tc>
        <w:tc>
          <w:tcPr>
            <w:tcW w:w="1701" w:type="dxa"/>
            <w:shd w:val="clear" w:color="auto" w:fill="auto"/>
            <w:noWrap/>
            <w:vAlign w:val="center"/>
            <w:hideMark/>
          </w:tcPr>
          <w:p w:rsidR="00616C92" w:rsidRPr="00095783" w:rsidRDefault="00616C92" w:rsidP="00100674">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5783,593</w:t>
            </w:r>
          </w:p>
        </w:tc>
        <w:tc>
          <w:tcPr>
            <w:tcW w:w="1417" w:type="dxa"/>
            <w:shd w:val="clear" w:color="auto" w:fill="auto"/>
            <w:noWrap/>
            <w:vAlign w:val="center"/>
            <w:hideMark/>
          </w:tcPr>
          <w:p w:rsidR="00616C92" w:rsidRPr="00095783" w:rsidRDefault="00616C92" w:rsidP="00100674">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6170,173</w:t>
            </w:r>
          </w:p>
        </w:tc>
        <w:tc>
          <w:tcPr>
            <w:tcW w:w="1408" w:type="dxa"/>
            <w:shd w:val="clear" w:color="auto" w:fill="auto"/>
            <w:noWrap/>
            <w:vAlign w:val="center"/>
            <w:hideMark/>
          </w:tcPr>
          <w:p w:rsidR="00616C92" w:rsidRPr="00095783" w:rsidRDefault="00616C92" w:rsidP="00100674">
            <w:pPr>
              <w:spacing w:line="240" w:lineRule="auto"/>
              <w:jc w:val="center"/>
              <w:rPr>
                <w:rFonts w:eastAsia="Times New Roman" w:cs="Times New Roman"/>
                <w:color w:val="000000"/>
                <w:szCs w:val="24"/>
                <w:lang w:eastAsia="ru-RU"/>
              </w:rPr>
            </w:pPr>
            <w:r w:rsidRPr="00D94596">
              <w:rPr>
                <w:rFonts w:eastAsia="Times New Roman" w:cs="Times New Roman"/>
                <w:color w:val="000000"/>
                <w:szCs w:val="24"/>
                <w:lang w:eastAsia="ru-RU"/>
              </w:rPr>
              <w:t>6215,</w:t>
            </w:r>
            <w:r w:rsidRPr="00095783">
              <w:rPr>
                <w:rFonts w:eastAsia="Times New Roman" w:cs="Times New Roman"/>
                <w:color w:val="000000"/>
                <w:szCs w:val="24"/>
                <w:lang w:eastAsia="ru-RU"/>
              </w:rPr>
              <w:t>15</w:t>
            </w:r>
          </w:p>
        </w:tc>
        <w:tc>
          <w:tcPr>
            <w:tcW w:w="1375" w:type="dxa"/>
            <w:vAlign w:val="bottom"/>
          </w:tcPr>
          <w:p w:rsidR="00616C92" w:rsidRPr="00682E94" w:rsidRDefault="00616C92" w:rsidP="00100674">
            <w:pPr>
              <w:jc w:val="center"/>
              <w:rPr>
                <w:rFonts w:cs="Times New Roman"/>
                <w:color w:val="000000"/>
                <w:sz w:val="22"/>
              </w:rPr>
            </w:pPr>
            <w:r>
              <w:rPr>
                <w:rFonts w:cs="Times New Roman"/>
                <w:color w:val="000000"/>
                <w:sz w:val="22"/>
              </w:rPr>
              <w:t>0,73</w:t>
            </w:r>
          </w:p>
        </w:tc>
      </w:tr>
      <w:tr w:rsidR="00616C92" w:rsidRPr="00D94596" w:rsidTr="00BA134A">
        <w:trPr>
          <w:trHeight w:val="315"/>
          <w:jc w:val="center"/>
        </w:trPr>
        <w:tc>
          <w:tcPr>
            <w:tcW w:w="2236" w:type="dxa"/>
          </w:tcPr>
          <w:p w:rsidR="00616C92" w:rsidRPr="00D94596" w:rsidRDefault="003249EC" w:rsidP="00100674">
            <w:pPr>
              <w:spacing w:line="240" w:lineRule="auto"/>
              <w:jc w:val="center"/>
              <w:rPr>
                <w:rFonts w:eastAsia="Times New Roman" w:cs="Times New Roman"/>
                <w:color w:val="000000"/>
                <w:szCs w:val="24"/>
                <w:lang w:eastAsia="ru-RU"/>
              </w:rPr>
            </w:pPr>
            <w:r>
              <w:rPr>
                <w:lang w:val="en-US"/>
              </w:rPr>
              <w:t>Mature</w:t>
            </w:r>
            <w:r w:rsidRPr="00396508">
              <w:rPr>
                <w:lang w:val="en-US"/>
              </w:rPr>
              <w:t xml:space="preserve"> and </w:t>
            </w:r>
            <w:proofErr w:type="spellStart"/>
            <w:r w:rsidRPr="00396508">
              <w:rPr>
                <w:lang w:val="en-US"/>
              </w:rPr>
              <w:t>overmature</w:t>
            </w:r>
            <w:proofErr w:type="spellEnd"/>
          </w:p>
        </w:tc>
        <w:tc>
          <w:tcPr>
            <w:tcW w:w="1701" w:type="dxa"/>
            <w:shd w:val="clear" w:color="auto" w:fill="auto"/>
            <w:noWrap/>
            <w:vAlign w:val="center"/>
            <w:hideMark/>
          </w:tcPr>
          <w:p w:rsidR="00616C92" w:rsidRPr="00095783" w:rsidRDefault="00616C92" w:rsidP="00100674">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24444,429</w:t>
            </w:r>
          </w:p>
        </w:tc>
        <w:tc>
          <w:tcPr>
            <w:tcW w:w="1417" w:type="dxa"/>
            <w:shd w:val="clear" w:color="auto" w:fill="auto"/>
            <w:noWrap/>
            <w:vAlign w:val="center"/>
            <w:hideMark/>
          </w:tcPr>
          <w:p w:rsidR="00616C92" w:rsidRPr="00095783" w:rsidRDefault="00616C92" w:rsidP="00100674">
            <w:pPr>
              <w:spacing w:line="240" w:lineRule="auto"/>
              <w:jc w:val="center"/>
              <w:rPr>
                <w:rFonts w:eastAsia="Times New Roman" w:cs="Times New Roman"/>
                <w:color w:val="000000"/>
                <w:szCs w:val="24"/>
                <w:lang w:eastAsia="ru-RU"/>
              </w:rPr>
            </w:pPr>
            <w:r w:rsidRPr="00095783">
              <w:rPr>
                <w:rFonts w:eastAsia="Times New Roman" w:cs="Times New Roman"/>
                <w:color w:val="000000"/>
                <w:szCs w:val="24"/>
                <w:lang w:eastAsia="ru-RU"/>
              </w:rPr>
              <w:t>24128,406</w:t>
            </w:r>
          </w:p>
        </w:tc>
        <w:tc>
          <w:tcPr>
            <w:tcW w:w="1408" w:type="dxa"/>
            <w:shd w:val="clear" w:color="auto" w:fill="auto"/>
            <w:noWrap/>
            <w:vAlign w:val="center"/>
            <w:hideMark/>
          </w:tcPr>
          <w:p w:rsidR="00616C92" w:rsidRPr="00095783" w:rsidRDefault="00616C92" w:rsidP="00100674">
            <w:pPr>
              <w:spacing w:line="240" w:lineRule="auto"/>
              <w:jc w:val="center"/>
              <w:rPr>
                <w:rFonts w:eastAsia="Times New Roman" w:cs="Times New Roman"/>
                <w:color w:val="000000"/>
                <w:szCs w:val="24"/>
                <w:lang w:eastAsia="ru-RU"/>
              </w:rPr>
            </w:pPr>
            <w:r w:rsidRPr="00D94596">
              <w:rPr>
                <w:rFonts w:eastAsia="Times New Roman" w:cs="Times New Roman"/>
                <w:color w:val="000000"/>
                <w:szCs w:val="24"/>
                <w:lang w:eastAsia="ru-RU"/>
              </w:rPr>
              <w:t>24089,</w:t>
            </w:r>
            <w:r w:rsidRPr="00095783">
              <w:rPr>
                <w:rFonts w:eastAsia="Times New Roman" w:cs="Times New Roman"/>
                <w:color w:val="000000"/>
                <w:szCs w:val="24"/>
                <w:lang w:eastAsia="ru-RU"/>
              </w:rPr>
              <w:t>60</w:t>
            </w:r>
          </w:p>
        </w:tc>
        <w:tc>
          <w:tcPr>
            <w:tcW w:w="1375" w:type="dxa"/>
            <w:vAlign w:val="center"/>
          </w:tcPr>
          <w:p w:rsidR="00616C92" w:rsidRPr="00682E94" w:rsidRDefault="00616C92" w:rsidP="00100674">
            <w:pPr>
              <w:jc w:val="center"/>
              <w:rPr>
                <w:rFonts w:cs="Times New Roman"/>
                <w:color w:val="000000"/>
                <w:sz w:val="22"/>
              </w:rPr>
            </w:pPr>
            <w:r w:rsidRPr="00682E94">
              <w:rPr>
                <w:rFonts w:cs="Times New Roman"/>
                <w:color w:val="000000"/>
                <w:sz w:val="22"/>
              </w:rPr>
              <w:t>0,16</w:t>
            </w:r>
          </w:p>
        </w:tc>
      </w:tr>
    </w:tbl>
    <w:p w:rsidR="00D20587" w:rsidRDefault="00D20587" w:rsidP="003249EC">
      <w:pPr>
        <w:ind w:firstLine="709"/>
        <w:rPr>
          <w:lang w:val="en-US"/>
        </w:rPr>
      </w:pPr>
    </w:p>
    <w:p w:rsidR="00DC0E70" w:rsidRDefault="00DC0E70" w:rsidP="003249EC">
      <w:pPr>
        <w:ind w:firstLine="709"/>
        <w:rPr>
          <w:lang w:val="en-US"/>
        </w:rPr>
      </w:pPr>
      <w:r>
        <w:rPr>
          <w:lang w:val="en-US"/>
        </w:rPr>
        <w:t xml:space="preserve">In the last column of Table </w:t>
      </w:r>
      <w:r w:rsidRPr="00DC0E70">
        <w:rPr>
          <w:lang w:val="en-US"/>
        </w:rPr>
        <w:t xml:space="preserve">1, the relative error in the calculations for the model is calculated. </w:t>
      </w:r>
      <w:r w:rsidR="008765E1">
        <w:rPr>
          <w:lang w:val="en-US"/>
        </w:rPr>
        <w:t xml:space="preserve">The </w:t>
      </w:r>
      <w:r w:rsidR="008765E1" w:rsidRPr="006C7CD9">
        <w:rPr>
          <w:lang w:val="en-US"/>
        </w:rPr>
        <w:t>mathematic</w:t>
      </w:r>
      <w:r w:rsidR="008765E1">
        <w:rPr>
          <w:lang w:val="en-US"/>
        </w:rPr>
        <w:t xml:space="preserve"> formula of error is follows</w:t>
      </w:r>
      <w:r w:rsidRPr="00DC0E70">
        <w:rPr>
          <w:lang w:val="en-US"/>
        </w:rPr>
        <w:t>:</w:t>
      </w:r>
    </w:p>
    <w:p w:rsidR="00DC0E70" w:rsidRPr="00DC0E70" w:rsidRDefault="00DC0E70" w:rsidP="00DC0E70">
      <w:pPr>
        <w:ind w:firstLine="709"/>
        <w:jc w:val="center"/>
        <w:rPr>
          <w:rFonts w:eastAsiaTheme="minorEastAsia" w:cs="Times New Roman"/>
          <w:lang w:val="en-US"/>
        </w:rPr>
      </w:pPr>
      <m:oMath>
        <m:r>
          <w:rPr>
            <w:rFonts w:ascii="Cambria Math" w:eastAsiaTheme="minorEastAsia" w:hAnsi="Cambria Math" w:cs="Times New Roman"/>
          </w:rPr>
          <m:t>Е</m:t>
        </m:r>
        <m:r>
          <w:rPr>
            <w:rFonts w:ascii="Cambria Math" w:eastAsiaTheme="minorEastAsia" w:hAnsi="Cambria Math" w:cs="Times New Roman"/>
            <w:lang w:val="en-US"/>
          </w:rPr>
          <m:t>=</m:t>
        </m:r>
        <m:f>
          <m:fPr>
            <m:ctrlPr>
              <w:rPr>
                <w:rFonts w:ascii="Cambria Math" w:eastAsiaTheme="minorEastAsia" w:hAnsi="Cambria Math" w:cs="Times New Roman"/>
                <w:i/>
              </w:rPr>
            </m:ctrlPr>
          </m:fPr>
          <m:num>
            <m:r>
              <w:rPr>
                <w:rFonts w:ascii="Cambria Math" w:eastAsiaTheme="minorEastAsia" w:hAnsi="Cambria Math" w:cs="Times New Roman"/>
                <w:lang w:val="en-US"/>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calc</m:t>
                </m:r>
              </m:sub>
            </m:sSub>
            <m:r>
              <w:rPr>
                <w:rFonts w:ascii="Cambria Math" w:eastAsiaTheme="minorEastAsia" w:hAnsi="Cambria Math" w:cs="Times New Roman"/>
                <w:lang w:val="en-US"/>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true</m:t>
                </m:r>
              </m:sub>
            </m:sSub>
            <m:r>
              <w:rPr>
                <w:rFonts w:ascii="Cambria Math" w:eastAsiaTheme="minorEastAsia" w:hAnsi="Cambria Math" w:cs="Times New Roman"/>
                <w:lang w:val="en-US"/>
              </w:rPr>
              <m:t>|</m:t>
            </m:r>
          </m:num>
          <m:den>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true</m:t>
                </m:r>
              </m:sub>
            </m:sSub>
          </m:den>
        </m:f>
        <m:r>
          <w:rPr>
            <w:rFonts w:ascii="Cambria Math" w:eastAsiaTheme="minorEastAsia" w:hAnsi="Cambria Math" w:cs="Times New Roman"/>
            <w:lang w:val="en-US"/>
          </w:rPr>
          <m:t>*100%</m:t>
        </m:r>
      </m:oMath>
      <w:r w:rsidRPr="00DC0E70">
        <w:rPr>
          <w:rFonts w:eastAsiaTheme="minorEastAsia" w:cs="Times New Roman"/>
          <w:lang w:val="en-US"/>
        </w:rPr>
        <w:t>,</w:t>
      </w:r>
    </w:p>
    <w:p w:rsidR="00D101E7" w:rsidRPr="00D101E7" w:rsidRDefault="00D101E7" w:rsidP="00D101E7">
      <w:pPr>
        <w:rPr>
          <w:lang w:val="en-US"/>
        </w:rPr>
      </w:pPr>
      <w:proofErr w:type="gramStart"/>
      <w:r w:rsidRPr="00D101E7">
        <w:rPr>
          <w:lang w:val="en-US"/>
        </w:rPr>
        <w:t>where</w:t>
      </w:r>
      <w:proofErr w:type="gramEnd"/>
      <w:r w:rsidRPr="00D101E7">
        <w:rPr>
          <w:lang w:val="en-US"/>
        </w:rPr>
        <w:t xml:space="preserve"> </w:t>
      </w:r>
      <w:proofErr w:type="spellStart"/>
      <w:r w:rsidRPr="00C32F75">
        <w:rPr>
          <w:rFonts w:eastAsiaTheme="minorEastAsia" w:cs="Times New Roman"/>
          <w:i/>
          <w:lang w:val="en-US"/>
        </w:rPr>
        <w:t>S</w:t>
      </w:r>
      <w:r w:rsidRPr="00C32F75">
        <w:rPr>
          <w:rFonts w:eastAsiaTheme="minorEastAsia" w:cs="Times New Roman"/>
          <w:i/>
          <w:vertAlign w:val="subscript"/>
          <w:lang w:val="en-US"/>
        </w:rPr>
        <w:t>calc</w:t>
      </w:r>
      <w:proofErr w:type="spellEnd"/>
      <w:r w:rsidR="008765E1">
        <w:rPr>
          <w:rFonts w:eastAsiaTheme="minorEastAsia" w:cs="Times New Roman"/>
          <w:i/>
          <w:vertAlign w:val="subscript"/>
          <w:lang w:val="en-US"/>
        </w:rPr>
        <w:t xml:space="preserve"> </w:t>
      </w:r>
      <w:r w:rsidR="008765E1">
        <w:rPr>
          <w:rFonts w:eastAsiaTheme="minorEastAsia" w:cs="Times New Roman"/>
          <w:lang w:val="en-US"/>
        </w:rPr>
        <w:t>:</w:t>
      </w:r>
      <w:r w:rsidRPr="00D101E7">
        <w:rPr>
          <w:lang w:val="en-US"/>
        </w:rPr>
        <w:t xml:space="preserve"> </w:t>
      </w:r>
      <w:r w:rsidR="008765E1">
        <w:rPr>
          <w:lang w:val="en-US"/>
        </w:rPr>
        <w:t>s</w:t>
      </w:r>
      <w:r w:rsidR="008765E1" w:rsidRPr="008765E1">
        <w:rPr>
          <w:lang w:val="en-US"/>
        </w:rPr>
        <w:t>imulation data</w:t>
      </w:r>
      <w:r w:rsidRPr="00D101E7">
        <w:rPr>
          <w:lang w:val="en-US"/>
        </w:rPr>
        <w:t xml:space="preserve">, </w:t>
      </w:r>
      <w:proofErr w:type="spellStart"/>
      <w:r w:rsidRPr="00C32F75">
        <w:rPr>
          <w:rFonts w:eastAsiaTheme="minorEastAsia" w:cs="Times New Roman"/>
          <w:i/>
          <w:lang w:val="en-US"/>
        </w:rPr>
        <w:t>S</w:t>
      </w:r>
      <w:r w:rsidRPr="00C32F75">
        <w:rPr>
          <w:rFonts w:eastAsiaTheme="minorEastAsia" w:cs="Times New Roman"/>
          <w:i/>
          <w:vertAlign w:val="subscript"/>
          <w:lang w:val="en-US"/>
        </w:rPr>
        <w:t>true</w:t>
      </w:r>
      <w:proofErr w:type="spellEnd"/>
      <w:r w:rsidR="008765E1">
        <w:rPr>
          <w:lang w:val="en-US"/>
        </w:rPr>
        <w:t>: actual data</w:t>
      </w:r>
      <w:r w:rsidRPr="00D101E7">
        <w:rPr>
          <w:lang w:val="en-US"/>
        </w:rPr>
        <w:t>.</w:t>
      </w:r>
    </w:p>
    <w:p w:rsidR="00DC0E70" w:rsidRPr="00C91A79" w:rsidRDefault="00FB5361" w:rsidP="00D101E7">
      <w:pPr>
        <w:ind w:firstLine="709"/>
        <w:rPr>
          <w:lang w:val="en-US"/>
        </w:rPr>
      </w:pPr>
      <w:r>
        <w:rPr>
          <w:lang w:val="en-US"/>
        </w:rPr>
        <w:t>The</w:t>
      </w:r>
      <w:r w:rsidR="00D101E7" w:rsidRPr="00D101E7">
        <w:rPr>
          <w:lang w:val="en-US"/>
        </w:rPr>
        <w:t xml:space="preserve"> relative error should not exceed 10%</w:t>
      </w:r>
      <w:r>
        <w:rPr>
          <w:lang w:val="en-US"/>
        </w:rPr>
        <w:t xml:space="preserve"> f</w:t>
      </w:r>
      <w:r w:rsidRPr="00D101E7">
        <w:rPr>
          <w:lang w:val="en-US"/>
        </w:rPr>
        <w:t xml:space="preserve">or the model to be considered </w:t>
      </w:r>
      <w:r>
        <w:rPr>
          <w:lang w:val="en-US"/>
        </w:rPr>
        <w:t>valid</w:t>
      </w:r>
      <w:r w:rsidR="00D101E7" w:rsidRPr="00D101E7">
        <w:rPr>
          <w:lang w:val="en-US"/>
        </w:rPr>
        <w:t>. In "</w:t>
      </w:r>
      <w:r w:rsidRPr="00396508">
        <w:rPr>
          <w:lang w:val="en-US"/>
        </w:rPr>
        <w:t>Dynamics of stands</w:t>
      </w:r>
      <w:r w:rsidR="00D101E7" w:rsidRPr="00D101E7">
        <w:rPr>
          <w:lang w:val="en-US"/>
        </w:rPr>
        <w:t>" the average error was 2.58%</w:t>
      </w:r>
      <w:proofErr w:type="gramStart"/>
      <w:r w:rsidR="00D101E7" w:rsidRPr="00D101E7">
        <w:rPr>
          <w:lang w:val="en-US"/>
        </w:rPr>
        <w:t>,</w:t>
      </w:r>
      <w:proofErr w:type="gramEnd"/>
      <w:r w:rsidR="00D101E7" w:rsidRPr="00D101E7">
        <w:rPr>
          <w:lang w:val="en-US"/>
        </w:rPr>
        <w:t xml:space="preserve"> therefore this model can be used for predictive </w:t>
      </w:r>
      <w:r>
        <w:rPr>
          <w:lang w:val="en-US"/>
        </w:rPr>
        <w:t>simulation</w:t>
      </w:r>
      <w:r w:rsidR="00D101E7" w:rsidRPr="00D101E7">
        <w:rPr>
          <w:lang w:val="en-US"/>
        </w:rPr>
        <w:t xml:space="preserve"> and assessment of the direction of the general dynamics of forest resources after the impact of various management decisions.</w:t>
      </w:r>
    </w:p>
    <w:p w:rsidR="006C7CD9" w:rsidRDefault="006C7CD9" w:rsidP="006C7CD9">
      <w:pPr>
        <w:pStyle w:val="2"/>
        <w:rPr>
          <w:lang w:val="en-US"/>
        </w:rPr>
      </w:pPr>
      <w:r>
        <w:rPr>
          <w:lang w:val="en-US"/>
        </w:rPr>
        <w:t>Results and discussion</w:t>
      </w:r>
    </w:p>
    <w:p w:rsidR="006C7CD9" w:rsidRPr="007F0A6D" w:rsidRDefault="00A71197" w:rsidP="006C7CD9">
      <w:pPr>
        <w:ind w:firstLine="709"/>
        <w:rPr>
          <w:lang w:val="en-US"/>
        </w:rPr>
      </w:pPr>
      <w:r>
        <w:rPr>
          <w:lang w:val="en-US"/>
        </w:rPr>
        <w:t>Six</w:t>
      </w:r>
      <w:r w:rsidRPr="00A71197">
        <w:rPr>
          <w:lang w:val="en-US"/>
        </w:rPr>
        <w:t xml:space="preserve"> different scenarios were used</w:t>
      </w:r>
      <w:r>
        <w:rPr>
          <w:lang w:val="en-US"/>
        </w:rPr>
        <w:t xml:space="preserve"> to</w:t>
      </w:r>
      <w:r w:rsidR="006C7CD9" w:rsidRPr="006C7CD9">
        <w:rPr>
          <w:lang w:val="en-US"/>
        </w:rPr>
        <w:t xml:space="preserve"> estimate the dynamics of the forest resources of the Irkutsk region for 200 years</w:t>
      </w:r>
      <w:r>
        <w:rPr>
          <w:lang w:val="en-US"/>
        </w:rPr>
        <w:t xml:space="preserve">. </w:t>
      </w:r>
      <w:r w:rsidR="00953EA4">
        <w:rPr>
          <w:lang w:val="en-US"/>
        </w:rPr>
        <w:t>Calculations were b</w:t>
      </w:r>
      <w:r w:rsidR="006C7CD9" w:rsidRPr="006C7CD9">
        <w:rPr>
          <w:lang w:val="en-US"/>
        </w:rPr>
        <w:t xml:space="preserve">ased on the data for 2017 by categories of land and age classes of forest resources of all 37 </w:t>
      </w:r>
      <w:r w:rsidR="00E81BB2">
        <w:rPr>
          <w:lang w:val="en-US"/>
        </w:rPr>
        <w:t>forest</w:t>
      </w:r>
      <w:r w:rsidR="007F0A6D">
        <w:rPr>
          <w:lang w:val="en-US"/>
        </w:rPr>
        <w:t>ry</w:t>
      </w:r>
      <w:r w:rsidR="006C7CD9" w:rsidRPr="006C7CD9">
        <w:rPr>
          <w:lang w:val="en-US"/>
        </w:rPr>
        <w:t xml:space="preserve"> in the territory of the Irkutsk region.</w:t>
      </w:r>
      <w:r w:rsidR="00953EA4">
        <w:rPr>
          <w:lang w:val="en-US"/>
        </w:rPr>
        <w:t xml:space="preserve"> </w:t>
      </w:r>
      <w:r w:rsidR="00953EA4" w:rsidRPr="00A71197">
        <w:rPr>
          <w:lang w:val="en-US"/>
        </w:rPr>
        <w:t>Units of measure are</w:t>
      </w:r>
      <w:r w:rsidR="00953EA4" w:rsidRPr="006C7CD9">
        <w:rPr>
          <w:lang w:val="en-US"/>
        </w:rPr>
        <w:t xml:space="preserve"> total area</w:t>
      </w:r>
      <w:r w:rsidR="00953EA4">
        <w:rPr>
          <w:lang w:val="en-US"/>
        </w:rPr>
        <w:t>s</w:t>
      </w:r>
      <w:r w:rsidR="00953EA4" w:rsidRPr="006C7CD9">
        <w:rPr>
          <w:lang w:val="en-US"/>
        </w:rPr>
        <w:t xml:space="preserve"> in thousand hectares in all forest </w:t>
      </w:r>
      <w:r w:rsidR="00953EA4">
        <w:rPr>
          <w:lang w:val="en-US"/>
        </w:rPr>
        <w:t>districts</w:t>
      </w:r>
      <w:r w:rsidR="00953EA4" w:rsidRPr="006C7CD9">
        <w:rPr>
          <w:lang w:val="en-US"/>
        </w:rPr>
        <w:t>.</w:t>
      </w:r>
    </w:p>
    <w:p w:rsidR="006C7CD9" w:rsidRPr="006C7CD9" w:rsidRDefault="006C7CD9" w:rsidP="00C059E7">
      <w:pPr>
        <w:ind w:firstLine="709"/>
        <w:rPr>
          <w:lang w:val="en-US"/>
        </w:rPr>
      </w:pPr>
      <w:r w:rsidRPr="006C7CD9">
        <w:rPr>
          <w:lang w:val="en-US"/>
        </w:rPr>
        <w:t>Six scenarios are considered:</w:t>
      </w:r>
    </w:p>
    <w:p w:rsidR="006C7CD9" w:rsidRPr="006C7CD9" w:rsidRDefault="006C7CD9" w:rsidP="00C059E7">
      <w:pPr>
        <w:ind w:firstLine="709"/>
        <w:rPr>
          <w:lang w:val="en-US"/>
        </w:rPr>
      </w:pPr>
      <w:r w:rsidRPr="006C7CD9">
        <w:rPr>
          <w:lang w:val="en-US"/>
        </w:rPr>
        <w:t xml:space="preserve">1) Current levels of </w:t>
      </w:r>
      <w:r w:rsidR="00817B92">
        <w:rPr>
          <w:lang w:val="en-US"/>
        </w:rPr>
        <w:t>cutt</w:t>
      </w:r>
      <w:r w:rsidRPr="006C7CD9">
        <w:rPr>
          <w:lang w:val="en-US"/>
        </w:rPr>
        <w:t xml:space="preserve">ing, </w:t>
      </w:r>
      <w:r w:rsidR="005F2A98">
        <w:rPr>
          <w:lang w:val="en-US"/>
        </w:rPr>
        <w:t>tree planting</w:t>
      </w:r>
      <w:r w:rsidRPr="006C7CD9">
        <w:rPr>
          <w:lang w:val="en-US"/>
        </w:rPr>
        <w:t xml:space="preserve"> and the </w:t>
      </w:r>
      <w:r w:rsidR="009F5B1B" w:rsidRPr="00693012">
        <w:rPr>
          <w:lang w:val="en-US"/>
        </w:rPr>
        <w:t>influence</w:t>
      </w:r>
      <w:r w:rsidRPr="006C7CD9">
        <w:rPr>
          <w:lang w:val="en-US"/>
        </w:rPr>
        <w:t xml:space="preserve"> of </w:t>
      </w:r>
      <w:r w:rsidR="00145A49">
        <w:rPr>
          <w:lang w:val="en-US"/>
        </w:rPr>
        <w:t>adverse</w:t>
      </w:r>
      <w:r w:rsidRPr="006C7CD9">
        <w:rPr>
          <w:lang w:val="en-US"/>
        </w:rPr>
        <w:t xml:space="preserve"> factors.</w:t>
      </w:r>
    </w:p>
    <w:p w:rsidR="006C7CD9" w:rsidRPr="006C7CD9" w:rsidRDefault="006C7CD9" w:rsidP="00C059E7">
      <w:pPr>
        <w:ind w:firstLine="709"/>
        <w:rPr>
          <w:lang w:val="en-US"/>
        </w:rPr>
      </w:pPr>
      <w:r w:rsidRPr="006C7CD9">
        <w:rPr>
          <w:lang w:val="en-US"/>
        </w:rPr>
        <w:t xml:space="preserve">2) Reducing the </w:t>
      </w:r>
      <w:r w:rsidR="001B36FB" w:rsidRPr="00693012">
        <w:rPr>
          <w:lang w:val="en-US"/>
        </w:rPr>
        <w:t>influence</w:t>
      </w:r>
      <w:r w:rsidR="001B36FB" w:rsidRPr="006C7CD9">
        <w:rPr>
          <w:lang w:val="en-US"/>
        </w:rPr>
        <w:t xml:space="preserve"> of </w:t>
      </w:r>
      <w:r w:rsidR="00145A49">
        <w:rPr>
          <w:lang w:val="en-US"/>
        </w:rPr>
        <w:t>adverse</w:t>
      </w:r>
      <w:r w:rsidR="001B36FB" w:rsidRPr="006C7CD9">
        <w:rPr>
          <w:lang w:val="en-US"/>
        </w:rPr>
        <w:t xml:space="preserve"> </w:t>
      </w:r>
      <w:r w:rsidRPr="006C7CD9">
        <w:rPr>
          <w:lang w:val="en-US"/>
        </w:rPr>
        <w:t>factors in 2 times.</w:t>
      </w:r>
    </w:p>
    <w:p w:rsidR="006C7CD9" w:rsidRPr="006C7CD9" w:rsidRDefault="006C7CD9" w:rsidP="00C059E7">
      <w:pPr>
        <w:ind w:firstLine="709"/>
        <w:rPr>
          <w:lang w:val="en-US"/>
        </w:rPr>
      </w:pPr>
      <w:r w:rsidRPr="006C7CD9">
        <w:rPr>
          <w:lang w:val="en-US"/>
        </w:rPr>
        <w:t xml:space="preserve">3) Increase in the volume of </w:t>
      </w:r>
      <w:r w:rsidR="001B36FB">
        <w:rPr>
          <w:lang w:val="en-US"/>
        </w:rPr>
        <w:t>tree planting</w:t>
      </w:r>
      <w:r w:rsidR="001B36FB" w:rsidRPr="006C7CD9">
        <w:rPr>
          <w:lang w:val="en-US"/>
        </w:rPr>
        <w:t xml:space="preserve"> </w:t>
      </w:r>
      <w:r w:rsidRPr="006C7CD9">
        <w:rPr>
          <w:lang w:val="en-US"/>
        </w:rPr>
        <w:t>by 2.5 times.</w:t>
      </w:r>
    </w:p>
    <w:p w:rsidR="006C7CD9" w:rsidRPr="006C7CD9" w:rsidRDefault="006C7CD9" w:rsidP="00C059E7">
      <w:pPr>
        <w:ind w:firstLine="709"/>
        <w:rPr>
          <w:lang w:val="en-US"/>
        </w:rPr>
      </w:pPr>
      <w:r w:rsidRPr="006C7CD9">
        <w:rPr>
          <w:lang w:val="en-US"/>
        </w:rPr>
        <w:t>4) Decrease of cuttings in 2 times.</w:t>
      </w:r>
    </w:p>
    <w:p w:rsidR="006C7CD9" w:rsidRPr="006C7CD9" w:rsidRDefault="006C7CD9" w:rsidP="00C059E7">
      <w:pPr>
        <w:ind w:firstLine="709"/>
        <w:rPr>
          <w:lang w:val="en-US"/>
        </w:rPr>
      </w:pPr>
      <w:r w:rsidRPr="006C7CD9">
        <w:rPr>
          <w:lang w:val="en-US"/>
        </w:rPr>
        <w:t>5) Increase of cuttings in 3 times.</w:t>
      </w:r>
    </w:p>
    <w:p w:rsidR="006C7CD9" w:rsidRDefault="006C7CD9" w:rsidP="00C059E7">
      <w:pPr>
        <w:ind w:firstLine="709"/>
        <w:rPr>
          <w:lang w:val="en-US"/>
        </w:rPr>
      </w:pPr>
      <w:r w:rsidRPr="006C7CD9">
        <w:rPr>
          <w:lang w:val="en-US"/>
        </w:rPr>
        <w:t xml:space="preserve">6) Increase </w:t>
      </w:r>
      <w:r w:rsidR="001B36FB" w:rsidRPr="006C7CD9">
        <w:rPr>
          <w:lang w:val="en-US"/>
        </w:rPr>
        <w:t>cuttings</w:t>
      </w:r>
      <w:r w:rsidRPr="006C7CD9">
        <w:rPr>
          <w:lang w:val="en-US"/>
        </w:rPr>
        <w:t xml:space="preserve"> 2.5 times, planting - 1.5 times.</w:t>
      </w:r>
    </w:p>
    <w:p w:rsidR="00AD64D7" w:rsidRDefault="00AD64D7" w:rsidP="00C059E7">
      <w:pPr>
        <w:ind w:firstLine="709"/>
        <w:rPr>
          <w:lang w:val="en-US"/>
        </w:rPr>
      </w:pPr>
    </w:p>
    <w:p w:rsidR="00AD64D7" w:rsidRDefault="005E7B3F" w:rsidP="00AD64D7">
      <w:pPr>
        <w:rPr>
          <w:lang w:val="en-US"/>
        </w:rPr>
      </w:pPr>
      <w:r>
        <w:rPr>
          <w:rFonts w:eastAsiaTheme="minorEastAsia" w:cs="Times New Roman"/>
          <w:noProof/>
          <w:lang w:eastAsia="ru-R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47pt">
            <v:imagedata r:id="rId9" o:title="graphIO"/>
          </v:shape>
        </w:pict>
      </w:r>
    </w:p>
    <w:p w:rsidR="00AD64D7" w:rsidRDefault="00AD64D7" w:rsidP="00AD64D7">
      <w:pPr>
        <w:jc w:val="center"/>
        <w:rPr>
          <w:lang w:val="en-US"/>
        </w:rPr>
      </w:pPr>
      <w:proofErr w:type="gramStart"/>
      <w:r>
        <w:rPr>
          <w:lang w:val="en-US"/>
        </w:rPr>
        <w:t>Figure 3.</w:t>
      </w:r>
      <w:proofErr w:type="gramEnd"/>
      <w:r>
        <w:rPr>
          <w:lang w:val="en-US"/>
        </w:rPr>
        <w:t xml:space="preserve"> D</w:t>
      </w:r>
      <w:r w:rsidRPr="00AD64D7">
        <w:rPr>
          <w:lang w:val="en-US"/>
        </w:rPr>
        <w:t>ynamics of forest resources</w:t>
      </w:r>
      <w:r>
        <w:rPr>
          <w:lang w:val="en-US"/>
        </w:rPr>
        <w:t xml:space="preserve"> under</w:t>
      </w:r>
      <w:r w:rsidRPr="00AD64D7">
        <w:rPr>
          <w:lang w:val="en-US"/>
        </w:rPr>
        <w:t xml:space="preserve"> 6 scenarios</w:t>
      </w:r>
    </w:p>
    <w:p w:rsidR="006A52D5" w:rsidRDefault="006A52D5" w:rsidP="00AD64D7">
      <w:pPr>
        <w:jc w:val="center"/>
        <w:rPr>
          <w:lang w:val="en-US"/>
        </w:rPr>
      </w:pPr>
    </w:p>
    <w:p w:rsidR="006A52D5" w:rsidRPr="006A52D5" w:rsidRDefault="000F3934" w:rsidP="006A52D5">
      <w:pPr>
        <w:ind w:firstLine="709"/>
        <w:rPr>
          <w:lang w:val="en-US"/>
        </w:rPr>
      </w:pPr>
      <w:r w:rsidRPr="00267F2F">
        <w:rPr>
          <w:lang w:val="en-US"/>
        </w:rPr>
        <w:t>The results show that</w:t>
      </w:r>
      <w:r w:rsidR="006A52D5" w:rsidRPr="006A52D5">
        <w:rPr>
          <w:lang w:val="en-US"/>
        </w:rPr>
        <w:t xml:space="preserve"> at current levels of natural and anthropogenic impact in the long run the areas of mature and over-mature forests grow confidently with a slight decrease in young growth. In the second scenario, we observe a sharp increase in mature and over-mature forests with a slower decline in young growth and </w:t>
      </w:r>
      <w:r w:rsidR="00A63804">
        <w:rPr>
          <w:lang w:val="en-US"/>
        </w:rPr>
        <w:t>un</w:t>
      </w:r>
      <w:r w:rsidR="00A63804" w:rsidRPr="00396508">
        <w:rPr>
          <w:lang w:val="en-US"/>
        </w:rPr>
        <w:t>covered by forest</w:t>
      </w:r>
      <w:r w:rsidR="006A52D5" w:rsidRPr="006A52D5">
        <w:rPr>
          <w:lang w:val="en-US"/>
        </w:rPr>
        <w:t xml:space="preserve"> land. The dynamics of forests in the third scenario is similar to the first one.</w:t>
      </w:r>
    </w:p>
    <w:p w:rsidR="006A52D5" w:rsidRPr="006A52D5" w:rsidRDefault="006A52D5" w:rsidP="006A52D5">
      <w:pPr>
        <w:ind w:firstLine="709"/>
        <w:rPr>
          <w:lang w:val="en-US"/>
        </w:rPr>
      </w:pPr>
      <w:r w:rsidRPr="006A52D5">
        <w:rPr>
          <w:lang w:val="en-US"/>
        </w:rPr>
        <w:t xml:space="preserve">In the fourth scenario, there is a marked decrease in the level of mature and over-mature forests during the first 50 years with an increase in the areas of younger age categories. </w:t>
      </w:r>
      <w:r w:rsidR="0096570D">
        <w:rPr>
          <w:lang w:val="en-US"/>
        </w:rPr>
        <w:t>N</w:t>
      </w:r>
      <w:r w:rsidR="0096570D" w:rsidRPr="006A52D5">
        <w:rPr>
          <w:lang w:val="en-US"/>
        </w:rPr>
        <w:t xml:space="preserve">ot covered </w:t>
      </w:r>
      <w:r w:rsidR="0096570D">
        <w:t>а</w:t>
      </w:r>
      <w:proofErr w:type="spellStart"/>
      <w:r w:rsidRPr="006A52D5">
        <w:rPr>
          <w:lang w:val="en-US"/>
        </w:rPr>
        <w:t>reas</w:t>
      </w:r>
      <w:proofErr w:type="spellEnd"/>
      <w:r w:rsidRPr="006A52D5">
        <w:rPr>
          <w:lang w:val="en-US"/>
        </w:rPr>
        <w:t xml:space="preserve"> increase for 15 years, </w:t>
      </w:r>
      <w:proofErr w:type="gramStart"/>
      <w:r w:rsidRPr="006A52D5">
        <w:rPr>
          <w:lang w:val="en-US"/>
        </w:rPr>
        <w:t>then</w:t>
      </w:r>
      <w:proofErr w:type="gramEnd"/>
      <w:r w:rsidRPr="006A52D5">
        <w:rPr>
          <w:lang w:val="en-US"/>
        </w:rPr>
        <w:t xml:space="preserve"> gradually begin to decline. In the fifth scenario, sharp growth of mature and over-mature forests was noted with a slight decrease in younger age categories. In the latter scenario, stocks of </w:t>
      </w:r>
      <w:r w:rsidR="004E034A">
        <w:rPr>
          <w:lang w:val="en-US"/>
        </w:rPr>
        <w:t>mature</w:t>
      </w:r>
      <w:r w:rsidRPr="006A52D5">
        <w:rPr>
          <w:lang w:val="en-US"/>
        </w:rPr>
        <w:t xml:space="preserve"> and over-matured declines over the first 35 </w:t>
      </w:r>
      <w:proofErr w:type="gramStart"/>
      <w:r w:rsidRPr="006A52D5">
        <w:rPr>
          <w:lang w:val="en-US"/>
        </w:rPr>
        <w:t>years,</w:t>
      </w:r>
      <w:proofErr w:type="gramEnd"/>
      <w:r w:rsidRPr="006A52D5">
        <w:rPr>
          <w:lang w:val="en-US"/>
        </w:rPr>
        <w:t xml:space="preserve"> then remain at the same level.</w:t>
      </w:r>
    </w:p>
    <w:p w:rsidR="006A52D5" w:rsidRDefault="006A52D5" w:rsidP="006A52D5">
      <w:pPr>
        <w:ind w:firstLine="709"/>
        <w:rPr>
          <w:lang w:val="en-US"/>
        </w:rPr>
      </w:pPr>
      <w:r w:rsidRPr="006A52D5">
        <w:rPr>
          <w:lang w:val="en-US"/>
        </w:rPr>
        <w:t xml:space="preserve">The simulation results are shown on the map of the Irkutsk region, as a measure taken the difference between the forest area for all categories of age at the end and the beginning of the simulation period. In Figure 4, colors 1-2 correspond to negative values ​​relative to the initial values ​​- decrease, color 3 - minor fluctuations, colors 4-5 - positive values, area </w:t>
      </w:r>
      <w:r w:rsidR="004E034A">
        <w:rPr>
          <w:lang w:val="en-US"/>
        </w:rPr>
        <w:t>increases</w:t>
      </w:r>
      <w:r w:rsidRPr="006A52D5">
        <w:rPr>
          <w:lang w:val="en-US"/>
        </w:rPr>
        <w:t xml:space="preserve">. It can </w:t>
      </w:r>
      <w:r w:rsidRPr="006A52D5">
        <w:rPr>
          <w:lang w:val="en-US"/>
        </w:rPr>
        <w:lastRenderedPageBreak/>
        <w:t>be seen that forest areas located in the central part of the region are most affected by anthropogenic influence. In large forest areas in the north and east of the region, due to low transport accessibility, forest areas remain almost at the same level, regardless of the scenario of their use.</w:t>
      </w:r>
    </w:p>
    <w:p w:rsidR="00DC710B" w:rsidRDefault="005E7B3F" w:rsidP="005E7B3F">
      <w:pPr>
        <w:jc w:val="center"/>
        <w:rPr>
          <w:lang w:val="en-US"/>
        </w:rPr>
      </w:pPr>
      <w:r>
        <w:rPr>
          <w:rFonts w:eastAsiaTheme="minorEastAsia" w:cs="Times New Roman"/>
          <w:noProof/>
          <w:lang w:eastAsia="ru-RU"/>
        </w:rPr>
        <w:lastRenderedPageBreak/>
        <w:pict>
          <v:shape id="_x0000_i1026" type="#_x0000_t75" style="width:446.25pt;height:707.25pt">
            <v:imagedata r:id="rId10" o:title="mapsIO_2"/>
          </v:shape>
        </w:pict>
      </w:r>
      <w:proofErr w:type="gramStart"/>
      <w:r w:rsidR="00DC710B">
        <w:rPr>
          <w:lang w:val="en-US"/>
        </w:rPr>
        <w:t>Figure 4.</w:t>
      </w:r>
      <w:proofErr w:type="gramEnd"/>
      <w:r w:rsidR="00334AE0">
        <w:rPr>
          <w:lang w:val="en-US"/>
        </w:rPr>
        <w:t xml:space="preserve"> </w:t>
      </w:r>
      <w:r w:rsidR="00334AE0" w:rsidRPr="00334AE0">
        <w:rPr>
          <w:lang w:val="en-US"/>
        </w:rPr>
        <w:t xml:space="preserve">Simulated land use maps generated </w:t>
      </w:r>
      <w:r w:rsidR="00B72A8A">
        <w:rPr>
          <w:lang w:val="en-US"/>
        </w:rPr>
        <w:t>under</w:t>
      </w:r>
      <w:r w:rsidR="00334AE0" w:rsidRPr="00334AE0">
        <w:rPr>
          <w:lang w:val="en-US"/>
        </w:rPr>
        <w:t xml:space="preserve"> </w:t>
      </w:r>
      <w:r w:rsidR="00334AE0">
        <w:rPr>
          <w:lang w:val="en-US"/>
        </w:rPr>
        <w:t>6 scenarios</w:t>
      </w:r>
    </w:p>
    <w:p w:rsidR="005E7B3F" w:rsidRDefault="005E7B3F" w:rsidP="005E7B3F">
      <w:pPr>
        <w:jc w:val="center"/>
        <w:rPr>
          <w:lang w:val="en-US"/>
        </w:rPr>
      </w:pPr>
    </w:p>
    <w:p w:rsidR="00395FE6" w:rsidRPr="00395FE6" w:rsidRDefault="00C91A79" w:rsidP="00395FE6">
      <w:pPr>
        <w:ind w:firstLine="709"/>
        <w:rPr>
          <w:lang w:val="en-US"/>
        </w:rPr>
      </w:pPr>
      <w:r>
        <w:rPr>
          <w:lang w:val="en-US"/>
        </w:rPr>
        <w:t>We make</w:t>
      </w:r>
      <w:r w:rsidR="00395FE6" w:rsidRPr="00395FE6">
        <w:rPr>
          <w:lang w:val="en-US"/>
        </w:rPr>
        <w:t xml:space="preserve"> a consolidated quantitative assessment of the change in the total forest area in the scenario calculations. The results of the comparison are</w:t>
      </w:r>
      <w:r w:rsidR="005D120B">
        <w:rPr>
          <w:lang w:val="en-US"/>
        </w:rPr>
        <w:t xml:space="preserve"> given in Table 2. If the influence</w:t>
      </w:r>
      <w:r w:rsidR="00395FE6" w:rsidRPr="00395FE6">
        <w:rPr>
          <w:lang w:val="en-US"/>
        </w:rPr>
        <w:t xml:space="preserve"> of </w:t>
      </w:r>
      <w:r w:rsidR="00145A49">
        <w:rPr>
          <w:lang w:val="en-US"/>
        </w:rPr>
        <w:t>adverse</w:t>
      </w:r>
      <w:r w:rsidR="00395FE6" w:rsidRPr="00395FE6">
        <w:rPr>
          <w:lang w:val="en-US"/>
        </w:rPr>
        <w:t xml:space="preserve"> factors is reduced by 2, the total area will increase by 0.4% (236 thousand hectares), as compared to the calculation at current levels</w:t>
      </w:r>
      <w:r w:rsidR="00F62B84">
        <w:rPr>
          <w:lang w:val="en-US"/>
        </w:rPr>
        <w:t xml:space="preserve"> of factors</w:t>
      </w:r>
      <w:r w:rsidR="00395FE6" w:rsidRPr="00395FE6">
        <w:rPr>
          <w:lang w:val="en-US"/>
        </w:rPr>
        <w:t>. With an increase in forest plantations</w:t>
      </w:r>
      <w:r w:rsidR="00F62B84">
        <w:rPr>
          <w:lang w:val="en-US"/>
        </w:rPr>
        <w:t xml:space="preserve"> in </w:t>
      </w:r>
      <w:r w:rsidR="00F62B84" w:rsidRPr="00395FE6">
        <w:rPr>
          <w:lang w:val="en-US"/>
        </w:rPr>
        <w:t>2.5 times</w:t>
      </w:r>
      <w:r w:rsidR="00395FE6" w:rsidRPr="00395FE6">
        <w:rPr>
          <w:lang w:val="en-US"/>
        </w:rPr>
        <w:t xml:space="preserve">, </w:t>
      </w:r>
      <w:r w:rsidR="00F62B84">
        <w:rPr>
          <w:lang w:val="en-US"/>
        </w:rPr>
        <w:t xml:space="preserve">is noted </w:t>
      </w:r>
      <w:r w:rsidR="00395FE6" w:rsidRPr="00395FE6">
        <w:rPr>
          <w:lang w:val="en-US"/>
        </w:rPr>
        <w:t>an increase in area by 0.5% (320 thousand ha).</w:t>
      </w:r>
    </w:p>
    <w:p w:rsidR="00334AE0" w:rsidRDefault="00395FE6" w:rsidP="00395FE6">
      <w:pPr>
        <w:ind w:firstLine="709"/>
        <w:rPr>
          <w:lang w:val="en-US"/>
        </w:rPr>
      </w:pPr>
      <w:r w:rsidRPr="00395FE6">
        <w:rPr>
          <w:lang w:val="en-US"/>
        </w:rPr>
        <w:t xml:space="preserve">Increasing the </w:t>
      </w:r>
      <w:r w:rsidR="00C526F0">
        <w:rPr>
          <w:lang w:val="en-US"/>
        </w:rPr>
        <w:t>cutting</w:t>
      </w:r>
      <w:r w:rsidRPr="00395FE6">
        <w:rPr>
          <w:lang w:val="en-US"/>
        </w:rPr>
        <w:t xml:space="preserve"> by 3 times, </w:t>
      </w:r>
      <w:r w:rsidR="00D6707A">
        <w:rPr>
          <w:lang w:val="en-US"/>
        </w:rPr>
        <w:t>showing a decreasing</w:t>
      </w:r>
      <w:r w:rsidRPr="00395FE6">
        <w:rPr>
          <w:lang w:val="en-US"/>
        </w:rPr>
        <w:t xml:space="preserve"> in the total area by 1.3% (780 thousand hectares), with the areas of mature and over</w:t>
      </w:r>
      <w:r w:rsidR="00BB0581">
        <w:rPr>
          <w:lang w:val="en-US"/>
        </w:rPr>
        <w:t>-</w:t>
      </w:r>
      <w:r w:rsidRPr="00395FE6">
        <w:rPr>
          <w:lang w:val="en-US"/>
        </w:rPr>
        <w:t>mature trees decreasing the most - by 26.6%, while the young will be increased by 31.3%. If the volume of cuttings is reduced by 2 times, the total area will increase by 0.8% (501 thousand ha), while mature and over</w:t>
      </w:r>
      <w:r w:rsidR="00BB0581">
        <w:rPr>
          <w:lang w:val="en-US"/>
        </w:rPr>
        <w:t>-</w:t>
      </w:r>
      <w:r w:rsidRPr="00395FE6">
        <w:rPr>
          <w:lang w:val="en-US"/>
        </w:rPr>
        <w:t>mature grow by 11.5%. In the latter scenario, with an increase in logging 2.5 times (which corresponds to the full development of the estimated cutting area) with a simultaneous increase in forest plantations</w:t>
      </w:r>
      <w:r w:rsidR="00F62B84">
        <w:rPr>
          <w:lang w:val="en-US"/>
        </w:rPr>
        <w:t xml:space="preserve"> in </w:t>
      </w:r>
      <w:r w:rsidR="00F62B84" w:rsidRPr="00395FE6">
        <w:rPr>
          <w:lang w:val="en-US"/>
        </w:rPr>
        <w:t>1.5 times</w:t>
      </w:r>
      <w:r w:rsidRPr="00395FE6">
        <w:rPr>
          <w:lang w:val="en-US"/>
        </w:rPr>
        <w:t xml:space="preserve">, </w:t>
      </w:r>
      <w:r w:rsidR="00F62B84" w:rsidRPr="00395FE6">
        <w:rPr>
          <w:lang w:val="en-US"/>
        </w:rPr>
        <w:t>is observed</w:t>
      </w:r>
      <w:r w:rsidR="00F62B84" w:rsidRPr="00395FE6">
        <w:rPr>
          <w:lang w:val="en-US"/>
        </w:rPr>
        <w:t xml:space="preserve"> </w:t>
      </w:r>
      <w:r w:rsidRPr="00395FE6">
        <w:rPr>
          <w:lang w:val="en-US"/>
        </w:rPr>
        <w:t>a decrease in total area by 0.9% (568 thousand hectares).</w:t>
      </w:r>
    </w:p>
    <w:p w:rsidR="00C45AE3" w:rsidRDefault="00C45AE3" w:rsidP="00395FE6">
      <w:pPr>
        <w:ind w:firstLine="709"/>
        <w:rPr>
          <w:lang w:val="en-US"/>
        </w:rPr>
      </w:pPr>
    </w:p>
    <w:p w:rsidR="00C45AE3" w:rsidRDefault="00C45AE3" w:rsidP="00C45AE3">
      <w:pPr>
        <w:ind w:firstLine="709"/>
        <w:jc w:val="right"/>
        <w:rPr>
          <w:lang w:val="en-US"/>
        </w:rPr>
      </w:pPr>
      <w:proofErr w:type="gramStart"/>
      <w:r>
        <w:rPr>
          <w:shd w:val="clear" w:color="auto" w:fill="FFFFFF"/>
          <w:lang w:val="en-US"/>
        </w:rPr>
        <w:t>Table 2</w:t>
      </w:r>
      <w:r w:rsidRPr="00D20587">
        <w:rPr>
          <w:shd w:val="clear" w:color="auto" w:fill="FFFFFF"/>
          <w:lang w:val="en-US"/>
        </w:rPr>
        <w:t>.</w:t>
      </w:r>
      <w:proofErr w:type="gramEnd"/>
      <w:r>
        <w:rPr>
          <w:shd w:val="clear" w:color="auto" w:fill="FFFFFF"/>
          <w:lang w:val="en-US"/>
        </w:rPr>
        <w:t xml:space="preserve"> </w:t>
      </w:r>
      <w:r w:rsidR="004E0830" w:rsidRPr="004E0830">
        <w:rPr>
          <w:shd w:val="clear" w:color="auto" w:fill="FFFFFF"/>
          <w:lang w:val="en-US"/>
        </w:rPr>
        <w:t>Quantitative change</w:t>
      </w:r>
      <w:r w:rsidR="00832EE9">
        <w:rPr>
          <w:shd w:val="clear" w:color="auto" w:fill="FFFFFF"/>
          <w:lang w:val="en-US"/>
        </w:rPr>
        <w:t>s</w:t>
      </w:r>
      <w:r w:rsidR="004E0830" w:rsidRPr="004E0830">
        <w:rPr>
          <w:shd w:val="clear" w:color="auto" w:fill="FFFFFF"/>
          <w:lang w:val="en-US"/>
        </w:rPr>
        <w:t xml:space="preserve"> in areas in the calculations by scenarios compared with the current level of factors</w:t>
      </w:r>
    </w:p>
    <w:tbl>
      <w:tblPr>
        <w:tblStyle w:val="a7"/>
        <w:tblW w:w="9525" w:type="dxa"/>
        <w:tblLayout w:type="fixed"/>
        <w:tblCellMar>
          <w:left w:w="28" w:type="dxa"/>
          <w:right w:w="28" w:type="dxa"/>
        </w:tblCellMar>
        <w:tblLook w:val="04A0" w:firstRow="1" w:lastRow="0" w:firstColumn="1" w:lastColumn="0" w:noHBand="0" w:noVBand="1"/>
      </w:tblPr>
      <w:tblGrid>
        <w:gridCol w:w="341"/>
        <w:gridCol w:w="1105"/>
        <w:gridCol w:w="793"/>
        <w:gridCol w:w="709"/>
        <w:gridCol w:w="793"/>
        <w:gridCol w:w="709"/>
        <w:gridCol w:w="707"/>
        <w:gridCol w:w="795"/>
        <w:gridCol w:w="708"/>
        <w:gridCol w:w="706"/>
        <w:gridCol w:w="796"/>
        <w:gridCol w:w="651"/>
        <w:gridCol w:w="712"/>
      </w:tblGrid>
      <w:tr w:rsidR="00C45AE3" w:rsidRPr="00980FE2" w:rsidTr="00626291">
        <w:trPr>
          <w:trHeight w:val="278"/>
        </w:trPr>
        <w:tc>
          <w:tcPr>
            <w:tcW w:w="341" w:type="dxa"/>
            <w:vMerge w:val="restart"/>
            <w:vAlign w:val="center"/>
          </w:tcPr>
          <w:p w:rsidR="00C45AE3" w:rsidRPr="009E106F" w:rsidRDefault="00C45AE3" w:rsidP="00AA791D">
            <w:pPr>
              <w:jc w:val="center"/>
              <w:rPr>
                <w:b/>
              </w:rPr>
            </w:pPr>
            <w:r w:rsidRPr="009E106F">
              <w:rPr>
                <w:b/>
              </w:rPr>
              <w:t>№</w:t>
            </w:r>
          </w:p>
        </w:tc>
        <w:tc>
          <w:tcPr>
            <w:tcW w:w="1105" w:type="dxa"/>
            <w:vMerge w:val="restart"/>
            <w:vAlign w:val="center"/>
          </w:tcPr>
          <w:p w:rsidR="00C45AE3" w:rsidRPr="009E106F" w:rsidRDefault="00C45AE3" w:rsidP="00AA791D">
            <w:pPr>
              <w:jc w:val="center"/>
              <w:rPr>
                <w:b/>
              </w:rPr>
            </w:pPr>
            <w:proofErr w:type="spellStart"/>
            <w:r w:rsidRPr="009E106F">
              <w:rPr>
                <w:b/>
              </w:rPr>
              <w:t>Scenario</w:t>
            </w:r>
            <w:proofErr w:type="spellEnd"/>
          </w:p>
        </w:tc>
        <w:tc>
          <w:tcPr>
            <w:tcW w:w="1502" w:type="dxa"/>
            <w:gridSpan w:val="2"/>
          </w:tcPr>
          <w:p w:rsidR="00C45AE3" w:rsidRPr="00832EE9" w:rsidRDefault="00832EE9" w:rsidP="00AA791D">
            <w:pPr>
              <w:jc w:val="center"/>
              <w:rPr>
                <w:b/>
                <w:sz w:val="22"/>
              </w:rPr>
            </w:pPr>
            <w:r w:rsidRPr="00832EE9">
              <w:rPr>
                <w:b/>
                <w:lang w:val="en-US"/>
              </w:rPr>
              <w:t>Young</w:t>
            </w:r>
          </w:p>
        </w:tc>
        <w:tc>
          <w:tcPr>
            <w:tcW w:w="1502" w:type="dxa"/>
            <w:gridSpan w:val="2"/>
          </w:tcPr>
          <w:p w:rsidR="00C45AE3" w:rsidRPr="00832EE9" w:rsidRDefault="00832EE9" w:rsidP="00AA791D">
            <w:pPr>
              <w:jc w:val="center"/>
              <w:rPr>
                <w:b/>
                <w:sz w:val="22"/>
              </w:rPr>
            </w:pPr>
            <w:r w:rsidRPr="00832EE9">
              <w:rPr>
                <w:b/>
                <w:lang w:val="en-US"/>
              </w:rPr>
              <w:t>Middle-aged</w:t>
            </w:r>
          </w:p>
        </w:tc>
        <w:tc>
          <w:tcPr>
            <w:tcW w:w="1502" w:type="dxa"/>
            <w:gridSpan w:val="2"/>
          </w:tcPr>
          <w:p w:rsidR="00C45AE3" w:rsidRPr="00832EE9" w:rsidRDefault="00832EE9" w:rsidP="00AA791D">
            <w:pPr>
              <w:jc w:val="center"/>
              <w:rPr>
                <w:b/>
                <w:sz w:val="22"/>
              </w:rPr>
            </w:pPr>
            <w:r w:rsidRPr="00832EE9">
              <w:rPr>
                <w:b/>
                <w:lang w:val="en-US"/>
              </w:rPr>
              <w:t>Maturing</w:t>
            </w:r>
          </w:p>
        </w:tc>
        <w:tc>
          <w:tcPr>
            <w:tcW w:w="1414" w:type="dxa"/>
            <w:gridSpan w:val="2"/>
          </w:tcPr>
          <w:p w:rsidR="00C45AE3" w:rsidRPr="00832EE9" w:rsidRDefault="00832EE9" w:rsidP="00AA791D">
            <w:pPr>
              <w:jc w:val="center"/>
              <w:rPr>
                <w:b/>
                <w:sz w:val="22"/>
              </w:rPr>
            </w:pPr>
            <w:r w:rsidRPr="00832EE9">
              <w:rPr>
                <w:b/>
                <w:lang w:val="en-US"/>
              </w:rPr>
              <w:t>Mature and over-mature</w:t>
            </w:r>
          </w:p>
        </w:tc>
        <w:tc>
          <w:tcPr>
            <w:tcW w:w="2159" w:type="dxa"/>
            <w:gridSpan w:val="3"/>
          </w:tcPr>
          <w:p w:rsidR="00C45AE3" w:rsidRDefault="00C45AE3" w:rsidP="00AA791D">
            <w:pPr>
              <w:jc w:val="center"/>
              <w:rPr>
                <w:b/>
                <w:sz w:val="22"/>
                <w:lang w:val="en-US"/>
              </w:rPr>
            </w:pPr>
            <w:r>
              <w:rPr>
                <w:b/>
                <w:sz w:val="22"/>
                <w:lang w:val="en-US"/>
              </w:rPr>
              <w:t>Total</w:t>
            </w:r>
          </w:p>
        </w:tc>
      </w:tr>
      <w:tr w:rsidR="00C45AE3" w:rsidRPr="00980FE2" w:rsidTr="00626291">
        <w:trPr>
          <w:trHeight w:val="277"/>
        </w:trPr>
        <w:tc>
          <w:tcPr>
            <w:tcW w:w="341" w:type="dxa"/>
            <w:vMerge/>
          </w:tcPr>
          <w:p w:rsidR="00C45AE3" w:rsidRDefault="00C45AE3" w:rsidP="00AA791D"/>
        </w:tc>
        <w:tc>
          <w:tcPr>
            <w:tcW w:w="1105" w:type="dxa"/>
            <w:vMerge/>
          </w:tcPr>
          <w:p w:rsidR="00C45AE3" w:rsidRDefault="00C45AE3" w:rsidP="00AA791D"/>
        </w:tc>
        <w:tc>
          <w:tcPr>
            <w:tcW w:w="793" w:type="dxa"/>
          </w:tcPr>
          <w:p w:rsidR="00C45AE3" w:rsidRPr="00397A03" w:rsidRDefault="00C45AE3" w:rsidP="00AA791D">
            <w:pPr>
              <w:jc w:val="center"/>
              <w:rPr>
                <w:b/>
                <w:sz w:val="22"/>
              </w:rPr>
            </w:pPr>
            <w:r>
              <w:rPr>
                <w:b/>
                <w:sz w:val="22"/>
                <w:lang w:val="en-US"/>
              </w:rPr>
              <w:t>Area</w:t>
            </w:r>
          </w:p>
        </w:tc>
        <w:tc>
          <w:tcPr>
            <w:tcW w:w="709" w:type="dxa"/>
          </w:tcPr>
          <w:p w:rsidR="00C45AE3" w:rsidRPr="00397A03" w:rsidRDefault="00C45AE3" w:rsidP="00AA791D">
            <w:pPr>
              <w:jc w:val="center"/>
              <w:rPr>
                <w:b/>
                <w:sz w:val="22"/>
              </w:rPr>
            </w:pPr>
            <w:r>
              <w:rPr>
                <w:b/>
                <w:sz w:val="22"/>
                <w:lang w:val="en-US"/>
              </w:rPr>
              <w:t>Ratio</w:t>
            </w:r>
            <w:r w:rsidRPr="00397A03">
              <w:rPr>
                <w:b/>
                <w:sz w:val="22"/>
              </w:rPr>
              <w:t>, %</w:t>
            </w:r>
          </w:p>
        </w:tc>
        <w:tc>
          <w:tcPr>
            <w:tcW w:w="793" w:type="dxa"/>
          </w:tcPr>
          <w:p w:rsidR="00C45AE3" w:rsidRPr="00397A03" w:rsidRDefault="00C45AE3" w:rsidP="00AA791D">
            <w:pPr>
              <w:jc w:val="center"/>
              <w:rPr>
                <w:b/>
                <w:sz w:val="22"/>
              </w:rPr>
            </w:pPr>
            <w:r>
              <w:rPr>
                <w:b/>
                <w:sz w:val="22"/>
                <w:lang w:val="en-US"/>
              </w:rPr>
              <w:t>Area</w:t>
            </w:r>
          </w:p>
        </w:tc>
        <w:tc>
          <w:tcPr>
            <w:tcW w:w="709" w:type="dxa"/>
          </w:tcPr>
          <w:p w:rsidR="00C45AE3" w:rsidRPr="00397A03" w:rsidRDefault="00C45AE3" w:rsidP="00AA791D">
            <w:pPr>
              <w:jc w:val="center"/>
              <w:rPr>
                <w:b/>
                <w:sz w:val="22"/>
              </w:rPr>
            </w:pPr>
            <w:r>
              <w:rPr>
                <w:b/>
                <w:sz w:val="22"/>
                <w:lang w:val="en-US"/>
              </w:rPr>
              <w:t>Ratio</w:t>
            </w:r>
            <w:r w:rsidRPr="00397A03">
              <w:rPr>
                <w:b/>
                <w:sz w:val="22"/>
              </w:rPr>
              <w:t>, %</w:t>
            </w:r>
          </w:p>
        </w:tc>
        <w:tc>
          <w:tcPr>
            <w:tcW w:w="707" w:type="dxa"/>
          </w:tcPr>
          <w:p w:rsidR="00C45AE3" w:rsidRPr="00397A03" w:rsidRDefault="00C45AE3" w:rsidP="00AA791D">
            <w:pPr>
              <w:jc w:val="center"/>
              <w:rPr>
                <w:b/>
                <w:sz w:val="22"/>
              </w:rPr>
            </w:pPr>
            <w:r>
              <w:rPr>
                <w:b/>
                <w:sz w:val="22"/>
                <w:lang w:val="en-US"/>
              </w:rPr>
              <w:t>Area</w:t>
            </w:r>
          </w:p>
        </w:tc>
        <w:tc>
          <w:tcPr>
            <w:tcW w:w="795" w:type="dxa"/>
          </w:tcPr>
          <w:p w:rsidR="00C45AE3" w:rsidRPr="00397A03" w:rsidRDefault="00C45AE3" w:rsidP="00AA791D">
            <w:pPr>
              <w:jc w:val="center"/>
              <w:rPr>
                <w:b/>
                <w:sz w:val="22"/>
              </w:rPr>
            </w:pPr>
            <w:r>
              <w:rPr>
                <w:b/>
                <w:sz w:val="22"/>
                <w:lang w:val="en-US"/>
              </w:rPr>
              <w:t>Ratio</w:t>
            </w:r>
            <w:r w:rsidRPr="00397A03">
              <w:rPr>
                <w:b/>
                <w:sz w:val="22"/>
              </w:rPr>
              <w:t>, %</w:t>
            </w:r>
          </w:p>
        </w:tc>
        <w:tc>
          <w:tcPr>
            <w:tcW w:w="708" w:type="dxa"/>
          </w:tcPr>
          <w:p w:rsidR="00C45AE3" w:rsidRPr="00397A03" w:rsidRDefault="00C45AE3" w:rsidP="00AA791D">
            <w:pPr>
              <w:jc w:val="center"/>
              <w:rPr>
                <w:b/>
                <w:sz w:val="22"/>
              </w:rPr>
            </w:pPr>
            <w:r>
              <w:rPr>
                <w:b/>
                <w:sz w:val="22"/>
                <w:lang w:val="en-US"/>
              </w:rPr>
              <w:t>Area</w:t>
            </w:r>
          </w:p>
        </w:tc>
        <w:tc>
          <w:tcPr>
            <w:tcW w:w="706" w:type="dxa"/>
          </w:tcPr>
          <w:p w:rsidR="00C45AE3" w:rsidRPr="00397A03" w:rsidRDefault="00C45AE3" w:rsidP="00AA791D">
            <w:pPr>
              <w:jc w:val="center"/>
              <w:rPr>
                <w:b/>
                <w:sz w:val="22"/>
              </w:rPr>
            </w:pPr>
            <w:r>
              <w:rPr>
                <w:b/>
                <w:sz w:val="22"/>
                <w:lang w:val="en-US"/>
              </w:rPr>
              <w:t>Ratio</w:t>
            </w:r>
            <w:r w:rsidRPr="00397A03">
              <w:rPr>
                <w:b/>
                <w:sz w:val="22"/>
              </w:rPr>
              <w:t>, %</w:t>
            </w:r>
          </w:p>
        </w:tc>
        <w:tc>
          <w:tcPr>
            <w:tcW w:w="796" w:type="dxa"/>
          </w:tcPr>
          <w:p w:rsidR="00C45AE3" w:rsidRPr="009D3D5A" w:rsidRDefault="00C45AE3" w:rsidP="00AA791D">
            <w:pPr>
              <w:jc w:val="center"/>
              <w:rPr>
                <w:b/>
                <w:sz w:val="22"/>
                <w:lang w:val="en-US"/>
              </w:rPr>
            </w:pPr>
            <w:r>
              <w:rPr>
                <w:b/>
                <w:sz w:val="22"/>
                <w:lang w:val="en-US"/>
              </w:rPr>
              <w:t>Area</w:t>
            </w:r>
          </w:p>
        </w:tc>
        <w:tc>
          <w:tcPr>
            <w:tcW w:w="651" w:type="dxa"/>
          </w:tcPr>
          <w:p w:rsidR="00C45AE3" w:rsidRPr="009C6EE1" w:rsidRDefault="00C45AE3" w:rsidP="00AA791D">
            <w:pPr>
              <w:jc w:val="center"/>
              <w:rPr>
                <w:b/>
                <w:sz w:val="22"/>
                <w:lang w:val="en-US"/>
              </w:rPr>
            </w:pPr>
            <w:r>
              <w:rPr>
                <w:b/>
                <w:sz w:val="22"/>
                <w:lang w:val="en-US"/>
              </w:rPr>
              <w:t>Diff</w:t>
            </w:r>
          </w:p>
        </w:tc>
        <w:tc>
          <w:tcPr>
            <w:tcW w:w="712" w:type="dxa"/>
          </w:tcPr>
          <w:p w:rsidR="00C45AE3" w:rsidRPr="009510CE" w:rsidRDefault="00C45AE3" w:rsidP="00AA791D">
            <w:pPr>
              <w:jc w:val="center"/>
              <w:rPr>
                <w:b/>
                <w:sz w:val="22"/>
                <w:lang w:val="en-US"/>
              </w:rPr>
            </w:pPr>
            <w:r>
              <w:rPr>
                <w:b/>
                <w:sz w:val="22"/>
                <w:lang w:val="en-US"/>
              </w:rPr>
              <w:t>Ratio, %</w:t>
            </w:r>
          </w:p>
        </w:tc>
      </w:tr>
      <w:tr w:rsidR="00C45AE3" w:rsidRPr="00980FE2" w:rsidTr="00626291">
        <w:trPr>
          <w:trHeight w:val="330"/>
        </w:trPr>
        <w:tc>
          <w:tcPr>
            <w:tcW w:w="341" w:type="dxa"/>
          </w:tcPr>
          <w:p w:rsidR="00C45AE3" w:rsidRPr="009E106F" w:rsidRDefault="00C45AE3" w:rsidP="00AA791D">
            <w:pPr>
              <w:jc w:val="center"/>
              <w:rPr>
                <w:rFonts w:eastAsia="Times New Roman" w:cs="Times New Roman"/>
                <w:szCs w:val="24"/>
                <w:lang w:eastAsia="ru-RU"/>
              </w:rPr>
            </w:pPr>
            <w:r w:rsidRPr="009E106F">
              <w:rPr>
                <w:rFonts w:eastAsia="Times New Roman" w:cs="Times New Roman"/>
                <w:szCs w:val="24"/>
                <w:lang w:eastAsia="ru-RU"/>
              </w:rPr>
              <w:t>1</w:t>
            </w:r>
          </w:p>
        </w:tc>
        <w:tc>
          <w:tcPr>
            <w:tcW w:w="1105" w:type="dxa"/>
            <w:vAlign w:val="center"/>
          </w:tcPr>
          <w:p w:rsidR="00C45AE3" w:rsidRPr="0025421C" w:rsidRDefault="00C45AE3" w:rsidP="00AA791D">
            <w:pPr>
              <w:jc w:val="center"/>
              <w:rPr>
                <w:rFonts w:eastAsia="Times New Roman" w:cs="Times New Roman"/>
                <w:b/>
                <w:szCs w:val="24"/>
                <w:lang w:val="en-US" w:eastAsia="ru-RU"/>
              </w:rPr>
            </w:pPr>
            <w:r w:rsidRPr="0025421C">
              <w:rPr>
                <w:rFonts w:eastAsia="Times New Roman" w:cs="Times New Roman"/>
                <w:b/>
                <w:szCs w:val="24"/>
                <w:lang w:val="en-US" w:eastAsia="ru-RU"/>
              </w:rPr>
              <w:t>Current</w:t>
            </w:r>
          </w:p>
        </w:tc>
        <w:tc>
          <w:tcPr>
            <w:tcW w:w="793" w:type="dxa"/>
            <w:vAlign w:val="center"/>
            <w:hideMark/>
          </w:tcPr>
          <w:p w:rsidR="00C45AE3" w:rsidRPr="00444D08" w:rsidRDefault="00C45AE3" w:rsidP="00AA791D">
            <w:pPr>
              <w:jc w:val="center"/>
              <w:rPr>
                <w:rFonts w:cs="Times New Roman"/>
                <w:color w:val="000000"/>
                <w:sz w:val="22"/>
              </w:rPr>
            </w:pPr>
            <w:r w:rsidRPr="00444D08">
              <w:rPr>
                <w:rFonts w:cs="Times New Roman"/>
                <w:color w:val="000000"/>
                <w:sz w:val="22"/>
              </w:rPr>
              <w:t>12467</w:t>
            </w:r>
          </w:p>
        </w:tc>
        <w:tc>
          <w:tcPr>
            <w:tcW w:w="709" w:type="dxa"/>
            <w:vAlign w:val="center"/>
          </w:tcPr>
          <w:p w:rsidR="00C45AE3" w:rsidRPr="00444D08" w:rsidRDefault="00C45AE3" w:rsidP="00AA791D">
            <w:pPr>
              <w:jc w:val="center"/>
              <w:rPr>
                <w:rFonts w:cs="Times New Roman"/>
                <w:sz w:val="22"/>
              </w:rPr>
            </w:pPr>
          </w:p>
        </w:tc>
        <w:tc>
          <w:tcPr>
            <w:tcW w:w="793" w:type="dxa"/>
            <w:vAlign w:val="center"/>
            <w:hideMark/>
          </w:tcPr>
          <w:p w:rsidR="00C45AE3" w:rsidRPr="00444D08" w:rsidRDefault="00C45AE3" w:rsidP="00AA791D">
            <w:pPr>
              <w:jc w:val="center"/>
              <w:rPr>
                <w:rFonts w:cs="Times New Roman"/>
                <w:color w:val="000000"/>
                <w:sz w:val="22"/>
              </w:rPr>
            </w:pPr>
            <w:r w:rsidRPr="00444D08">
              <w:rPr>
                <w:rFonts w:cs="Times New Roman"/>
                <w:color w:val="000000"/>
                <w:sz w:val="22"/>
              </w:rPr>
              <w:t>13968</w:t>
            </w:r>
          </w:p>
        </w:tc>
        <w:tc>
          <w:tcPr>
            <w:tcW w:w="709" w:type="dxa"/>
            <w:vAlign w:val="center"/>
          </w:tcPr>
          <w:p w:rsidR="00C45AE3" w:rsidRPr="00444D08" w:rsidRDefault="00C45AE3" w:rsidP="00AA791D">
            <w:pPr>
              <w:jc w:val="center"/>
              <w:rPr>
                <w:rFonts w:cs="Times New Roman"/>
                <w:sz w:val="22"/>
              </w:rPr>
            </w:pPr>
          </w:p>
        </w:tc>
        <w:tc>
          <w:tcPr>
            <w:tcW w:w="707" w:type="dxa"/>
            <w:vAlign w:val="center"/>
            <w:hideMark/>
          </w:tcPr>
          <w:p w:rsidR="00C45AE3" w:rsidRPr="00444D08" w:rsidRDefault="00C45AE3" w:rsidP="00AA791D">
            <w:pPr>
              <w:jc w:val="center"/>
              <w:rPr>
                <w:rFonts w:cs="Times New Roman"/>
                <w:color w:val="000000"/>
                <w:sz w:val="22"/>
              </w:rPr>
            </w:pPr>
            <w:r w:rsidRPr="00444D08">
              <w:rPr>
                <w:rFonts w:cs="Times New Roman"/>
                <w:color w:val="000000"/>
                <w:sz w:val="22"/>
              </w:rPr>
              <w:t>6755</w:t>
            </w:r>
          </w:p>
        </w:tc>
        <w:tc>
          <w:tcPr>
            <w:tcW w:w="795" w:type="dxa"/>
            <w:vAlign w:val="center"/>
          </w:tcPr>
          <w:p w:rsidR="00C45AE3" w:rsidRPr="00444D08" w:rsidRDefault="00C45AE3" w:rsidP="00AA791D">
            <w:pPr>
              <w:jc w:val="center"/>
              <w:rPr>
                <w:rFonts w:cs="Times New Roman"/>
                <w:sz w:val="22"/>
              </w:rPr>
            </w:pPr>
          </w:p>
        </w:tc>
        <w:tc>
          <w:tcPr>
            <w:tcW w:w="708" w:type="dxa"/>
            <w:vAlign w:val="center"/>
            <w:hideMark/>
          </w:tcPr>
          <w:p w:rsidR="00C45AE3" w:rsidRPr="00444D08" w:rsidRDefault="00C45AE3" w:rsidP="00AA791D">
            <w:pPr>
              <w:jc w:val="center"/>
              <w:rPr>
                <w:rFonts w:cs="Times New Roman"/>
                <w:color w:val="000000"/>
                <w:sz w:val="22"/>
              </w:rPr>
            </w:pPr>
            <w:r w:rsidRPr="00444D08">
              <w:rPr>
                <w:rFonts w:cs="Times New Roman"/>
                <w:color w:val="000000"/>
                <w:sz w:val="22"/>
              </w:rPr>
              <w:t>26932</w:t>
            </w:r>
          </w:p>
        </w:tc>
        <w:tc>
          <w:tcPr>
            <w:tcW w:w="706" w:type="dxa"/>
            <w:vAlign w:val="center"/>
          </w:tcPr>
          <w:p w:rsidR="00C45AE3" w:rsidRPr="00444D08" w:rsidRDefault="00C45AE3" w:rsidP="00AA791D">
            <w:pPr>
              <w:jc w:val="center"/>
              <w:rPr>
                <w:rFonts w:cs="Times New Roman"/>
                <w:sz w:val="22"/>
              </w:rPr>
            </w:pPr>
          </w:p>
        </w:tc>
        <w:tc>
          <w:tcPr>
            <w:tcW w:w="796" w:type="dxa"/>
            <w:vAlign w:val="center"/>
          </w:tcPr>
          <w:p w:rsidR="00C45AE3" w:rsidRPr="00444D08" w:rsidRDefault="00C45AE3" w:rsidP="00AA791D">
            <w:pPr>
              <w:jc w:val="center"/>
              <w:rPr>
                <w:rFonts w:eastAsia="Times New Roman" w:cs="Times New Roman"/>
                <w:sz w:val="22"/>
                <w:lang w:val="en-US" w:eastAsia="ru-RU"/>
              </w:rPr>
            </w:pPr>
            <w:r w:rsidRPr="00444D08">
              <w:rPr>
                <w:rFonts w:eastAsia="Times New Roman" w:cs="Times New Roman"/>
                <w:sz w:val="22"/>
                <w:lang w:eastAsia="ru-RU"/>
              </w:rPr>
              <w:t>60122</w:t>
            </w:r>
          </w:p>
        </w:tc>
        <w:tc>
          <w:tcPr>
            <w:tcW w:w="651" w:type="dxa"/>
            <w:vAlign w:val="center"/>
          </w:tcPr>
          <w:p w:rsidR="00C45AE3" w:rsidRPr="00444D08" w:rsidRDefault="00C45AE3" w:rsidP="00AA791D">
            <w:pPr>
              <w:jc w:val="center"/>
              <w:rPr>
                <w:rFonts w:cs="Times New Roman"/>
                <w:sz w:val="22"/>
              </w:rPr>
            </w:pPr>
          </w:p>
        </w:tc>
        <w:tc>
          <w:tcPr>
            <w:tcW w:w="712" w:type="dxa"/>
            <w:vAlign w:val="center"/>
          </w:tcPr>
          <w:p w:rsidR="00C45AE3" w:rsidRPr="00444D08" w:rsidRDefault="00C45AE3" w:rsidP="00AA791D">
            <w:pPr>
              <w:jc w:val="center"/>
              <w:rPr>
                <w:rFonts w:cs="Times New Roman"/>
                <w:sz w:val="22"/>
              </w:rPr>
            </w:pPr>
          </w:p>
        </w:tc>
      </w:tr>
      <w:tr w:rsidR="00C45AE3" w:rsidRPr="00980FE2" w:rsidTr="00626291">
        <w:trPr>
          <w:trHeight w:val="330"/>
        </w:trPr>
        <w:tc>
          <w:tcPr>
            <w:tcW w:w="341" w:type="dxa"/>
          </w:tcPr>
          <w:p w:rsidR="00C45AE3" w:rsidRPr="009E106F" w:rsidRDefault="00C45AE3" w:rsidP="00AA791D">
            <w:pPr>
              <w:jc w:val="center"/>
              <w:rPr>
                <w:rFonts w:eastAsia="Times New Roman" w:cs="Times New Roman"/>
                <w:szCs w:val="24"/>
                <w:lang w:eastAsia="ru-RU"/>
              </w:rPr>
            </w:pPr>
            <w:r w:rsidRPr="009E106F">
              <w:rPr>
                <w:rFonts w:eastAsia="Times New Roman" w:cs="Times New Roman"/>
                <w:szCs w:val="24"/>
                <w:lang w:eastAsia="ru-RU"/>
              </w:rPr>
              <w:t>2</w:t>
            </w:r>
          </w:p>
        </w:tc>
        <w:tc>
          <w:tcPr>
            <w:tcW w:w="1105" w:type="dxa"/>
            <w:vAlign w:val="center"/>
          </w:tcPr>
          <w:p w:rsidR="00C45AE3" w:rsidRPr="0025421C" w:rsidRDefault="00145A49" w:rsidP="00145A49">
            <w:pPr>
              <w:jc w:val="center"/>
              <w:rPr>
                <w:rFonts w:eastAsia="Times New Roman" w:cs="Times New Roman"/>
                <w:b/>
                <w:szCs w:val="24"/>
                <w:lang w:val="en-US" w:eastAsia="ru-RU"/>
              </w:rPr>
            </w:pPr>
            <w:r w:rsidRPr="00145A49">
              <w:rPr>
                <w:b/>
                <w:lang w:val="en-US"/>
              </w:rPr>
              <w:t>Adverse</w:t>
            </w:r>
            <w:r w:rsidR="00C45AE3" w:rsidRPr="00145A49">
              <w:rPr>
                <w:rFonts w:eastAsia="Times New Roman" w:cs="Times New Roman"/>
                <w:b/>
                <w:szCs w:val="24"/>
                <w:lang w:val="en-US" w:eastAsia="ru-RU"/>
              </w:rPr>
              <w:t>/</w:t>
            </w:r>
            <w:r w:rsidR="00C45AE3" w:rsidRPr="0025421C">
              <w:rPr>
                <w:rFonts w:eastAsia="Times New Roman" w:cs="Times New Roman"/>
                <w:b/>
                <w:szCs w:val="24"/>
                <w:lang w:val="en-US" w:eastAsia="ru-RU"/>
              </w:rPr>
              <w:t>2</w:t>
            </w:r>
          </w:p>
        </w:tc>
        <w:tc>
          <w:tcPr>
            <w:tcW w:w="793" w:type="dxa"/>
            <w:vAlign w:val="center"/>
          </w:tcPr>
          <w:p w:rsidR="00C45AE3" w:rsidRPr="00444D08" w:rsidRDefault="00C45AE3" w:rsidP="00AA791D">
            <w:pPr>
              <w:jc w:val="center"/>
              <w:rPr>
                <w:rFonts w:cs="Times New Roman"/>
                <w:color w:val="000000"/>
                <w:sz w:val="22"/>
              </w:rPr>
            </w:pPr>
            <w:r w:rsidRPr="00444D08">
              <w:rPr>
                <w:rFonts w:cs="Times New Roman"/>
                <w:color w:val="000000"/>
                <w:sz w:val="22"/>
              </w:rPr>
              <w:t>11733</w:t>
            </w:r>
          </w:p>
        </w:tc>
        <w:tc>
          <w:tcPr>
            <w:tcW w:w="709" w:type="dxa"/>
            <w:vAlign w:val="center"/>
          </w:tcPr>
          <w:p w:rsidR="00C45AE3" w:rsidRPr="00444D08" w:rsidRDefault="00C45AE3" w:rsidP="00AA791D">
            <w:pPr>
              <w:jc w:val="center"/>
              <w:rPr>
                <w:rFonts w:cs="Times New Roman"/>
                <w:color w:val="000000"/>
                <w:sz w:val="22"/>
              </w:rPr>
            </w:pPr>
            <w:r w:rsidRPr="00444D08">
              <w:rPr>
                <w:rFonts w:cs="Times New Roman"/>
                <w:color w:val="000000"/>
                <w:sz w:val="22"/>
              </w:rPr>
              <w:t>-5,9</w:t>
            </w:r>
          </w:p>
        </w:tc>
        <w:tc>
          <w:tcPr>
            <w:tcW w:w="793" w:type="dxa"/>
            <w:vAlign w:val="center"/>
          </w:tcPr>
          <w:p w:rsidR="00C45AE3" w:rsidRPr="00444D08" w:rsidRDefault="00C45AE3" w:rsidP="00AA791D">
            <w:pPr>
              <w:jc w:val="center"/>
              <w:rPr>
                <w:rFonts w:cs="Times New Roman"/>
                <w:color w:val="000000"/>
                <w:sz w:val="22"/>
              </w:rPr>
            </w:pPr>
            <w:r w:rsidRPr="00444D08">
              <w:rPr>
                <w:rFonts w:cs="Times New Roman"/>
                <w:color w:val="000000"/>
                <w:sz w:val="22"/>
              </w:rPr>
              <w:t>13998</w:t>
            </w:r>
          </w:p>
        </w:tc>
        <w:tc>
          <w:tcPr>
            <w:tcW w:w="709" w:type="dxa"/>
            <w:vAlign w:val="center"/>
          </w:tcPr>
          <w:p w:rsidR="00C45AE3" w:rsidRPr="00444D08" w:rsidRDefault="00C45AE3" w:rsidP="00AA791D">
            <w:pPr>
              <w:jc w:val="center"/>
              <w:rPr>
                <w:rFonts w:cs="Times New Roman"/>
                <w:color w:val="000000"/>
                <w:sz w:val="22"/>
              </w:rPr>
            </w:pPr>
            <w:r w:rsidRPr="00444D08">
              <w:rPr>
                <w:rFonts w:cs="Times New Roman"/>
                <w:color w:val="000000"/>
                <w:sz w:val="22"/>
              </w:rPr>
              <w:t>0,2</w:t>
            </w:r>
          </w:p>
        </w:tc>
        <w:tc>
          <w:tcPr>
            <w:tcW w:w="707" w:type="dxa"/>
            <w:vAlign w:val="center"/>
          </w:tcPr>
          <w:p w:rsidR="00C45AE3" w:rsidRPr="00444D08" w:rsidRDefault="00C45AE3" w:rsidP="00AA791D">
            <w:pPr>
              <w:jc w:val="center"/>
              <w:rPr>
                <w:rFonts w:cs="Times New Roman"/>
                <w:color w:val="000000"/>
                <w:sz w:val="22"/>
              </w:rPr>
            </w:pPr>
            <w:r w:rsidRPr="00444D08">
              <w:rPr>
                <w:rFonts w:cs="Times New Roman"/>
                <w:color w:val="000000"/>
                <w:sz w:val="22"/>
              </w:rPr>
              <w:t>6900</w:t>
            </w:r>
          </w:p>
        </w:tc>
        <w:tc>
          <w:tcPr>
            <w:tcW w:w="795" w:type="dxa"/>
            <w:vAlign w:val="center"/>
          </w:tcPr>
          <w:p w:rsidR="00C45AE3" w:rsidRPr="00444D08" w:rsidRDefault="00C45AE3" w:rsidP="00AA791D">
            <w:pPr>
              <w:jc w:val="center"/>
              <w:rPr>
                <w:rFonts w:cs="Times New Roman"/>
                <w:color w:val="000000"/>
                <w:sz w:val="22"/>
              </w:rPr>
            </w:pPr>
            <w:r w:rsidRPr="00444D08">
              <w:rPr>
                <w:rFonts w:cs="Times New Roman"/>
                <w:color w:val="000000"/>
                <w:sz w:val="22"/>
              </w:rPr>
              <w:t>2,2</w:t>
            </w:r>
          </w:p>
        </w:tc>
        <w:tc>
          <w:tcPr>
            <w:tcW w:w="708" w:type="dxa"/>
            <w:vAlign w:val="center"/>
          </w:tcPr>
          <w:p w:rsidR="00C45AE3" w:rsidRPr="00444D08" w:rsidRDefault="00C45AE3" w:rsidP="00AA791D">
            <w:pPr>
              <w:jc w:val="center"/>
              <w:rPr>
                <w:rFonts w:cs="Times New Roman"/>
                <w:color w:val="000000"/>
                <w:sz w:val="22"/>
              </w:rPr>
            </w:pPr>
            <w:r w:rsidRPr="00444D08">
              <w:rPr>
                <w:rFonts w:cs="Times New Roman"/>
                <w:color w:val="000000"/>
                <w:sz w:val="22"/>
              </w:rPr>
              <w:t>27727</w:t>
            </w:r>
          </w:p>
        </w:tc>
        <w:tc>
          <w:tcPr>
            <w:tcW w:w="706" w:type="dxa"/>
            <w:vAlign w:val="center"/>
          </w:tcPr>
          <w:p w:rsidR="00C45AE3" w:rsidRPr="00444D08" w:rsidRDefault="00C45AE3" w:rsidP="00AA791D">
            <w:pPr>
              <w:jc w:val="center"/>
              <w:rPr>
                <w:rFonts w:cs="Times New Roman"/>
                <w:color w:val="000000"/>
                <w:sz w:val="22"/>
              </w:rPr>
            </w:pPr>
            <w:r w:rsidRPr="00444D08">
              <w:rPr>
                <w:rFonts w:cs="Times New Roman"/>
                <w:color w:val="000000"/>
                <w:sz w:val="22"/>
              </w:rPr>
              <w:t>2,9</w:t>
            </w:r>
          </w:p>
        </w:tc>
        <w:tc>
          <w:tcPr>
            <w:tcW w:w="796" w:type="dxa"/>
            <w:vAlign w:val="center"/>
          </w:tcPr>
          <w:p w:rsidR="00C45AE3" w:rsidRPr="00444D08" w:rsidRDefault="00C45AE3" w:rsidP="00AA791D">
            <w:pPr>
              <w:jc w:val="center"/>
              <w:rPr>
                <w:rFonts w:eastAsia="Times New Roman" w:cs="Times New Roman"/>
                <w:sz w:val="22"/>
                <w:lang w:val="en-US" w:eastAsia="ru-RU"/>
              </w:rPr>
            </w:pPr>
            <w:r w:rsidRPr="00444D08">
              <w:rPr>
                <w:rFonts w:eastAsia="Times New Roman" w:cs="Times New Roman"/>
                <w:sz w:val="22"/>
                <w:lang w:eastAsia="ru-RU"/>
              </w:rPr>
              <w:t>60358</w:t>
            </w:r>
          </w:p>
        </w:tc>
        <w:tc>
          <w:tcPr>
            <w:tcW w:w="651" w:type="dxa"/>
            <w:vAlign w:val="center"/>
          </w:tcPr>
          <w:p w:rsidR="00C45AE3" w:rsidRPr="009C6EE1" w:rsidRDefault="00C45AE3" w:rsidP="00AA791D">
            <w:pPr>
              <w:jc w:val="center"/>
              <w:rPr>
                <w:rFonts w:eastAsia="Times New Roman" w:cs="Times New Roman"/>
                <w:color w:val="000000"/>
                <w:sz w:val="22"/>
                <w:lang w:val="en-US" w:eastAsia="ru-RU"/>
              </w:rPr>
            </w:pPr>
            <w:r>
              <w:rPr>
                <w:rFonts w:eastAsia="Times New Roman" w:cs="Times New Roman"/>
                <w:color w:val="000000"/>
                <w:sz w:val="22"/>
                <w:lang w:eastAsia="ru-RU"/>
              </w:rPr>
              <w:t>236</w:t>
            </w:r>
          </w:p>
        </w:tc>
        <w:tc>
          <w:tcPr>
            <w:tcW w:w="712" w:type="dxa"/>
            <w:vAlign w:val="center"/>
          </w:tcPr>
          <w:p w:rsidR="00C45AE3" w:rsidRPr="00444D08" w:rsidRDefault="00C45AE3" w:rsidP="00AA791D">
            <w:pPr>
              <w:jc w:val="center"/>
              <w:rPr>
                <w:rFonts w:eastAsia="Times New Roman" w:cs="Times New Roman"/>
                <w:color w:val="000000"/>
                <w:sz w:val="22"/>
                <w:lang w:val="en-US" w:eastAsia="ru-RU"/>
              </w:rPr>
            </w:pPr>
            <w:r w:rsidRPr="00444D08">
              <w:rPr>
                <w:rFonts w:eastAsia="Times New Roman" w:cs="Times New Roman"/>
                <w:color w:val="000000"/>
                <w:sz w:val="22"/>
                <w:lang w:eastAsia="ru-RU"/>
              </w:rPr>
              <w:t>0,</w:t>
            </w:r>
            <w:r w:rsidRPr="00444D08">
              <w:rPr>
                <w:rFonts w:eastAsia="Times New Roman" w:cs="Times New Roman"/>
                <w:color w:val="000000"/>
                <w:sz w:val="22"/>
                <w:lang w:val="en-US" w:eastAsia="ru-RU"/>
              </w:rPr>
              <w:t>4</w:t>
            </w:r>
          </w:p>
        </w:tc>
      </w:tr>
      <w:tr w:rsidR="00C45AE3" w:rsidRPr="00980FE2" w:rsidTr="00626291">
        <w:trPr>
          <w:trHeight w:val="330"/>
        </w:trPr>
        <w:tc>
          <w:tcPr>
            <w:tcW w:w="341" w:type="dxa"/>
          </w:tcPr>
          <w:p w:rsidR="00C45AE3" w:rsidRPr="009E106F" w:rsidRDefault="00C45AE3" w:rsidP="00AA791D">
            <w:pPr>
              <w:jc w:val="center"/>
              <w:rPr>
                <w:rFonts w:eastAsia="Times New Roman" w:cs="Times New Roman"/>
                <w:szCs w:val="24"/>
                <w:lang w:eastAsia="ru-RU"/>
              </w:rPr>
            </w:pPr>
            <w:r w:rsidRPr="009E106F">
              <w:rPr>
                <w:rFonts w:eastAsia="Times New Roman" w:cs="Times New Roman"/>
                <w:szCs w:val="24"/>
                <w:lang w:eastAsia="ru-RU"/>
              </w:rPr>
              <w:t>3</w:t>
            </w:r>
          </w:p>
        </w:tc>
        <w:tc>
          <w:tcPr>
            <w:tcW w:w="1105" w:type="dxa"/>
            <w:vAlign w:val="center"/>
          </w:tcPr>
          <w:p w:rsidR="00C45AE3" w:rsidRPr="0025421C" w:rsidRDefault="00C45AE3" w:rsidP="00AA791D">
            <w:pPr>
              <w:jc w:val="center"/>
              <w:rPr>
                <w:rFonts w:eastAsia="Times New Roman" w:cs="Times New Roman"/>
                <w:b/>
                <w:szCs w:val="24"/>
                <w:lang w:val="en-US" w:eastAsia="ru-RU"/>
              </w:rPr>
            </w:pPr>
            <w:r w:rsidRPr="0025421C">
              <w:rPr>
                <w:rFonts w:eastAsia="Times New Roman" w:cs="Times New Roman"/>
                <w:b/>
                <w:szCs w:val="24"/>
                <w:lang w:val="en-US" w:eastAsia="ru-RU"/>
              </w:rPr>
              <w:t>Plant*2,5</w:t>
            </w:r>
          </w:p>
        </w:tc>
        <w:tc>
          <w:tcPr>
            <w:tcW w:w="793" w:type="dxa"/>
            <w:vAlign w:val="center"/>
            <w:hideMark/>
          </w:tcPr>
          <w:p w:rsidR="00C45AE3" w:rsidRPr="00444D08" w:rsidRDefault="00C45AE3" w:rsidP="00AA791D">
            <w:pPr>
              <w:jc w:val="center"/>
              <w:rPr>
                <w:rFonts w:cs="Times New Roman"/>
                <w:color w:val="000000"/>
                <w:sz w:val="22"/>
              </w:rPr>
            </w:pPr>
            <w:r w:rsidRPr="00444D08">
              <w:rPr>
                <w:rFonts w:cs="Times New Roman"/>
                <w:color w:val="000000"/>
                <w:sz w:val="22"/>
              </w:rPr>
              <w:t>12674</w:t>
            </w:r>
          </w:p>
        </w:tc>
        <w:tc>
          <w:tcPr>
            <w:tcW w:w="709" w:type="dxa"/>
            <w:vAlign w:val="center"/>
          </w:tcPr>
          <w:p w:rsidR="00C45AE3" w:rsidRPr="00444D08" w:rsidRDefault="00C45AE3" w:rsidP="00AA791D">
            <w:pPr>
              <w:jc w:val="center"/>
              <w:rPr>
                <w:rFonts w:cs="Times New Roman"/>
                <w:color w:val="000000"/>
                <w:sz w:val="22"/>
              </w:rPr>
            </w:pPr>
            <w:r w:rsidRPr="00444D08">
              <w:rPr>
                <w:rFonts w:cs="Times New Roman"/>
                <w:color w:val="000000"/>
                <w:sz w:val="22"/>
              </w:rPr>
              <w:t>1,7</w:t>
            </w:r>
          </w:p>
        </w:tc>
        <w:tc>
          <w:tcPr>
            <w:tcW w:w="793" w:type="dxa"/>
            <w:vAlign w:val="center"/>
            <w:hideMark/>
          </w:tcPr>
          <w:p w:rsidR="00C45AE3" w:rsidRPr="00444D08" w:rsidRDefault="00C45AE3" w:rsidP="00AA791D">
            <w:pPr>
              <w:jc w:val="center"/>
              <w:rPr>
                <w:rFonts w:cs="Times New Roman"/>
                <w:color w:val="000000"/>
                <w:sz w:val="22"/>
              </w:rPr>
            </w:pPr>
            <w:r w:rsidRPr="00444D08">
              <w:rPr>
                <w:rFonts w:cs="Times New Roman"/>
                <w:color w:val="000000"/>
                <w:sz w:val="22"/>
              </w:rPr>
              <w:t>14054</w:t>
            </w:r>
          </w:p>
        </w:tc>
        <w:tc>
          <w:tcPr>
            <w:tcW w:w="709" w:type="dxa"/>
            <w:vAlign w:val="center"/>
          </w:tcPr>
          <w:p w:rsidR="00C45AE3" w:rsidRPr="00444D08" w:rsidRDefault="00C45AE3" w:rsidP="00AA791D">
            <w:pPr>
              <w:jc w:val="center"/>
              <w:rPr>
                <w:rFonts w:cs="Times New Roman"/>
                <w:color w:val="000000"/>
                <w:sz w:val="22"/>
              </w:rPr>
            </w:pPr>
            <w:r w:rsidRPr="00444D08">
              <w:rPr>
                <w:rFonts w:cs="Times New Roman"/>
                <w:color w:val="000000"/>
                <w:sz w:val="22"/>
              </w:rPr>
              <w:t>0,6</w:t>
            </w:r>
          </w:p>
        </w:tc>
        <w:tc>
          <w:tcPr>
            <w:tcW w:w="707" w:type="dxa"/>
            <w:vAlign w:val="center"/>
            <w:hideMark/>
          </w:tcPr>
          <w:p w:rsidR="00C45AE3" w:rsidRPr="00444D08" w:rsidRDefault="00C45AE3" w:rsidP="00AA791D">
            <w:pPr>
              <w:jc w:val="center"/>
              <w:rPr>
                <w:rFonts w:cs="Times New Roman"/>
                <w:color w:val="000000"/>
                <w:sz w:val="22"/>
              </w:rPr>
            </w:pPr>
            <w:r w:rsidRPr="00444D08">
              <w:rPr>
                <w:rFonts w:cs="Times New Roman"/>
                <w:color w:val="000000"/>
                <w:sz w:val="22"/>
              </w:rPr>
              <w:t>6773</w:t>
            </w:r>
          </w:p>
        </w:tc>
        <w:tc>
          <w:tcPr>
            <w:tcW w:w="795" w:type="dxa"/>
            <w:vAlign w:val="center"/>
          </w:tcPr>
          <w:p w:rsidR="00C45AE3" w:rsidRPr="00444D08" w:rsidRDefault="00C45AE3" w:rsidP="00AA791D">
            <w:pPr>
              <w:jc w:val="center"/>
              <w:rPr>
                <w:rFonts w:cs="Times New Roman"/>
                <w:color w:val="000000"/>
                <w:sz w:val="22"/>
              </w:rPr>
            </w:pPr>
            <w:r w:rsidRPr="00444D08">
              <w:rPr>
                <w:rFonts w:cs="Times New Roman"/>
                <w:color w:val="000000"/>
                <w:sz w:val="22"/>
              </w:rPr>
              <w:t>0,3</w:t>
            </w:r>
          </w:p>
        </w:tc>
        <w:tc>
          <w:tcPr>
            <w:tcW w:w="708" w:type="dxa"/>
            <w:vAlign w:val="center"/>
            <w:hideMark/>
          </w:tcPr>
          <w:p w:rsidR="00C45AE3" w:rsidRPr="00444D08" w:rsidRDefault="00C45AE3" w:rsidP="00AA791D">
            <w:pPr>
              <w:jc w:val="center"/>
              <w:rPr>
                <w:rFonts w:cs="Times New Roman"/>
                <w:color w:val="000000"/>
                <w:sz w:val="22"/>
              </w:rPr>
            </w:pPr>
            <w:r w:rsidRPr="00444D08">
              <w:rPr>
                <w:rFonts w:cs="Times New Roman"/>
                <w:color w:val="000000"/>
                <w:sz w:val="22"/>
              </w:rPr>
              <w:t>26940</w:t>
            </w:r>
          </w:p>
        </w:tc>
        <w:tc>
          <w:tcPr>
            <w:tcW w:w="706" w:type="dxa"/>
            <w:vAlign w:val="center"/>
          </w:tcPr>
          <w:p w:rsidR="00C45AE3" w:rsidRPr="00444D08" w:rsidRDefault="00C45AE3" w:rsidP="00AA791D">
            <w:pPr>
              <w:jc w:val="center"/>
              <w:rPr>
                <w:rFonts w:cs="Times New Roman"/>
                <w:color w:val="000000"/>
                <w:sz w:val="22"/>
              </w:rPr>
            </w:pPr>
            <w:r w:rsidRPr="00444D08">
              <w:rPr>
                <w:rFonts w:cs="Times New Roman"/>
                <w:color w:val="000000"/>
                <w:sz w:val="22"/>
              </w:rPr>
              <w:t>0,02</w:t>
            </w:r>
          </w:p>
        </w:tc>
        <w:tc>
          <w:tcPr>
            <w:tcW w:w="796" w:type="dxa"/>
            <w:vAlign w:val="center"/>
          </w:tcPr>
          <w:p w:rsidR="00C45AE3" w:rsidRPr="00444D08" w:rsidRDefault="00C45AE3" w:rsidP="00AA791D">
            <w:pPr>
              <w:jc w:val="center"/>
              <w:rPr>
                <w:rFonts w:eastAsia="Times New Roman" w:cs="Times New Roman"/>
                <w:sz w:val="22"/>
                <w:lang w:val="en-US" w:eastAsia="ru-RU"/>
              </w:rPr>
            </w:pPr>
            <w:r w:rsidRPr="00444D08">
              <w:rPr>
                <w:rFonts w:eastAsia="Times New Roman" w:cs="Times New Roman"/>
                <w:sz w:val="22"/>
                <w:lang w:eastAsia="ru-RU"/>
              </w:rPr>
              <w:t>6044</w:t>
            </w:r>
            <w:r w:rsidRPr="00444D08">
              <w:rPr>
                <w:rFonts w:eastAsia="Times New Roman" w:cs="Times New Roman"/>
                <w:sz w:val="22"/>
                <w:lang w:val="en-US" w:eastAsia="ru-RU"/>
              </w:rPr>
              <w:t>2</w:t>
            </w:r>
          </w:p>
        </w:tc>
        <w:tc>
          <w:tcPr>
            <w:tcW w:w="651" w:type="dxa"/>
            <w:vAlign w:val="center"/>
          </w:tcPr>
          <w:p w:rsidR="00C45AE3" w:rsidRPr="009C6EE1" w:rsidRDefault="00C45AE3" w:rsidP="00AA791D">
            <w:pPr>
              <w:jc w:val="center"/>
              <w:rPr>
                <w:rFonts w:eastAsia="Times New Roman" w:cs="Times New Roman"/>
                <w:color w:val="000000"/>
                <w:sz w:val="22"/>
                <w:lang w:val="en-US" w:eastAsia="ru-RU"/>
              </w:rPr>
            </w:pPr>
            <w:r>
              <w:rPr>
                <w:rFonts w:eastAsia="Times New Roman" w:cs="Times New Roman"/>
                <w:color w:val="000000"/>
                <w:sz w:val="22"/>
                <w:lang w:eastAsia="ru-RU"/>
              </w:rPr>
              <w:t>3</w:t>
            </w:r>
            <w:r>
              <w:rPr>
                <w:rFonts w:eastAsia="Times New Roman" w:cs="Times New Roman"/>
                <w:color w:val="000000"/>
                <w:sz w:val="22"/>
                <w:lang w:val="en-US" w:eastAsia="ru-RU"/>
              </w:rPr>
              <w:t>20</w:t>
            </w:r>
          </w:p>
        </w:tc>
        <w:tc>
          <w:tcPr>
            <w:tcW w:w="712" w:type="dxa"/>
            <w:vAlign w:val="center"/>
          </w:tcPr>
          <w:p w:rsidR="00C45AE3" w:rsidRPr="00444D08" w:rsidRDefault="00C45AE3" w:rsidP="00AA791D">
            <w:pPr>
              <w:jc w:val="center"/>
              <w:rPr>
                <w:rFonts w:eastAsia="Times New Roman" w:cs="Times New Roman"/>
                <w:color w:val="000000"/>
                <w:sz w:val="22"/>
                <w:lang w:val="en-US" w:eastAsia="ru-RU"/>
              </w:rPr>
            </w:pPr>
            <w:r w:rsidRPr="00444D08">
              <w:rPr>
                <w:rFonts w:eastAsia="Times New Roman" w:cs="Times New Roman"/>
                <w:color w:val="000000"/>
                <w:sz w:val="22"/>
                <w:lang w:eastAsia="ru-RU"/>
              </w:rPr>
              <w:t>0,5</w:t>
            </w:r>
          </w:p>
        </w:tc>
      </w:tr>
      <w:tr w:rsidR="00C45AE3" w:rsidRPr="00980FE2" w:rsidTr="00626291">
        <w:trPr>
          <w:trHeight w:val="330"/>
        </w:trPr>
        <w:tc>
          <w:tcPr>
            <w:tcW w:w="341" w:type="dxa"/>
          </w:tcPr>
          <w:p w:rsidR="00C45AE3" w:rsidRPr="009E106F" w:rsidRDefault="00C45AE3" w:rsidP="00AA791D">
            <w:pPr>
              <w:jc w:val="center"/>
              <w:rPr>
                <w:rFonts w:eastAsia="Times New Roman" w:cs="Times New Roman"/>
                <w:szCs w:val="24"/>
                <w:lang w:eastAsia="ru-RU"/>
              </w:rPr>
            </w:pPr>
            <w:r w:rsidRPr="009E106F">
              <w:rPr>
                <w:rFonts w:eastAsia="Times New Roman" w:cs="Times New Roman"/>
                <w:szCs w:val="24"/>
                <w:lang w:eastAsia="ru-RU"/>
              </w:rPr>
              <w:t>4</w:t>
            </w:r>
          </w:p>
        </w:tc>
        <w:tc>
          <w:tcPr>
            <w:tcW w:w="1105" w:type="dxa"/>
            <w:vAlign w:val="center"/>
          </w:tcPr>
          <w:p w:rsidR="00C45AE3" w:rsidRPr="0025421C" w:rsidRDefault="00C45AE3" w:rsidP="00AA791D">
            <w:pPr>
              <w:jc w:val="center"/>
              <w:rPr>
                <w:rFonts w:eastAsia="Times New Roman" w:cs="Times New Roman"/>
                <w:b/>
                <w:szCs w:val="24"/>
                <w:lang w:val="en-US" w:eastAsia="ru-RU"/>
              </w:rPr>
            </w:pPr>
            <w:r w:rsidRPr="0025421C">
              <w:rPr>
                <w:rFonts w:eastAsia="Times New Roman" w:cs="Times New Roman"/>
                <w:b/>
                <w:szCs w:val="24"/>
                <w:lang w:val="en-US" w:eastAsia="ru-RU"/>
              </w:rPr>
              <w:t>Cut*3</w:t>
            </w:r>
          </w:p>
        </w:tc>
        <w:tc>
          <w:tcPr>
            <w:tcW w:w="793" w:type="dxa"/>
            <w:vAlign w:val="center"/>
            <w:hideMark/>
          </w:tcPr>
          <w:p w:rsidR="00C45AE3" w:rsidRPr="00444D08" w:rsidRDefault="00C45AE3" w:rsidP="00AA791D">
            <w:pPr>
              <w:jc w:val="center"/>
              <w:rPr>
                <w:rFonts w:cs="Times New Roman"/>
                <w:color w:val="000000"/>
                <w:sz w:val="22"/>
              </w:rPr>
            </w:pPr>
            <w:r w:rsidRPr="00444D08">
              <w:rPr>
                <w:rFonts w:cs="Times New Roman"/>
                <w:color w:val="000000"/>
                <w:sz w:val="22"/>
              </w:rPr>
              <w:t>16367</w:t>
            </w:r>
          </w:p>
        </w:tc>
        <w:tc>
          <w:tcPr>
            <w:tcW w:w="709" w:type="dxa"/>
            <w:vAlign w:val="center"/>
          </w:tcPr>
          <w:p w:rsidR="00C45AE3" w:rsidRPr="00444D08" w:rsidRDefault="00C45AE3" w:rsidP="00AA791D">
            <w:pPr>
              <w:jc w:val="center"/>
              <w:rPr>
                <w:rFonts w:cs="Times New Roman"/>
                <w:color w:val="000000"/>
                <w:sz w:val="22"/>
              </w:rPr>
            </w:pPr>
            <w:r w:rsidRPr="00444D08">
              <w:rPr>
                <w:rFonts w:cs="Times New Roman"/>
                <w:color w:val="000000"/>
                <w:sz w:val="22"/>
              </w:rPr>
              <w:t>31,3</w:t>
            </w:r>
          </w:p>
        </w:tc>
        <w:tc>
          <w:tcPr>
            <w:tcW w:w="793" w:type="dxa"/>
            <w:vAlign w:val="center"/>
            <w:hideMark/>
          </w:tcPr>
          <w:p w:rsidR="00C45AE3" w:rsidRPr="00444D08" w:rsidRDefault="00C45AE3" w:rsidP="00AA791D">
            <w:pPr>
              <w:jc w:val="center"/>
              <w:rPr>
                <w:rFonts w:cs="Times New Roman"/>
                <w:color w:val="000000"/>
                <w:sz w:val="22"/>
              </w:rPr>
            </w:pPr>
            <w:r w:rsidRPr="00444D08">
              <w:rPr>
                <w:rFonts w:cs="Times New Roman"/>
                <w:color w:val="000000"/>
                <w:sz w:val="22"/>
              </w:rPr>
              <w:t>15976</w:t>
            </w:r>
          </w:p>
        </w:tc>
        <w:tc>
          <w:tcPr>
            <w:tcW w:w="709" w:type="dxa"/>
            <w:vAlign w:val="center"/>
          </w:tcPr>
          <w:p w:rsidR="00C45AE3" w:rsidRPr="00444D08" w:rsidRDefault="00C45AE3" w:rsidP="00AA791D">
            <w:pPr>
              <w:jc w:val="center"/>
              <w:rPr>
                <w:rFonts w:cs="Times New Roman"/>
                <w:color w:val="000000"/>
                <w:sz w:val="22"/>
              </w:rPr>
            </w:pPr>
            <w:r w:rsidRPr="00444D08">
              <w:rPr>
                <w:rFonts w:cs="Times New Roman"/>
                <w:color w:val="000000"/>
                <w:sz w:val="22"/>
              </w:rPr>
              <w:t>14,4</w:t>
            </w:r>
          </w:p>
        </w:tc>
        <w:tc>
          <w:tcPr>
            <w:tcW w:w="707" w:type="dxa"/>
            <w:vAlign w:val="center"/>
            <w:hideMark/>
          </w:tcPr>
          <w:p w:rsidR="00C45AE3" w:rsidRPr="00444D08" w:rsidRDefault="00C45AE3" w:rsidP="00AA791D">
            <w:pPr>
              <w:jc w:val="center"/>
              <w:rPr>
                <w:rFonts w:cs="Times New Roman"/>
                <w:color w:val="000000"/>
                <w:sz w:val="22"/>
              </w:rPr>
            </w:pPr>
            <w:r w:rsidRPr="00444D08">
              <w:rPr>
                <w:rFonts w:cs="Times New Roman"/>
                <w:color w:val="000000"/>
                <w:sz w:val="22"/>
              </w:rPr>
              <w:t>7225</w:t>
            </w:r>
          </w:p>
        </w:tc>
        <w:tc>
          <w:tcPr>
            <w:tcW w:w="795" w:type="dxa"/>
            <w:vAlign w:val="center"/>
          </w:tcPr>
          <w:p w:rsidR="00C45AE3" w:rsidRPr="00444D08" w:rsidRDefault="00C45AE3" w:rsidP="00AA791D">
            <w:pPr>
              <w:jc w:val="center"/>
              <w:rPr>
                <w:rFonts w:cs="Times New Roman"/>
                <w:color w:val="000000"/>
                <w:sz w:val="22"/>
              </w:rPr>
            </w:pPr>
            <w:r w:rsidRPr="00444D08">
              <w:rPr>
                <w:rFonts w:cs="Times New Roman"/>
                <w:color w:val="000000"/>
                <w:sz w:val="22"/>
              </w:rPr>
              <w:t>6,9</w:t>
            </w:r>
          </w:p>
        </w:tc>
        <w:tc>
          <w:tcPr>
            <w:tcW w:w="708" w:type="dxa"/>
            <w:vAlign w:val="center"/>
            <w:hideMark/>
          </w:tcPr>
          <w:p w:rsidR="00C45AE3" w:rsidRPr="00444D08" w:rsidRDefault="00C45AE3" w:rsidP="00AA791D">
            <w:pPr>
              <w:jc w:val="center"/>
              <w:rPr>
                <w:rFonts w:cs="Times New Roman"/>
                <w:color w:val="000000"/>
                <w:sz w:val="22"/>
              </w:rPr>
            </w:pPr>
            <w:r w:rsidRPr="00444D08">
              <w:rPr>
                <w:rFonts w:cs="Times New Roman"/>
                <w:color w:val="000000"/>
                <w:sz w:val="22"/>
              </w:rPr>
              <w:t>19774</w:t>
            </w:r>
          </w:p>
        </w:tc>
        <w:tc>
          <w:tcPr>
            <w:tcW w:w="706" w:type="dxa"/>
            <w:vAlign w:val="center"/>
          </w:tcPr>
          <w:p w:rsidR="00C45AE3" w:rsidRPr="00444D08" w:rsidRDefault="00C45AE3" w:rsidP="00AA791D">
            <w:pPr>
              <w:jc w:val="center"/>
              <w:rPr>
                <w:rFonts w:cs="Times New Roman"/>
                <w:color w:val="000000"/>
                <w:sz w:val="22"/>
              </w:rPr>
            </w:pPr>
            <w:r w:rsidRPr="00444D08">
              <w:rPr>
                <w:rFonts w:cs="Times New Roman"/>
                <w:color w:val="000000"/>
                <w:sz w:val="22"/>
              </w:rPr>
              <w:t>-26,6</w:t>
            </w:r>
          </w:p>
        </w:tc>
        <w:tc>
          <w:tcPr>
            <w:tcW w:w="796" w:type="dxa"/>
            <w:vAlign w:val="center"/>
          </w:tcPr>
          <w:p w:rsidR="00C45AE3" w:rsidRPr="00444D08" w:rsidRDefault="00C45AE3" w:rsidP="00AA791D">
            <w:pPr>
              <w:jc w:val="center"/>
              <w:rPr>
                <w:rFonts w:eastAsia="Times New Roman" w:cs="Times New Roman"/>
                <w:color w:val="000000"/>
                <w:sz w:val="22"/>
                <w:lang w:val="en-US" w:eastAsia="ru-RU"/>
              </w:rPr>
            </w:pPr>
            <w:r w:rsidRPr="00444D08">
              <w:rPr>
                <w:rFonts w:eastAsia="Times New Roman" w:cs="Times New Roman"/>
                <w:color w:val="000000"/>
                <w:sz w:val="22"/>
                <w:lang w:eastAsia="ru-RU"/>
              </w:rPr>
              <w:t>5934</w:t>
            </w:r>
            <w:r w:rsidRPr="00444D08">
              <w:rPr>
                <w:rFonts w:eastAsia="Times New Roman" w:cs="Times New Roman"/>
                <w:color w:val="000000"/>
                <w:sz w:val="22"/>
                <w:lang w:val="en-US" w:eastAsia="ru-RU"/>
              </w:rPr>
              <w:t>2</w:t>
            </w:r>
          </w:p>
        </w:tc>
        <w:tc>
          <w:tcPr>
            <w:tcW w:w="651" w:type="dxa"/>
            <w:vAlign w:val="center"/>
          </w:tcPr>
          <w:p w:rsidR="00C45AE3" w:rsidRPr="009C6EE1" w:rsidRDefault="00C45AE3" w:rsidP="00AA791D">
            <w:pPr>
              <w:jc w:val="center"/>
              <w:rPr>
                <w:rFonts w:eastAsia="Times New Roman" w:cs="Times New Roman"/>
                <w:color w:val="000000"/>
                <w:sz w:val="22"/>
                <w:lang w:val="en-US" w:eastAsia="ru-RU"/>
              </w:rPr>
            </w:pPr>
            <w:r>
              <w:rPr>
                <w:rFonts w:eastAsia="Times New Roman" w:cs="Times New Roman"/>
                <w:color w:val="000000"/>
                <w:sz w:val="22"/>
                <w:lang w:eastAsia="ru-RU"/>
              </w:rPr>
              <w:t>-780</w:t>
            </w:r>
          </w:p>
        </w:tc>
        <w:tc>
          <w:tcPr>
            <w:tcW w:w="712" w:type="dxa"/>
            <w:vAlign w:val="center"/>
          </w:tcPr>
          <w:p w:rsidR="00C45AE3" w:rsidRPr="00444D08" w:rsidRDefault="00C45AE3" w:rsidP="00AA791D">
            <w:pPr>
              <w:jc w:val="center"/>
              <w:rPr>
                <w:rFonts w:eastAsia="Times New Roman" w:cs="Times New Roman"/>
                <w:color w:val="000000"/>
                <w:sz w:val="22"/>
                <w:lang w:val="en-US" w:eastAsia="ru-RU"/>
              </w:rPr>
            </w:pPr>
            <w:r w:rsidRPr="00444D08">
              <w:rPr>
                <w:rFonts w:eastAsia="Times New Roman" w:cs="Times New Roman"/>
                <w:color w:val="000000"/>
                <w:sz w:val="22"/>
                <w:lang w:eastAsia="ru-RU"/>
              </w:rPr>
              <w:t>-1,</w:t>
            </w:r>
            <w:r w:rsidRPr="00444D08">
              <w:rPr>
                <w:rFonts w:eastAsia="Times New Roman" w:cs="Times New Roman"/>
                <w:color w:val="000000"/>
                <w:sz w:val="22"/>
                <w:lang w:val="en-US" w:eastAsia="ru-RU"/>
              </w:rPr>
              <w:t>3</w:t>
            </w:r>
          </w:p>
        </w:tc>
      </w:tr>
      <w:tr w:rsidR="00C45AE3" w:rsidRPr="00980FE2" w:rsidTr="00626291">
        <w:trPr>
          <w:trHeight w:val="330"/>
        </w:trPr>
        <w:tc>
          <w:tcPr>
            <w:tcW w:w="341" w:type="dxa"/>
          </w:tcPr>
          <w:p w:rsidR="00C45AE3" w:rsidRPr="009E106F" w:rsidRDefault="00C45AE3" w:rsidP="00AA791D">
            <w:pPr>
              <w:jc w:val="center"/>
              <w:rPr>
                <w:rFonts w:eastAsia="Times New Roman" w:cs="Times New Roman"/>
                <w:szCs w:val="24"/>
                <w:lang w:eastAsia="ru-RU"/>
              </w:rPr>
            </w:pPr>
            <w:r w:rsidRPr="009E106F">
              <w:rPr>
                <w:rFonts w:eastAsia="Times New Roman" w:cs="Times New Roman"/>
                <w:szCs w:val="24"/>
                <w:lang w:eastAsia="ru-RU"/>
              </w:rPr>
              <w:t>5</w:t>
            </w:r>
          </w:p>
        </w:tc>
        <w:tc>
          <w:tcPr>
            <w:tcW w:w="1105" w:type="dxa"/>
            <w:vAlign w:val="center"/>
          </w:tcPr>
          <w:p w:rsidR="00C45AE3" w:rsidRPr="0025421C" w:rsidRDefault="00C45AE3" w:rsidP="00AA791D">
            <w:pPr>
              <w:jc w:val="center"/>
              <w:rPr>
                <w:rFonts w:eastAsia="Times New Roman" w:cs="Times New Roman"/>
                <w:b/>
                <w:szCs w:val="24"/>
                <w:lang w:eastAsia="ru-RU"/>
              </w:rPr>
            </w:pPr>
            <w:r w:rsidRPr="0025421C">
              <w:rPr>
                <w:rFonts w:eastAsia="Times New Roman" w:cs="Times New Roman"/>
                <w:b/>
                <w:szCs w:val="24"/>
                <w:lang w:val="en-US" w:eastAsia="ru-RU"/>
              </w:rPr>
              <w:t>Cut/2</w:t>
            </w:r>
          </w:p>
        </w:tc>
        <w:tc>
          <w:tcPr>
            <w:tcW w:w="793" w:type="dxa"/>
            <w:vAlign w:val="center"/>
          </w:tcPr>
          <w:p w:rsidR="00C45AE3" w:rsidRPr="00444D08" w:rsidRDefault="00C45AE3" w:rsidP="00AA791D">
            <w:pPr>
              <w:jc w:val="center"/>
              <w:rPr>
                <w:rFonts w:cs="Times New Roman"/>
                <w:color w:val="000000"/>
                <w:sz w:val="22"/>
              </w:rPr>
            </w:pPr>
            <w:r w:rsidRPr="00444D08">
              <w:rPr>
                <w:rFonts w:cs="Times New Roman"/>
                <w:color w:val="000000"/>
                <w:sz w:val="22"/>
              </w:rPr>
              <w:t>10783</w:t>
            </w:r>
          </w:p>
        </w:tc>
        <w:tc>
          <w:tcPr>
            <w:tcW w:w="709" w:type="dxa"/>
            <w:vAlign w:val="center"/>
          </w:tcPr>
          <w:p w:rsidR="00C45AE3" w:rsidRPr="00444D08" w:rsidRDefault="00C45AE3" w:rsidP="00AA791D">
            <w:pPr>
              <w:jc w:val="center"/>
              <w:rPr>
                <w:rFonts w:cs="Times New Roman"/>
                <w:color w:val="000000"/>
                <w:sz w:val="22"/>
              </w:rPr>
            </w:pPr>
            <w:r w:rsidRPr="00444D08">
              <w:rPr>
                <w:rFonts w:cs="Times New Roman"/>
                <w:color w:val="000000"/>
                <w:sz w:val="22"/>
              </w:rPr>
              <w:t>-13,5</w:t>
            </w:r>
          </w:p>
        </w:tc>
        <w:tc>
          <w:tcPr>
            <w:tcW w:w="793" w:type="dxa"/>
            <w:vAlign w:val="center"/>
          </w:tcPr>
          <w:p w:rsidR="00C45AE3" w:rsidRPr="00444D08" w:rsidRDefault="00C45AE3" w:rsidP="00AA791D">
            <w:pPr>
              <w:jc w:val="center"/>
              <w:rPr>
                <w:rFonts w:cs="Times New Roman"/>
                <w:color w:val="000000"/>
                <w:sz w:val="22"/>
              </w:rPr>
            </w:pPr>
            <w:r w:rsidRPr="00444D08">
              <w:rPr>
                <w:rFonts w:cs="Times New Roman"/>
                <w:color w:val="000000"/>
                <w:sz w:val="22"/>
              </w:rPr>
              <w:t>13217</w:t>
            </w:r>
          </w:p>
        </w:tc>
        <w:tc>
          <w:tcPr>
            <w:tcW w:w="709" w:type="dxa"/>
            <w:vAlign w:val="center"/>
          </w:tcPr>
          <w:p w:rsidR="00C45AE3" w:rsidRPr="00444D08" w:rsidRDefault="00C45AE3" w:rsidP="00AA791D">
            <w:pPr>
              <w:jc w:val="center"/>
              <w:rPr>
                <w:rFonts w:cs="Times New Roman"/>
                <w:color w:val="000000"/>
                <w:sz w:val="22"/>
              </w:rPr>
            </w:pPr>
            <w:r w:rsidRPr="00444D08">
              <w:rPr>
                <w:rFonts w:cs="Times New Roman"/>
                <w:color w:val="000000"/>
                <w:sz w:val="22"/>
              </w:rPr>
              <w:t>-5,4</w:t>
            </w:r>
          </w:p>
        </w:tc>
        <w:tc>
          <w:tcPr>
            <w:tcW w:w="707" w:type="dxa"/>
            <w:vAlign w:val="center"/>
          </w:tcPr>
          <w:p w:rsidR="00C45AE3" w:rsidRPr="00444D08" w:rsidRDefault="00C45AE3" w:rsidP="00AA791D">
            <w:pPr>
              <w:jc w:val="center"/>
              <w:rPr>
                <w:rFonts w:cs="Times New Roman"/>
                <w:color w:val="000000"/>
                <w:sz w:val="22"/>
              </w:rPr>
            </w:pPr>
            <w:r w:rsidRPr="00444D08">
              <w:rPr>
                <w:rFonts w:cs="Times New Roman"/>
                <w:color w:val="000000"/>
                <w:sz w:val="22"/>
              </w:rPr>
              <w:t>6592</w:t>
            </w:r>
          </w:p>
        </w:tc>
        <w:tc>
          <w:tcPr>
            <w:tcW w:w="795" w:type="dxa"/>
            <w:vAlign w:val="center"/>
          </w:tcPr>
          <w:p w:rsidR="00C45AE3" w:rsidRPr="00444D08" w:rsidRDefault="00C45AE3" w:rsidP="00AA791D">
            <w:pPr>
              <w:jc w:val="center"/>
              <w:rPr>
                <w:rFonts w:cs="Times New Roman"/>
                <w:color w:val="000000"/>
                <w:sz w:val="22"/>
              </w:rPr>
            </w:pPr>
            <w:r w:rsidRPr="00444D08">
              <w:rPr>
                <w:rFonts w:cs="Times New Roman"/>
                <w:color w:val="000000"/>
                <w:sz w:val="22"/>
              </w:rPr>
              <w:t>-2,4</w:t>
            </w:r>
          </w:p>
        </w:tc>
        <w:tc>
          <w:tcPr>
            <w:tcW w:w="708" w:type="dxa"/>
            <w:vAlign w:val="center"/>
          </w:tcPr>
          <w:p w:rsidR="00C45AE3" w:rsidRPr="00444D08" w:rsidRDefault="00C45AE3" w:rsidP="00AA791D">
            <w:pPr>
              <w:jc w:val="center"/>
              <w:rPr>
                <w:rFonts w:cs="Times New Roman"/>
                <w:color w:val="000000"/>
                <w:sz w:val="22"/>
              </w:rPr>
            </w:pPr>
            <w:r w:rsidRPr="00444D08">
              <w:rPr>
                <w:rFonts w:cs="Times New Roman"/>
                <w:color w:val="000000"/>
                <w:sz w:val="22"/>
              </w:rPr>
              <w:t>30031</w:t>
            </w:r>
          </w:p>
        </w:tc>
        <w:tc>
          <w:tcPr>
            <w:tcW w:w="706" w:type="dxa"/>
            <w:vAlign w:val="center"/>
          </w:tcPr>
          <w:p w:rsidR="00C45AE3" w:rsidRPr="00444D08" w:rsidRDefault="00C45AE3" w:rsidP="00AA791D">
            <w:pPr>
              <w:jc w:val="center"/>
              <w:rPr>
                <w:rFonts w:cs="Times New Roman"/>
                <w:color w:val="000000"/>
                <w:sz w:val="22"/>
              </w:rPr>
            </w:pPr>
            <w:r w:rsidRPr="00444D08">
              <w:rPr>
                <w:rFonts w:cs="Times New Roman"/>
                <w:color w:val="000000"/>
                <w:sz w:val="22"/>
              </w:rPr>
              <w:t>11,5</w:t>
            </w:r>
          </w:p>
        </w:tc>
        <w:tc>
          <w:tcPr>
            <w:tcW w:w="796" w:type="dxa"/>
            <w:vAlign w:val="center"/>
          </w:tcPr>
          <w:p w:rsidR="00C45AE3" w:rsidRPr="00444D08" w:rsidRDefault="00C45AE3" w:rsidP="00AA791D">
            <w:pPr>
              <w:jc w:val="center"/>
              <w:rPr>
                <w:rFonts w:eastAsia="Times New Roman" w:cs="Times New Roman"/>
                <w:sz w:val="22"/>
                <w:lang w:val="en-US" w:eastAsia="ru-RU"/>
              </w:rPr>
            </w:pPr>
            <w:r w:rsidRPr="00444D08">
              <w:rPr>
                <w:rFonts w:eastAsia="Times New Roman" w:cs="Times New Roman"/>
                <w:sz w:val="22"/>
                <w:lang w:eastAsia="ru-RU"/>
              </w:rPr>
              <w:t>6062</w:t>
            </w:r>
            <w:r w:rsidRPr="00444D08">
              <w:rPr>
                <w:rFonts w:eastAsia="Times New Roman" w:cs="Times New Roman"/>
                <w:sz w:val="22"/>
                <w:lang w:val="en-US" w:eastAsia="ru-RU"/>
              </w:rPr>
              <w:t>3</w:t>
            </w:r>
          </w:p>
        </w:tc>
        <w:tc>
          <w:tcPr>
            <w:tcW w:w="651" w:type="dxa"/>
            <w:vAlign w:val="center"/>
          </w:tcPr>
          <w:p w:rsidR="00C45AE3" w:rsidRPr="009C6EE1" w:rsidRDefault="00C45AE3" w:rsidP="00AA791D">
            <w:pPr>
              <w:jc w:val="center"/>
              <w:rPr>
                <w:rFonts w:eastAsia="Times New Roman" w:cs="Times New Roman"/>
                <w:color w:val="000000"/>
                <w:sz w:val="22"/>
                <w:lang w:val="en-US" w:eastAsia="ru-RU"/>
              </w:rPr>
            </w:pPr>
            <w:r>
              <w:rPr>
                <w:rFonts w:eastAsia="Times New Roman" w:cs="Times New Roman"/>
                <w:color w:val="000000"/>
                <w:sz w:val="22"/>
                <w:lang w:eastAsia="ru-RU"/>
              </w:rPr>
              <w:t>50</w:t>
            </w:r>
            <w:r>
              <w:rPr>
                <w:rFonts w:eastAsia="Times New Roman" w:cs="Times New Roman"/>
                <w:color w:val="000000"/>
                <w:sz w:val="22"/>
                <w:lang w:val="en-US" w:eastAsia="ru-RU"/>
              </w:rPr>
              <w:t>1</w:t>
            </w:r>
          </w:p>
        </w:tc>
        <w:tc>
          <w:tcPr>
            <w:tcW w:w="712" w:type="dxa"/>
            <w:vAlign w:val="center"/>
          </w:tcPr>
          <w:p w:rsidR="00C45AE3" w:rsidRPr="00444D08" w:rsidRDefault="00C45AE3" w:rsidP="00AA791D">
            <w:pPr>
              <w:jc w:val="center"/>
              <w:rPr>
                <w:rFonts w:eastAsia="Times New Roman" w:cs="Times New Roman"/>
                <w:color w:val="000000"/>
                <w:sz w:val="22"/>
                <w:lang w:val="en-US" w:eastAsia="ru-RU"/>
              </w:rPr>
            </w:pPr>
            <w:r w:rsidRPr="00444D08">
              <w:rPr>
                <w:rFonts w:eastAsia="Times New Roman" w:cs="Times New Roman"/>
                <w:color w:val="000000"/>
                <w:sz w:val="22"/>
                <w:lang w:eastAsia="ru-RU"/>
              </w:rPr>
              <w:t>0,8</w:t>
            </w:r>
          </w:p>
        </w:tc>
      </w:tr>
      <w:tr w:rsidR="00C45AE3" w:rsidRPr="00980FE2" w:rsidTr="00626291">
        <w:trPr>
          <w:trHeight w:val="330"/>
        </w:trPr>
        <w:tc>
          <w:tcPr>
            <w:tcW w:w="341" w:type="dxa"/>
          </w:tcPr>
          <w:p w:rsidR="00C45AE3" w:rsidRPr="009E106F" w:rsidRDefault="00C45AE3" w:rsidP="00AA791D">
            <w:pPr>
              <w:jc w:val="center"/>
              <w:rPr>
                <w:rFonts w:eastAsia="Times New Roman" w:cs="Times New Roman"/>
                <w:szCs w:val="24"/>
                <w:lang w:eastAsia="ru-RU"/>
              </w:rPr>
            </w:pPr>
            <w:r w:rsidRPr="009E106F">
              <w:rPr>
                <w:rFonts w:eastAsia="Times New Roman" w:cs="Times New Roman"/>
                <w:szCs w:val="24"/>
                <w:lang w:eastAsia="ru-RU"/>
              </w:rPr>
              <w:t>6</w:t>
            </w:r>
          </w:p>
        </w:tc>
        <w:tc>
          <w:tcPr>
            <w:tcW w:w="1105" w:type="dxa"/>
            <w:vAlign w:val="center"/>
          </w:tcPr>
          <w:p w:rsidR="00C45AE3" w:rsidRPr="0025421C" w:rsidRDefault="00C45AE3" w:rsidP="00AA791D">
            <w:pPr>
              <w:jc w:val="center"/>
              <w:rPr>
                <w:rFonts w:eastAsia="Times New Roman" w:cs="Times New Roman"/>
                <w:b/>
                <w:szCs w:val="24"/>
                <w:lang w:val="en-US" w:eastAsia="ru-RU"/>
              </w:rPr>
            </w:pPr>
            <w:r>
              <w:rPr>
                <w:rFonts w:eastAsia="Times New Roman" w:cs="Times New Roman"/>
                <w:b/>
                <w:szCs w:val="24"/>
                <w:lang w:val="en-US" w:eastAsia="ru-RU"/>
              </w:rPr>
              <w:t>Cut*2,5; plant*1,5</w:t>
            </w:r>
          </w:p>
        </w:tc>
        <w:tc>
          <w:tcPr>
            <w:tcW w:w="793" w:type="dxa"/>
            <w:vAlign w:val="center"/>
            <w:hideMark/>
          </w:tcPr>
          <w:p w:rsidR="00C45AE3" w:rsidRPr="003425E1" w:rsidRDefault="00C45AE3" w:rsidP="00AA791D">
            <w:pPr>
              <w:jc w:val="center"/>
              <w:rPr>
                <w:rFonts w:cs="Times New Roman"/>
                <w:color w:val="000000"/>
                <w:sz w:val="22"/>
                <w:lang w:val="en-US"/>
              </w:rPr>
            </w:pPr>
            <w:r w:rsidRPr="003425E1">
              <w:rPr>
                <w:rFonts w:cs="Times New Roman"/>
                <w:sz w:val="22"/>
              </w:rPr>
              <w:t>157</w:t>
            </w:r>
            <w:r w:rsidRPr="003425E1">
              <w:rPr>
                <w:rFonts w:cs="Times New Roman"/>
                <w:sz w:val="22"/>
                <w:lang w:val="en-US"/>
              </w:rPr>
              <w:t>30</w:t>
            </w:r>
          </w:p>
        </w:tc>
        <w:tc>
          <w:tcPr>
            <w:tcW w:w="709" w:type="dxa"/>
            <w:vAlign w:val="center"/>
          </w:tcPr>
          <w:p w:rsidR="00C45AE3" w:rsidRPr="00FB6893" w:rsidRDefault="00C45AE3" w:rsidP="00AA791D">
            <w:pPr>
              <w:jc w:val="center"/>
              <w:rPr>
                <w:rFonts w:cs="Times New Roman"/>
                <w:color w:val="000000"/>
                <w:sz w:val="22"/>
                <w:lang w:val="en-US"/>
              </w:rPr>
            </w:pPr>
            <w:r>
              <w:rPr>
                <w:rFonts w:cs="Times New Roman"/>
                <w:color w:val="000000"/>
                <w:sz w:val="22"/>
              </w:rPr>
              <w:t>2</w:t>
            </w:r>
            <w:r>
              <w:rPr>
                <w:rFonts w:cs="Times New Roman"/>
                <w:color w:val="000000"/>
                <w:sz w:val="22"/>
                <w:lang w:val="en-US"/>
              </w:rPr>
              <w:t>6,2</w:t>
            </w:r>
          </w:p>
        </w:tc>
        <w:tc>
          <w:tcPr>
            <w:tcW w:w="793" w:type="dxa"/>
            <w:vAlign w:val="center"/>
            <w:hideMark/>
          </w:tcPr>
          <w:p w:rsidR="00C45AE3" w:rsidRPr="003425E1" w:rsidRDefault="00C45AE3" w:rsidP="00AA791D">
            <w:pPr>
              <w:jc w:val="center"/>
              <w:rPr>
                <w:rFonts w:cs="Times New Roman"/>
                <w:color w:val="000000"/>
                <w:sz w:val="22"/>
                <w:lang w:val="en-US"/>
              </w:rPr>
            </w:pPr>
            <w:r>
              <w:rPr>
                <w:rFonts w:cs="Times New Roman"/>
                <w:color w:val="000000"/>
                <w:sz w:val="22"/>
              </w:rPr>
              <w:t>156</w:t>
            </w:r>
            <w:r>
              <w:rPr>
                <w:rFonts w:cs="Times New Roman"/>
                <w:color w:val="000000"/>
                <w:sz w:val="22"/>
                <w:lang w:val="en-US"/>
              </w:rPr>
              <w:t>08</w:t>
            </w:r>
          </w:p>
        </w:tc>
        <w:tc>
          <w:tcPr>
            <w:tcW w:w="709" w:type="dxa"/>
            <w:vAlign w:val="center"/>
          </w:tcPr>
          <w:p w:rsidR="00C45AE3" w:rsidRPr="00FB6893" w:rsidRDefault="00C45AE3" w:rsidP="00AA791D">
            <w:pPr>
              <w:jc w:val="center"/>
              <w:rPr>
                <w:rFonts w:cs="Times New Roman"/>
                <w:color w:val="000000"/>
                <w:sz w:val="22"/>
                <w:lang w:val="en-US"/>
              </w:rPr>
            </w:pPr>
            <w:r>
              <w:rPr>
                <w:rFonts w:cs="Times New Roman"/>
                <w:color w:val="000000"/>
                <w:sz w:val="22"/>
              </w:rPr>
              <w:t>1</w:t>
            </w:r>
            <w:r>
              <w:rPr>
                <w:rFonts w:cs="Times New Roman"/>
                <w:color w:val="000000"/>
                <w:sz w:val="22"/>
                <w:lang w:val="en-US"/>
              </w:rPr>
              <w:t>1</w:t>
            </w:r>
            <w:r>
              <w:rPr>
                <w:rFonts w:cs="Times New Roman"/>
                <w:color w:val="000000"/>
                <w:sz w:val="22"/>
              </w:rPr>
              <w:t>,</w:t>
            </w:r>
            <w:r>
              <w:rPr>
                <w:rFonts w:cs="Times New Roman"/>
                <w:color w:val="000000"/>
                <w:sz w:val="22"/>
                <w:lang w:val="en-US"/>
              </w:rPr>
              <w:t>7</w:t>
            </w:r>
          </w:p>
        </w:tc>
        <w:tc>
          <w:tcPr>
            <w:tcW w:w="707" w:type="dxa"/>
            <w:vAlign w:val="center"/>
            <w:hideMark/>
          </w:tcPr>
          <w:p w:rsidR="00C45AE3" w:rsidRPr="003425E1" w:rsidRDefault="00C45AE3" w:rsidP="00AA791D">
            <w:pPr>
              <w:jc w:val="center"/>
              <w:rPr>
                <w:rFonts w:cs="Times New Roman"/>
                <w:color w:val="000000"/>
                <w:sz w:val="22"/>
                <w:lang w:val="en-US"/>
              </w:rPr>
            </w:pPr>
            <w:r w:rsidRPr="00444D08">
              <w:rPr>
                <w:rFonts w:cs="Times New Roman"/>
                <w:color w:val="000000"/>
                <w:sz w:val="22"/>
              </w:rPr>
              <w:t>7</w:t>
            </w:r>
            <w:r>
              <w:rPr>
                <w:rFonts w:cs="Times New Roman"/>
                <w:color w:val="000000"/>
                <w:sz w:val="22"/>
                <w:lang w:val="en-US"/>
              </w:rPr>
              <w:t>134</w:t>
            </w:r>
          </w:p>
        </w:tc>
        <w:tc>
          <w:tcPr>
            <w:tcW w:w="795" w:type="dxa"/>
            <w:vAlign w:val="center"/>
          </w:tcPr>
          <w:p w:rsidR="00C45AE3" w:rsidRPr="00FB6893" w:rsidRDefault="00C45AE3" w:rsidP="00AA791D">
            <w:pPr>
              <w:jc w:val="center"/>
              <w:rPr>
                <w:rFonts w:cs="Times New Roman"/>
                <w:color w:val="000000"/>
                <w:sz w:val="22"/>
                <w:lang w:val="en-US"/>
              </w:rPr>
            </w:pPr>
            <w:r>
              <w:rPr>
                <w:rFonts w:cs="Times New Roman"/>
                <w:color w:val="000000"/>
                <w:sz w:val="22"/>
                <w:lang w:val="en-US"/>
              </w:rPr>
              <w:t>5</w:t>
            </w:r>
            <w:r>
              <w:rPr>
                <w:rFonts w:cs="Times New Roman"/>
                <w:color w:val="000000"/>
                <w:sz w:val="22"/>
              </w:rPr>
              <w:t>,</w:t>
            </w:r>
            <w:r>
              <w:rPr>
                <w:rFonts w:cs="Times New Roman"/>
                <w:color w:val="000000"/>
                <w:sz w:val="22"/>
                <w:lang w:val="en-US"/>
              </w:rPr>
              <w:t>6</w:t>
            </w:r>
          </w:p>
        </w:tc>
        <w:tc>
          <w:tcPr>
            <w:tcW w:w="708" w:type="dxa"/>
            <w:vAlign w:val="center"/>
            <w:hideMark/>
          </w:tcPr>
          <w:p w:rsidR="00C45AE3" w:rsidRPr="003425E1" w:rsidRDefault="00C45AE3" w:rsidP="00AA791D">
            <w:pPr>
              <w:jc w:val="center"/>
              <w:rPr>
                <w:rFonts w:cs="Times New Roman"/>
                <w:color w:val="000000"/>
                <w:sz w:val="22"/>
                <w:lang w:val="en-US"/>
              </w:rPr>
            </w:pPr>
            <w:r>
              <w:rPr>
                <w:rFonts w:cs="Times New Roman"/>
                <w:color w:val="000000"/>
                <w:sz w:val="22"/>
              </w:rPr>
              <w:t>21</w:t>
            </w:r>
            <w:r>
              <w:rPr>
                <w:rFonts w:cs="Times New Roman"/>
                <w:color w:val="000000"/>
                <w:sz w:val="22"/>
                <w:lang w:val="en-US"/>
              </w:rPr>
              <w:t>083</w:t>
            </w:r>
          </w:p>
        </w:tc>
        <w:tc>
          <w:tcPr>
            <w:tcW w:w="706" w:type="dxa"/>
            <w:vAlign w:val="center"/>
          </w:tcPr>
          <w:p w:rsidR="00C45AE3" w:rsidRPr="00FB6893" w:rsidRDefault="00C45AE3" w:rsidP="00AA791D">
            <w:pPr>
              <w:jc w:val="center"/>
              <w:rPr>
                <w:rFonts w:cs="Times New Roman"/>
                <w:color w:val="000000"/>
                <w:sz w:val="22"/>
                <w:lang w:val="en-US"/>
              </w:rPr>
            </w:pPr>
            <w:r>
              <w:rPr>
                <w:rFonts w:cs="Times New Roman"/>
                <w:color w:val="000000"/>
                <w:sz w:val="22"/>
              </w:rPr>
              <w:t>-</w:t>
            </w:r>
            <w:r>
              <w:rPr>
                <w:rFonts w:cs="Times New Roman"/>
                <w:color w:val="000000"/>
                <w:sz w:val="22"/>
                <w:lang w:val="en-US"/>
              </w:rPr>
              <w:t>21</w:t>
            </w:r>
            <w:r>
              <w:rPr>
                <w:rFonts w:cs="Times New Roman"/>
                <w:color w:val="000000"/>
                <w:sz w:val="22"/>
              </w:rPr>
              <w:t>,</w:t>
            </w:r>
            <w:r>
              <w:rPr>
                <w:rFonts w:cs="Times New Roman"/>
                <w:color w:val="000000"/>
                <w:sz w:val="22"/>
                <w:lang w:val="en-US"/>
              </w:rPr>
              <w:t>7</w:t>
            </w:r>
          </w:p>
        </w:tc>
        <w:tc>
          <w:tcPr>
            <w:tcW w:w="796" w:type="dxa"/>
            <w:vAlign w:val="center"/>
          </w:tcPr>
          <w:p w:rsidR="00C45AE3" w:rsidRPr="003425E1" w:rsidRDefault="00C45AE3" w:rsidP="00AA791D">
            <w:pPr>
              <w:jc w:val="center"/>
              <w:rPr>
                <w:rFonts w:eastAsia="Times New Roman" w:cs="Times New Roman"/>
                <w:sz w:val="22"/>
                <w:lang w:val="en-US" w:eastAsia="ru-RU"/>
              </w:rPr>
            </w:pPr>
            <w:r>
              <w:rPr>
                <w:rFonts w:eastAsia="Times New Roman" w:cs="Times New Roman"/>
                <w:sz w:val="22"/>
                <w:lang w:eastAsia="ru-RU"/>
              </w:rPr>
              <w:t>59</w:t>
            </w:r>
            <w:r>
              <w:rPr>
                <w:rFonts w:eastAsia="Times New Roman" w:cs="Times New Roman"/>
                <w:sz w:val="22"/>
                <w:lang w:val="en-US" w:eastAsia="ru-RU"/>
              </w:rPr>
              <w:t>554</w:t>
            </w:r>
          </w:p>
        </w:tc>
        <w:tc>
          <w:tcPr>
            <w:tcW w:w="651" w:type="dxa"/>
            <w:vAlign w:val="center"/>
          </w:tcPr>
          <w:p w:rsidR="00C45AE3" w:rsidRPr="00765945" w:rsidRDefault="00C45AE3" w:rsidP="00AA791D">
            <w:pPr>
              <w:jc w:val="center"/>
              <w:rPr>
                <w:rFonts w:eastAsia="Times New Roman" w:cs="Times New Roman"/>
                <w:color w:val="000000"/>
                <w:sz w:val="22"/>
                <w:lang w:val="en-US" w:eastAsia="ru-RU"/>
              </w:rPr>
            </w:pPr>
            <w:r>
              <w:rPr>
                <w:rFonts w:eastAsia="Times New Roman" w:cs="Times New Roman"/>
                <w:color w:val="000000"/>
                <w:sz w:val="22"/>
                <w:lang w:eastAsia="ru-RU"/>
              </w:rPr>
              <w:t>-</w:t>
            </w:r>
            <w:r>
              <w:rPr>
                <w:rFonts w:eastAsia="Times New Roman" w:cs="Times New Roman"/>
                <w:color w:val="000000"/>
                <w:sz w:val="22"/>
                <w:lang w:val="en-US" w:eastAsia="ru-RU"/>
              </w:rPr>
              <w:t>568</w:t>
            </w:r>
          </w:p>
        </w:tc>
        <w:tc>
          <w:tcPr>
            <w:tcW w:w="712" w:type="dxa"/>
            <w:vAlign w:val="center"/>
          </w:tcPr>
          <w:p w:rsidR="00C45AE3" w:rsidRPr="00765945" w:rsidRDefault="00C45AE3" w:rsidP="00AA791D">
            <w:pPr>
              <w:jc w:val="center"/>
              <w:rPr>
                <w:rFonts w:eastAsia="Times New Roman" w:cs="Times New Roman"/>
                <w:color w:val="000000"/>
                <w:sz w:val="22"/>
                <w:lang w:val="en-US" w:eastAsia="ru-RU"/>
              </w:rPr>
            </w:pPr>
            <w:r>
              <w:rPr>
                <w:rFonts w:eastAsia="Times New Roman" w:cs="Times New Roman"/>
                <w:color w:val="000000"/>
                <w:sz w:val="22"/>
                <w:lang w:eastAsia="ru-RU"/>
              </w:rPr>
              <w:t>-0,</w:t>
            </w:r>
            <w:r>
              <w:rPr>
                <w:rFonts w:eastAsia="Times New Roman" w:cs="Times New Roman"/>
                <w:color w:val="000000"/>
                <w:sz w:val="22"/>
                <w:lang w:val="en-US" w:eastAsia="ru-RU"/>
              </w:rPr>
              <w:t>9</w:t>
            </w:r>
          </w:p>
        </w:tc>
      </w:tr>
    </w:tbl>
    <w:p w:rsidR="00C45AE3" w:rsidRDefault="00C45AE3" w:rsidP="00832EE9">
      <w:pPr>
        <w:ind w:firstLine="709"/>
        <w:rPr>
          <w:lang w:val="en-US"/>
        </w:rPr>
      </w:pPr>
    </w:p>
    <w:p w:rsidR="00BB0581" w:rsidRDefault="004B7539" w:rsidP="00832EE9">
      <w:pPr>
        <w:ind w:firstLine="709"/>
        <w:rPr>
          <w:lang w:val="en-US"/>
        </w:rPr>
      </w:pPr>
      <w:r w:rsidRPr="004B7539">
        <w:rPr>
          <w:lang w:val="en-US"/>
        </w:rPr>
        <w:t xml:space="preserve">The graph of Figure 5 shows that the decrease in </w:t>
      </w:r>
      <w:r w:rsidR="00B801C1">
        <w:rPr>
          <w:lang w:val="en-US"/>
        </w:rPr>
        <w:t>adverse</w:t>
      </w:r>
      <w:r w:rsidRPr="004B7539">
        <w:rPr>
          <w:lang w:val="en-US"/>
        </w:rPr>
        <w:t xml:space="preserve"> factors (43.7% of them are fires) in Scenario 2 over the first 40 years will give a larger increase in the total area than the increase in forest plantations by 2.5 times in Scenario 3. Only after 40 years increase in </w:t>
      </w:r>
      <w:r w:rsidR="00B801C1">
        <w:rPr>
          <w:lang w:val="en-US"/>
        </w:rPr>
        <w:t>plant</w:t>
      </w:r>
      <w:r w:rsidRPr="004B7539">
        <w:rPr>
          <w:lang w:val="en-US"/>
        </w:rPr>
        <w:t>ings will begin to give a slightly larger increase in area. The sharp decrease in the area with the increase in cuttings in 3 times in Scenario 4 is compensated by an increase in forest plantations by 1.5</w:t>
      </w:r>
      <w:r w:rsidR="00B801C1">
        <w:rPr>
          <w:lang w:val="en-US"/>
        </w:rPr>
        <w:t xml:space="preserve"> times</w:t>
      </w:r>
      <w:r w:rsidRPr="004B7539">
        <w:rPr>
          <w:lang w:val="en-US"/>
        </w:rPr>
        <w:t xml:space="preserve"> with an increase in </w:t>
      </w:r>
      <w:r w:rsidR="00B801C1">
        <w:rPr>
          <w:lang w:val="en-US"/>
        </w:rPr>
        <w:t>cutting by 2.5 times in S</w:t>
      </w:r>
      <w:r w:rsidRPr="004B7539">
        <w:rPr>
          <w:lang w:val="en-US"/>
        </w:rPr>
        <w:t>cenario 6.</w:t>
      </w:r>
    </w:p>
    <w:p w:rsidR="0023155E" w:rsidRDefault="0023155E" w:rsidP="0023155E">
      <w:pPr>
        <w:rPr>
          <w:lang w:val="en-US"/>
        </w:rPr>
      </w:pPr>
      <w:r>
        <w:rPr>
          <w:noProof/>
          <w:lang w:eastAsia="ru-RU"/>
        </w:rPr>
        <w:lastRenderedPageBreak/>
        <w:drawing>
          <wp:inline distT="0" distB="0" distL="0" distR="0" wp14:anchorId="42EBDA58" wp14:editId="4249224F">
            <wp:extent cx="5940425" cy="3844201"/>
            <wp:effectExtent l="0" t="0" r="22225" b="2349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F3271" w:rsidRPr="00BF3271" w:rsidRDefault="00BF3271" w:rsidP="00BF3271">
      <w:pPr>
        <w:jc w:val="center"/>
        <w:rPr>
          <w:lang w:val="en-US"/>
        </w:rPr>
      </w:pPr>
      <w:proofErr w:type="gramStart"/>
      <w:r w:rsidRPr="00BF3271">
        <w:rPr>
          <w:lang w:val="en-US"/>
        </w:rPr>
        <w:t>Fig</w:t>
      </w:r>
      <w:r>
        <w:rPr>
          <w:lang w:val="en-US"/>
        </w:rPr>
        <w:t>ure</w:t>
      </w:r>
      <w:r w:rsidRPr="00BF3271">
        <w:rPr>
          <w:lang w:val="en-US"/>
        </w:rPr>
        <w:t xml:space="preserve"> 5.</w:t>
      </w:r>
      <w:proofErr w:type="gramEnd"/>
      <w:r w:rsidRPr="00BF3271">
        <w:rPr>
          <w:lang w:val="en-US"/>
        </w:rPr>
        <w:t xml:space="preserve"> Change</w:t>
      </w:r>
      <w:r w:rsidR="00CA1418">
        <w:rPr>
          <w:lang w:val="en-US"/>
        </w:rPr>
        <w:t>s</w:t>
      </w:r>
      <w:r w:rsidRPr="00BF3271">
        <w:rPr>
          <w:lang w:val="en-US"/>
        </w:rPr>
        <w:t xml:space="preserve"> in total forest area according to </w:t>
      </w:r>
      <w:r w:rsidR="00CA1418">
        <w:rPr>
          <w:lang w:val="en-US"/>
        </w:rPr>
        <w:t xml:space="preserve">6 </w:t>
      </w:r>
      <w:r w:rsidRPr="00BF3271">
        <w:rPr>
          <w:lang w:val="en-US"/>
        </w:rPr>
        <w:t>scenarios for 50 years</w:t>
      </w:r>
    </w:p>
    <w:p w:rsidR="00BF3271" w:rsidRPr="00BF3271" w:rsidRDefault="00BF3271" w:rsidP="00BF3271">
      <w:pPr>
        <w:rPr>
          <w:lang w:val="en-US"/>
        </w:rPr>
      </w:pPr>
    </w:p>
    <w:p w:rsidR="00BF3271" w:rsidRDefault="00BF3271" w:rsidP="00BF3271">
      <w:pPr>
        <w:ind w:firstLine="709"/>
        <w:rPr>
          <w:lang w:val="en-US"/>
        </w:rPr>
      </w:pPr>
      <w:r w:rsidRPr="00BF3271">
        <w:rPr>
          <w:lang w:val="en-US"/>
        </w:rPr>
        <w:t xml:space="preserve">The results of the simulation showed that an increase in the volume of </w:t>
      </w:r>
      <w:r w:rsidR="00FD34FF">
        <w:rPr>
          <w:lang w:val="en-US"/>
        </w:rPr>
        <w:t>cutt</w:t>
      </w:r>
      <w:r w:rsidRPr="00BF3271">
        <w:rPr>
          <w:lang w:val="en-US"/>
        </w:rPr>
        <w:t xml:space="preserve">ing for the development of the estimated cutting area will lead to a significant reduction in forests. If, however, the increase in cuttings is supplemented by an increase in planting of trees and intensification of the fight against </w:t>
      </w:r>
      <w:r w:rsidR="00FD34FF">
        <w:rPr>
          <w:lang w:val="en-US"/>
        </w:rPr>
        <w:t>adverse</w:t>
      </w:r>
      <w:r w:rsidRPr="00BF3271">
        <w:rPr>
          <w:lang w:val="en-US"/>
        </w:rPr>
        <w:t xml:space="preserve"> factors, especially forest fires and </w:t>
      </w:r>
      <w:r w:rsidR="00FD34FF">
        <w:rPr>
          <w:lang w:val="en-US"/>
        </w:rPr>
        <w:t>tree</w:t>
      </w:r>
      <w:r w:rsidRPr="00BF3271">
        <w:rPr>
          <w:lang w:val="en-US"/>
        </w:rPr>
        <w:t xml:space="preserve"> diseases, then it will be much sooner to compensate for the reduction of forests.</w:t>
      </w:r>
    </w:p>
    <w:p w:rsidR="00FD34FF" w:rsidRDefault="00FD34FF" w:rsidP="00FD34FF">
      <w:pPr>
        <w:pStyle w:val="2"/>
        <w:rPr>
          <w:lang w:val="en-US"/>
        </w:rPr>
      </w:pPr>
      <w:r w:rsidRPr="00A6450C">
        <w:rPr>
          <w:lang w:val="en-US"/>
        </w:rPr>
        <w:t>Conclusions</w:t>
      </w:r>
    </w:p>
    <w:p w:rsidR="00A6450C" w:rsidRPr="00A6450C" w:rsidRDefault="00A6450C" w:rsidP="00A6450C">
      <w:pPr>
        <w:ind w:firstLine="709"/>
        <w:rPr>
          <w:lang w:val="en-US"/>
        </w:rPr>
      </w:pPr>
      <w:r w:rsidRPr="00A6450C">
        <w:rPr>
          <w:lang w:val="en-US"/>
        </w:rPr>
        <w:t xml:space="preserve">The developed software </w:t>
      </w:r>
      <w:r w:rsidR="00F17006">
        <w:rPr>
          <w:lang w:val="en-US"/>
        </w:rPr>
        <w:t>can simulate</w:t>
      </w:r>
      <w:r w:rsidRPr="00A6450C">
        <w:rPr>
          <w:lang w:val="en-US"/>
        </w:rPr>
        <w:t xml:space="preserve"> the dynamics of forest resources taking into account the i</w:t>
      </w:r>
      <w:r w:rsidR="00F17006">
        <w:rPr>
          <w:lang w:val="en-US"/>
        </w:rPr>
        <w:t>nfluence</w:t>
      </w:r>
      <w:r w:rsidRPr="00A6450C">
        <w:rPr>
          <w:lang w:val="en-US"/>
        </w:rPr>
        <w:t xml:space="preserve"> of a complex of natural and anthropogenic factors. It also helps to make managerial decisions in the forestry sector, showing the direction of changing the area of ​​a category of land depending on the given scenario.</w:t>
      </w:r>
    </w:p>
    <w:p w:rsidR="00A6450C" w:rsidRPr="00A6450C" w:rsidRDefault="00A6450C" w:rsidP="00A6450C">
      <w:pPr>
        <w:ind w:firstLine="709"/>
        <w:rPr>
          <w:lang w:val="en-US"/>
        </w:rPr>
      </w:pPr>
      <w:r w:rsidRPr="00A6450C">
        <w:rPr>
          <w:lang w:val="en-US"/>
        </w:rPr>
        <w:t>The results of calculations are presented to the user in the form of tables, graphs and maps. The final values ​​are displayed for each year from a given period for each category of land and the age class of the trees. With their help, you can most fully analyze the results of modeling.</w:t>
      </w:r>
    </w:p>
    <w:p w:rsidR="00FD34FF" w:rsidRDefault="00F17006" w:rsidP="00A6450C">
      <w:pPr>
        <w:ind w:firstLine="709"/>
        <w:rPr>
          <w:lang w:val="en-US"/>
        </w:rPr>
      </w:pPr>
      <w:r>
        <w:rPr>
          <w:lang w:val="en-US"/>
        </w:rPr>
        <w:t>The verification of used model</w:t>
      </w:r>
      <w:r w:rsidR="00A6450C" w:rsidRPr="00A6450C">
        <w:rPr>
          <w:lang w:val="en-US"/>
        </w:rPr>
        <w:t xml:space="preserve"> "Dynamics of stands" was </w:t>
      </w:r>
      <w:r w:rsidR="008D628F">
        <w:rPr>
          <w:lang w:val="en-US"/>
        </w:rPr>
        <w:t>made before</w:t>
      </w:r>
      <w:r w:rsidR="000C71EC">
        <w:rPr>
          <w:lang w:val="en-US"/>
        </w:rPr>
        <w:t xml:space="preserve"> start of</w:t>
      </w:r>
      <w:r w:rsidR="008D628F">
        <w:rPr>
          <w:lang w:val="en-US"/>
        </w:rPr>
        <w:t xml:space="preserve"> simulations</w:t>
      </w:r>
      <w:r w:rsidR="00A6450C" w:rsidRPr="00A6450C">
        <w:rPr>
          <w:lang w:val="en-US"/>
        </w:rPr>
        <w:t>. The calculated data for a period of 45 years based on available data on the forests of the Irkutsk region for 1973 were compared with the actual data for 2017. As a result, the accuracy of the model was 2.58%, with an allowable relative error of 10% - therefore, "Dynamics of stands" can be used to assess the consequences of management decisions for the territories of the rank of forestry and the region.</w:t>
      </w:r>
    </w:p>
    <w:p w:rsidR="00103F8A" w:rsidRPr="00103F8A" w:rsidRDefault="00103F8A" w:rsidP="00103F8A">
      <w:pPr>
        <w:ind w:firstLine="709"/>
        <w:rPr>
          <w:lang w:val="en-US"/>
        </w:rPr>
      </w:pPr>
      <w:r w:rsidRPr="00103F8A">
        <w:rPr>
          <w:lang w:val="en-US"/>
        </w:rPr>
        <w:t xml:space="preserve">When calculating forecast scenarios, a strategy is found that ensures a balance between the maximum volume of harvesting and the preservation of forest areas: an increase in </w:t>
      </w:r>
      <w:r w:rsidR="001E428A">
        <w:rPr>
          <w:lang w:val="en-US"/>
        </w:rPr>
        <w:t>cutt</w:t>
      </w:r>
      <w:r w:rsidRPr="00103F8A">
        <w:rPr>
          <w:lang w:val="en-US"/>
        </w:rPr>
        <w:t>ing by a 2.5</w:t>
      </w:r>
      <w:r w:rsidR="001E428A">
        <w:rPr>
          <w:lang w:val="en-US"/>
        </w:rPr>
        <w:t xml:space="preserve"> times</w:t>
      </w:r>
      <w:r w:rsidRPr="00103F8A">
        <w:rPr>
          <w:lang w:val="en-US"/>
        </w:rPr>
        <w:t xml:space="preserve"> will not lead to a sharp depletion of reserves with a simultaneous increase in forest plantations by a 1.5</w:t>
      </w:r>
      <w:r w:rsidR="001E428A">
        <w:rPr>
          <w:lang w:val="en-US"/>
        </w:rPr>
        <w:t xml:space="preserve"> times</w:t>
      </w:r>
      <w:r w:rsidRPr="00103F8A">
        <w:rPr>
          <w:lang w:val="en-US"/>
        </w:rPr>
        <w:t xml:space="preserve">. In this case, the areas </w:t>
      </w:r>
      <w:r w:rsidR="001E428A">
        <w:rPr>
          <w:lang w:val="en-US"/>
        </w:rPr>
        <w:t>of mature</w:t>
      </w:r>
      <w:r w:rsidRPr="00103F8A">
        <w:rPr>
          <w:lang w:val="en-US"/>
        </w:rPr>
        <w:t xml:space="preserve"> and over</w:t>
      </w:r>
      <w:r w:rsidR="001E428A">
        <w:rPr>
          <w:lang w:val="en-US"/>
        </w:rPr>
        <w:t>-</w:t>
      </w:r>
      <w:r w:rsidRPr="00103F8A">
        <w:rPr>
          <w:lang w:val="en-US"/>
        </w:rPr>
        <w:t xml:space="preserve">mature after a small </w:t>
      </w:r>
      <w:r w:rsidRPr="00103F8A">
        <w:rPr>
          <w:lang w:val="en-US"/>
        </w:rPr>
        <w:lastRenderedPageBreak/>
        <w:t xml:space="preserve">decrease during the first 10 years will later be restored. Reduction of </w:t>
      </w:r>
      <w:r w:rsidR="00CB72E8">
        <w:rPr>
          <w:lang w:val="en-US"/>
        </w:rPr>
        <w:t>adverse</w:t>
      </w:r>
      <w:r w:rsidRPr="00103F8A">
        <w:rPr>
          <w:lang w:val="en-US"/>
        </w:rPr>
        <w:t xml:space="preserve"> factors in 2 times causes </w:t>
      </w:r>
      <w:proofErr w:type="gramStart"/>
      <w:r w:rsidRPr="00103F8A">
        <w:rPr>
          <w:lang w:val="en-US"/>
        </w:rPr>
        <w:t>an</w:t>
      </w:r>
      <w:proofErr w:type="gramEnd"/>
      <w:r w:rsidRPr="00103F8A">
        <w:rPr>
          <w:lang w:val="en-US"/>
        </w:rPr>
        <w:t xml:space="preserve"> increase in forest areas by 0.4%, comparable to an increase in </w:t>
      </w:r>
      <w:r w:rsidR="00CB72E8">
        <w:rPr>
          <w:lang w:val="en-US"/>
        </w:rPr>
        <w:t>plant</w:t>
      </w:r>
      <w:r w:rsidRPr="00103F8A">
        <w:rPr>
          <w:lang w:val="en-US"/>
        </w:rPr>
        <w:t>ings by 2.5 times - 0.5%.</w:t>
      </w:r>
    </w:p>
    <w:p w:rsidR="00103F8A" w:rsidRPr="00CB72E8" w:rsidRDefault="00103F8A" w:rsidP="00103F8A">
      <w:pPr>
        <w:ind w:firstLine="709"/>
        <w:rPr>
          <w:lang w:val="en-US"/>
        </w:rPr>
      </w:pPr>
      <w:r w:rsidRPr="00103F8A">
        <w:rPr>
          <w:lang w:val="en-US"/>
        </w:rPr>
        <w:t>However, not all possible natural and anthropogenic factors affecting the change</w:t>
      </w:r>
      <w:r w:rsidR="00CB72E8">
        <w:rPr>
          <w:lang w:val="en-US"/>
        </w:rPr>
        <w:t>s</w:t>
      </w:r>
      <w:r w:rsidRPr="00103F8A">
        <w:rPr>
          <w:lang w:val="en-US"/>
        </w:rPr>
        <w:t xml:space="preserve"> in the forest landscape are taken into account in scenario calculations. To obtain more accurate results, it is necessary to take into account other factors - climate, harvesting, </w:t>
      </w:r>
      <w:proofErr w:type="gramStart"/>
      <w:r w:rsidRPr="00103F8A">
        <w:rPr>
          <w:lang w:val="en-US"/>
        </w:rPr>
        <w:t>urban</w:t>
      </w:r>
      <w:proofErr w:type="gramEnd"/>
      <w:r w:rsidRPr="00103F8A">
        <w:rPr>
          <w:lang w:val="en-US"/>
        </w:rPr>
        <w:t xml:space="preserve"> planning. Also, the calculations are based on the assumption that the rates of transition from one category of land to another and the values ​​of the </w:t>
      </w:r>
      <w:r w:rsidR="00CB72E8" w:rsidRPr="00103F8A">
        <w:rPr>
          <w:lang w:val="en-US"/>
        </w:rPr>
        <w:t>considered</w:t>
      </w:r>
      <w:r w:rsidR="00CB72E8" w:rsidRPr="00103F8A">
        <w:rPr>
          <w:lang w:val="en-US"/>
        </w:rPr>
        <w:t xml:space="preserve"> </w:t>
      </w:r>
      <w:r w:rsidRPr="00103F8A">
        <w:rPr>
          <w:lang w:val="en-US"/>
        </w:rPr>
        <w:t xml:space="preserve">factors </w:t>
      </w:r>
      <w:r w:rsidR="00CB72E8">
        <w:rPr>
          <w:lang w:val="en-US"/>
        </w:rPr>
        <w:t>in the future will match</w:t>
      </w:r>
      <w:r w:rsidRPr="00103F8A">
        <w:rPr>
          <w:lang w:val="en-US"/>
        </w:rPr>
        <w:t xml:space="preserve"> with those currently available. Such assumptions</w:t>
      </w:r>
      <w:r w:rsidR="00CB72E8">
        <w:rPr>
          <w:lang w:val="en-US"/>
        </w:rPr>
        <w:t xml:space="preserve"> are</w:t>
      </w:r>
      <w:r w:rsidRPr="00103F8A">
        <w:rPr>
          <w:lang w:val="en-US"/>
        </w:rPr>
        <w:t xml:space="preserve"> reduce</w:t>
      </w:r>
      <w:r w:rsidR="00CB72E8">
        <w:rPr>
          <w:lang w:val="en-US"/>
        </w:rPr>
        <w:t>s</w:t>
      </w:r>
      <w:r w:rsidRPr="00103F8A">
        <w:rPr>
          <w:lang w:val="en-US"/>
        </w:rPr>
        <w:t xml:space="preserve"> the accuracy of the results, </w:t>
      </w:r>
      <w:r w:rsidR="00CB72E8">
        <w:rPr>
          <w:lang w:val="en-US"/>
        </w:rPr>
        <w:t xml:space="preserve">and </w:t>
      </w:r>
      <w:r w:rsidRPr="00103F8A">
        <w:rPr>
          <w:lang w:val="en-US"/>
        </w:rPr>
        <w:t>allowing us to simplify the modeling process.</w:t>
      </w:r>
    </w:p>
    <w:p w:rsidR="00DA2E1F" w:rsidRDefault="00103F8A" w:rsidP="00103F8A">
      <w:pPr>
        <w:ind w:firstLine="709"/>
        <w:rPr>
          <w:lang w:val="en-US"/>
        </w:rPr>
      </w:pPr>
      <w:r w:rsidRPr="00103F8A">
        <w:rPr>
          <w:lang w:val="en-US"/>
        </w:rPr>
        <w:t xml:space="preserve">The combination of methods of mathematical modeling with the possibilities of geographical mapping provides integration of information flows in forestry activities, visualization of information about the spatial and temporal state of forest resources. The results are </w:t>
      </w:r>
      <w:r w:rsidR="00A6136C">
        <w:rPr>
          <w:lang w:val="en-US"/>
        </w:rPr>
        <w:t>to be used to</w:t>
      </w:r>
      <w:r w:rsidRPr="00103F8A">
        <w:rPr>
          <w:lang w:val="en-US"/>
        </w:rPr>
        <w:t xml:space="preserve"> support </w:t>
      </w:r>
      <w:r w:rsidR="00A6136C">
        <w:rPr>
          <w:lang w:val="en-US"/>
        </w:rPr>
        <w:t>making</w:t>
      </w:r>
      <w:r w:rsidRPr="00103F8A">
        <w:rPr>
          <w:lang w:val="en-US"/>
        </w:rPr>
        <w:t xml:space="preserve"> of regional decisions in the field of forest management, </w:t>
      </w:r>
      <w:r w:rsidR="00A6136C" w:rsidRPr="00A6136C">
        <w:rPr>
          <w:lang w:val="en-US"/>
        </w:rPr>
        <w:t xml:space="preserve">for achieving </w:t>
      </w:r>
      <w:r w:rsidR="00A6136C">
        <w:rPr>
          <w:lang w:val="en-US"/>
        </w:rPr>
        <w:t>the</w:t>
      </w:r>
      <w:r w:rsidRPr="00103F8A">
        <w:rPr>
          <w:lang w:val="en-US"/>
        </w:rPr>
        <w:t xml:space="preserve"> economic development and the preservation of an environment friendly for human beings.</w:t>
      </w:r>
    </w:p>
    <w:p w:rsidR="00A14BD4" w:rsidRDefault="00A14BD4" w:rsidP="00103F8A">
      <w:pPr>
        <w:ind w:firstLine="709"/>
        <w:rPr>
          <w:lang w:val="en-US"/>
        </w:rPr>
      </w:pPr>
    </w:p>
    <w:p w:rsidR="00E05A58" w:rsidRDefault="00E05A58" w:rsidP="00E05A58">
      <w:pPr>
        <w:rPr>
          <w:lang w:val="en-US"/>
        </w:rPr>
      </w:pPr>
      <w:r w:rsidRPr="00E05A58">
        <w:rPr>
          <w:b/>
          <w:lang w:val="en-US"/>
        </w:rPr>
        <w:t>Acknowledgments</w:t>
      </w:r>
      <w:r w:rsidRPr="00E05A58">
        <w:rPr>
          <w:lang w:val="en-US"/>
        </w:rPr>
        <w:t>: This research was supported by</w:t>
      </w:r>
      <w:r w:rsidR="00210B9D">
        <w:rPr>
          <w:lang w:val="en-US"/>
        </w:rPr>
        <w:t>…</w:t>
      </w:r>
    </w:p>
    <w:p w:rsidR="008662D0" w:rsidRDefault="008662D0" w:rsidP="008662D0">
      <w:pPr>
        <w:pStyle w:val="2"/>
        <w:rPr>
          <w:lang w:val="en-US"/>
        </w:rPr>
      </w:pPr>
      <w:proofErr w:type="spellStart"/>
      <w:r>
        <w:t>References</w:t>
      </w:r>
      <w:proofErr w:type="spellEnd"/>
    </w:p>
    <w:p w:rsidR="008662D0" w:rsidRPr="00567499" w:rsidRDefault="008662D0" w:rsidP="008662D0">
      <w:pPr>
        <w:pStyle w:val="a5"/>
        <w:numPr>
          <w:ilvl w:val="0"/>
          <w:numId w:val="4"/>
        </w:numPr>
        <w:rPr>
          <w:lang w:val="en-US"/>
        </w:rPr>
      </w:pPr>
      <w:proofErr w:type="spellStart"/>
      <w:r w:rsidRPr="001E1972">
        <w:rPr>
          <w:lang w:val="en-US"/>
        </w:rPr>
        <w:t>Scheller</w:t>
      </w:r>
      <w:proofErr w:type="spellEnd"/>
      <w:r>
        <w:rPr>
          <w:lang w:val="en-US"/>
        </w:rPr>
        <w:t xml:space="preserve"> R.M.</w:t>
      </w:r>
      <w:r w:rsidRPr="00567499">
        <w:rPr>
          <w:lang w:val="en-US"/>
        </w:rPr>
        <w:t>,</w:t>
      </w:r>
      <w:r w:rsidRPr="001E1972">
        <w:rPr>
          <w:lang w:val="en-US"/>
        </w:rPr>
        <w:t xml:space="preserve"> </w:t>
      </w:r>
      <w:proofErr w:type="spellStart"/>
      <w:r w:rsidRPr="001E1972">
        <w:rPr>
          <w:lang w:val="en-US"/>
        </w:rPr>
        <w:t>Mladenoff</w:t>
      </w:r>
      <w:proofErr w:type="spellEnd"/>
      <w:r w:rsidRPr="001E1972">
        <w:rPr>
          <w:lang w:val="en-US"/>
        </w:rPr>
        <w:t xml:space="preserve"> D.J. A spatially interactive simulation of climate change, harvesting, wind, and tree species migration and projected changes to forest composition and biomass in northern Wisconsin, USA. </w:t>
      </w:r>
      <w:r w:rsidRPr="00567499">
        <w:rPr>
          <w:lang w:val="en-US"/>
        </w:rPr>
        <w:t>Glob. Chang. Biol. 2005, 11, 307–321.</w:t>
      </w:r>
    </w:p>
    <w:p w:rsidR="008662D0" w:rsidRPr="001E1972" w:rsidRDefault="008662D0" w:rsidP="008662D0">
      <w:pPr>
        <w:pStyle w:val="a5"/>
        <w:numPr>
          <w:ilvl w:val="0"/>
          <w:numId w:val="4"/>
        </w:numPr>
        <w:rPr>
          <w:lang w:val="en-US"/>
        </w:rPr>
      </w:pPr>
      <w:proofErr w:type="spellStart"/>
      <w:r w:rsidRPr="001E1972">
        <w:rPr>
          <w:lang w:val="en-US"/>
        </w:rPr>
        <w:t>Abood</w:t>
      </w:r>
      <w:proofErr w:type="spellEnd"/>
      <w:r>
        <w:rPr>
          <w:lang w:val="en-US"/>
        </w:rPr>
        <w:t xml:space="preserve"> S.A.</w:t>
      </w:r>
      <w:r w:rsidRPr="00567499">
        <w:rPr>
          <w:lang w:val="en-US"/>
        </w:rPr>
        <w:t>,</w:t>
      </w:r>
      <w:r w:rsidRPr="001E1972">
        <w:rPr>
          <w:lang w:val="en-US"/>
        </w:rPr>
        <w:t xml:space="preserve"> Lee J.S.H.</w:t>
      </w:r>
      <w:r w:rsidRPr="00567499">
        <w:rPr>
          <w:lang w:val="en-US"/>
        </w:rPr>
        <w:t>,</w:t>
      </w:r>
      <w:r w:rsidRPr="001E1972">
        <w:rPr>
          <w:lang w:val="en-US"/>
        </w:rPr>
        <w:t xml:space="preserve"> </w:t>
      </w:r>
      <w:proofErr w:type="spellStart"/>
      <w:r w:rsidRPr="001E1972">
        <w:rPr>
          <w:lang w:val="en-US"/>
        </w:rPr>
        <w:t>Burivalova</w:t>
      </w:r>
      <w:proofErr w:type="spellEnd"/>
      <w:r>
        <w:rPr>
          <w:lang w:val="en-US"/>
        </w:rPr>
        <w:t xml:space="preserve"> Z.</w:t>
      </w:r>
      <w:r w:rsidRPr="00567499">
        <w:rPr>
          <w:lang w:val="en-US"/>
        </w:rPr>
        <w:t>,</w:t>
      </w:r>
      <w:r w:rsidRPr="001E1972">
        <w:rPr>
          <w:lang w:val="en-US"/>
        </w:rPr>
        <w:t xml:space="preserve"> Garcia-Ulloa</w:t>
      </w:r>
      <w:r>
        <w:rPr>
          <w:lang w:val="en-US"/>
        </w:rPr>
        <w:t xml:space="preserve"> J.</w:t>
      </w:r>
      <w:r w:rsidRPr="00567499">
        <w:rPr>
          <w:lang w:val="en-US"/>
        </w:rPr>
        <w:t>,</w:t>
      </w:r>
      <w:r w:rsidRPr="001E1972">
        <w:rPr>
          <w:lang w:val="en-US"/>
        </w:rPr>
        <w:t xml:space="preserve"> </w:t>
      </w:r>
      <w:proofErr w:type="spellStart"/>
      <w:r w:rsidRPr="001E1972">
        <w:rPr>
          <w:lang w:val="en-US"/>
        </w:rPr>
        <w:t>Koh</w:t>
      </w:r>
      <w:proofErr w:type="spellEnd"/>
      <w:r w:rsidRPr="001E1972">
        <w:rPr>
          <w:lang w:val="en-US"/>
        </w:rPr>
        <w:t xml:space="preserve"> L.P. Relative contributions of the Logging, Fiber, Oil Palm, and mining industries to forest loss in Indonesia. </w:t>
      </w:r>
      <w:proofErr w:type="spellStart"/>
      <w:r w:rsidRPr="001E1972">
        <w:rPr>
          <w:lang w:val="en-US"/>
        </w:rPr>
        <w:t>Conserv</w:t>
      </w:r>
      <w:proofErr w:type="spellEnd"/>
      <w:r w:rsidRPr="001E1972">
        <w:rPr>
          <w:lang w:val="en-US"/>
        </w:rPr>
        <w:t>. Lett. 2015, 8, 58–67.</w:t>
      </w:r>
    </w:p>
    <w:p w:rsidR="008662D0" w:rsidRPr="001E1972" w:rsidRDefault="008662D0" w:rsidP="008662D0">
      <w:pPr>
        <w:pStyle w:val="a5"/>
        <w:numPr>
          <w:ilvl w:val="0"/>
          <w:numId w:val="4"/>
        </w:numPr>
        <w:rPr>
          <w:shd w:val="clear" w:color="auto" w:fill="FFFFFF"/>
          <w:lang w:val="en-US"/>
        </w:rPr>
      </w:pPr>
      <w:r w:rsidRPr="001E1972">
        <w:rPr>
          <w:shd w:val="clear" w:color="auto" w:fill="FFFFFF"/>
          <w:lang w:val="en-US"/>
        </w:rPr>
        <w:t>Wu</w:t>
      </w:r>
      <w:r>
        <w:rPr>
          <w:shd w:val="clear" w:color="auto" w:fill="FFFFFF"/>
          <w:lang w:val="en-US"/>
        </w:rPr>
        <w:t xml:space="preserve"> Z.</w:t>
      </w:r>
      <w:r w:rsidRPr="00567499">
        <w:rPr>
          <w:shd w:val="clear" w:color="auto" w:fill="FFFFFF"/>
          <w:lang w:val="en-US"/>
        </w:rPr>
        <w:t>,</w:t>
      </w:r>
      <w:r w:rsidRPr="001E1972">
        <w:rPr>
          <w:shd w:val="clear" w:color="auto" w:fill="FFFFFF"/>
          <w:lang w:val="en-US"/>
        </w:rPr>
        <w:t xml:space="preserve"> Ge</w:t>
      </w:r>
      <w:r>
        <w:rPr>
          <w:shd w:val="clear" w:color="auto" w:fill="FFFFFF"/>
          <w:lang w:val="en-US"/>
        </w:rPr>
        <w:t xml:space="preserve"> Q.</w:t>
      </w:r>
      <w:r w:rsidRPr="00567499">
        <w:rPr>
          <w:shd w:val="clear" w:color="auto" w:fill="FFFFFF"/>
          <w:lang w:val="en-US"/>
        </w:rPr>
        <w:t>,</w:t>
      </w:r>
      <w:r w:rsidRPr="001E1972">
        <w:rPr>
          <w:shd w:val="clear" w:color="auto" w:fill="FFFFFF"/>
          <w:lang w:val="en-US"/>
        </w:rPr>
        <w:t xml:space="preserve"> </w:t>
      </w:r>
      <w:proofErr w:type="gramStart"/>
      <w:r w:rsidRPr="001E1972">
        <w:rPr>
          <w:shd w:val="clear" w:color="auto" w:fill="FFFFFF"/>
          <w:lang w:val="en-US"/>
        </w:rPr>
        <w:t>Dai</w:t>
      </w:r>
      <w:proofErr w:type="gramEnd"/>
      <w:r w:rsidRPr="001E1972">
        <w:rPr>
          <w:shd w:val="clear" w:color="auto" w:fill="FFFFFF"/>
          <w:lang w:val="en-US"/>
        </w:rPr>
        <w:t xml:space="preserve"> E. Modeling the relative contributions of land use change and harvest to forest landscape change in the </w:t>
      </w:r>
      <w:proofErr w:type="spellStart"/>
      <w:r w:rsidRPr="001E1972">
        <w:rPr>
          <w:shd w:val="clear" w:color="auto" w:fill="FFFFFF"/>
          <w:lang w:val="en-US"/>
        </w:rPr>
        <w:t>Taihe</w:t>
      </w:r>
      <w:proofErr w:type="spellEnd"/>
      <w:r w:rsidRPr="001E1972">
        <w:rPr>
          <w:shd w:val="clear" w:color="auto" w:fill="FFFFFF"/>
          <w:lang w:val="en-US"/>
        </w:rPr>
        <w:t xml:space="preserve"> County, China. </w:t>
      </w:r>
      <w:r w:rsidRPr="001E1972">
        <w:rPr>
          <w:lang w:val="en-US"/>
        </w:rPr>
        <w:t>Sustainability </w:t>
      </w:r>
      <w:r w:rsidRPr="001E1972">
        <w:rPr>
          <w:bCs/>
          <w:shd w:val="clear" w:color="auto" w:fill="FFFFFF"/>
          <w:lang w:val="en-US"/>
        </w:rPr>
        <w:t>2017</w:t>
      </w:r>
      <w:r w:rsidRPr="001E1972">
        <w:rPr>
          <w:lang w:val="en-US"/>
        </w:rPr>
        <w:t>, 9,</w:t>
      </w:r>
      <w:r w:rsidRPr="001E1972">
        <w:rPr>
          <w:shd w:val="clear" w:color="auto" w:fill="FFFFFF"/>
          <w:lang w:val="en-US"/>
        </w:rPr>
        <w:t xml:space="preserve"> 708.</w:t>
      </w:r>
    </w:p>
    <w:p w:rsidR="008662D0" w:rsidRPr="00A06209" w:rsidRDefault="008662D0" w:rsidP="008662D0">
      <w:pPr>
        <w:pStyle w:val="a5"/>
        <w:numPr>
          <w:ilvl w:val="0"/>
          <w:numId w:val="4"/>
        </w:numPr>
        <w:rPr>
          <w:rFonts w:ascii="Helvetica" w:eastAsia="Times New Roman" w:hAnsi="Helvetica" w:cs="Times New Roman"/>
          <w:color w:val="222222"/>
          <w:spacing w:val="3"/>
          <w:szCs w:val="24"/>
          <w:lang w:val="en-US" w:eastAsia="ru-RU"/>
        </w:rPr>
      </w:pPr>
      <w:proofErr w:type="spellStart"/>
      <w:r w:rsidRPr="001E1972">
        <w:rPr>
          <w:lang w:val="en-US"/>
        </w:rPr>
        <w:t>Popradit</w:t>
      </w:r>
      <w:proofErr w:type="spellEnd"/>
      <w:r w:rsidRPr="001E1972">
        <w:rPr>
          <w:lang w:val="en-US"/>
        </w:rPr>
        <w:t xml:space="preserve"> A., </w:t>
      </w:r>
      <w:proofErr w:type="spellStart"/>
      <w:r w:rsidRPr="001E1972">
        <w:rPr>
          <w:lang w:val="en-US"/>
        </w:rPr>
        <w:t>Srisatit</w:t>
      </w:r>
      <w:proofErr w:type="spellEnd"/>
      <w:r w:rsidRPr="001E1972">
        <w:rPr>
          <w:lang w:val="en-US"/>
        </w:rPr>
        <w:t xml:space="preserve"> T., </w:t>
      </w:r>
      <w:proofErr w:type="spellStart"/>
      <w:r w:rsidRPr="001E1972">
        <w:rPr>
          <w:lang w:val="en-US"/>
        </w:rPr>
        <w:t>Kiratiprayoon</w:t>
      </w:r>
      <w:proofErr w:type="spellEnd"/>
      <w:r w:rsidRPr="001E1972">
        <w:rPr>
          <w:lang w:val="en-US"/>
        </w:rPr>
        <w:t xml:space="preserve"> S., Yoshimura J., Ishida A., etc. Anthropogenic effects on a tropical forest according to the distance from human settlements. Scientific Reports, 2015, 5, 14689.</w:t>
      </w:r>
    </w:p>
    <w:p w:rsidR="008662D0" w:rsidRPr="001E1972" w:rsidRDefault="008662D0" w:rsidP="008662D0">
      <w:pPr>
        <w:pStyle w:val="a5"/>
        <w:numPr>
          <w:ilvl w:val="0"/>
          <w:numId w:val="4"/>
        </w:numPr>
        <w:rPr>
          <w:rFonts w:ascii="Helvetica" w:eastAsia="Times New Roman" w:hAnsi="Helvetica" w:cs="Times New Roman"/>
          <w:color w:val="222222"/>
          <w:spacing w:val="3"/>
          <w:szCs w:val="24"/>
          <w:lang w:val="en-US" w:eastAsia="ru-RU"/>
        </w:rPr>
      </w:pPr>
      <w:proofErr w:type="spellStart"/>
      <w:r w:rsidRPr="001E1972">
        <w:rPr>
          <w:lang w:val="en-US"/>
        </w:rPr>
        <w:t>Musi</w:t>
      </w:r>
      <w:proofErr w:type="spellEnd"/>
      <w:r w:rsidRPr="001E1972">
        <w:rPr>
          <w:lang w:val="en-US"/>
        </w:rPr>
        <w:t xml:space="preserve"> C., </w:t>
      </w:r>
      <w:proofErr w:type="spellStart"/>
      <w:r w:rsidRPr="001E1972">
        <w:rPr>
          <w:lang w:val="en-US"/>
        </w:rPr>
        <w:t>Anggoro</w:t>
      </w:r>
      <w:proofErr w:type="spellEnd"/>
      <w:r w:rsidRPr="001E1972">
        <w:rPr>
          <w:lang w:val="en-US"/>
        </w:rPr>
        <w:t xml:space="preserve"> S., </w:t>
      </w:r>
      <w:proofErr w:type="spellStart"/>
      <w:r w:rsidRPr="001E1972">
        <w:rPr>
          <w:lang w:val="en-US"/>
        </w:rPr>
        <w:t>Sunarsih</w:t>
      </w:r>
      <w:proofErr w:type="spellEnd"/>
      <w:r w:rsidRPr="001E1972">
        <w:rPr>
          <w:lang w:val="en-US"/>
        </w:rPr>
        <w:t xml:space="preserve">. System dynamic modelling and simulation for cultivation of forest land: case study </w:t>
      </w:r>
      <w:proofErr w:type="spellStart"/>
      <w:r w:rsidRPr="001E1972">
        <w:rPr>
          <w:lang w:val="en-US"/>
        </w:rPr>
        <w:t>Perum</w:t>
      </w:r>
      <w:proofErr w:type="spellEnd"/>
      <w:r w:rsidRPr="001E1972">
        <w:rPr>
          <w:lang w:val="en-US"/>
        </w:rPr>
        <w:t xml:space="preserve"> </w:t>
      </w:r>
      <w:proofErr w:type="spellStart"/>
      <w:r w:rsidRPr="001E1972">
        <w:rPr>
          <w:lang w:val="en-US"/>
        </w:rPr>
        <w:t>Perhutani</w:t>
      </w:r>
      <w:proofErr w:type="spellEnd"/>
      <w:r w:rsidRPr="001E1972">
        <w:rPr>
          <w:lang w:val="en-US"/>
        </w:rPr>
        <w:t>, Central Java, Indonesia. Journal of Ecological Engineering Volume 18, Issue 4, July 2017, pages 25–34.</w:t>
      </w:r>
    </w:p>
    <w:p w:rsidR="008662D0" w:rsidRPr="001E1972" w:rsidRDefault="008662D0" w:rsidP="008662D0">
      <w:pPr>
        <w:pStyle w:val="a5"/>
        <w:numPr>
          <w:ilvl w:val="0"/>
          <w:numId w:val="4"/>
        </w:numPr>
        <w:rPr>
          <w:lang w:val="en-US"/>
        </w:rPr>
      </w:pPr>
      <w:proofErr w:type="spellStart"/>
      <w:r w:rsidRPr="001E1972">
        <w:rPr>
          <w:lang w:val="en-US"/>
        </w:rPr>
        <w:t>Shifley</w:t>
      </w:r>
      <w:proofErr w:type="spellEnd"/>
      <w:r w:rsidRPr="001E1972">
        <w:rPr>
          <w:lang w:val="en-US"/>
        </w:rPr>
        <w:t xml:space="preserve"> S. R., He H. S., </w:t>
      </w:r>
      <w:proofErr w:type="spellStart"/>
      <w:r w:rsidRPr="001E1972">
        <w:rPr>
          <w:lang w:val="en-US"/>
        </w:rPr>
        <w:t>Lischke</w:t>
      </w:r>
      <w:proofErr w:type="spellEnd"/>
      <w:r w:rsidRPr="001E1972">
        <w:rPr>
          <w:lang w:val="en-US"/>
        </w:rPr>
        <w:t xml:space="preserve"> Y., Wang W. J., etc. The past and future of modeling forest dynamics: from growth and yield curves to forest landscape models. Landscape </w:t>
      </w:r>
      <w:proofErr w:type="spellStart"/>
      <w:r w:rsidRPr="001E1972">
        <w:rPr>
          <w:lang w:val="en-US"/>
        </w:rPr>
        <w:t>Ecol</w:t>
      </w:r>
      <w:proofErr w:type="spellEnd"/>
      <w:r w:rsidRPr="001E1972">
        <w:rPr>
          <w:lang w:val="en-US"/>
        </w:rPr>
        <w:t>, 2017, 32:1307–1325.</w:t>
      </w:r>
    </w:p>
    <w:p w:rsidR="008662D0" w:rsidRPr="001E1972" w:rsidRDefault="008662D0" w:rsidP="008662D0">
      <w:pPr>
        <w:pStyle w:val="a5"/>
        <w:numPr>
          <w:ilvl w:val="0"/>
          <w:numId w:val="4"/>
        </w:numPr>
        <w:rPr>
          <w:lang w:val="en-US"/>
        </w:rPr>
      </w:pPr>
      <w:r w:rsidRPr="001E1972">
        <w:rPr>
          <w:rFonts w:ascii="inherit" w:hAnsi="inherit" w:cs="Arial"/>
          <w:color w:val="111111"/>
          <w:bdr w:val="none" w:sz="0" w:space="0" w:color="auto" w:frame="1"/>
          <w:lang w:val="en-US"/>
        </w:rPr>
        <w:t xml:space="preserve">Armstrong A., Fischer R., </w:t>
      </w:r>
      <w:proofErr w:type="spellStart"/>
      <w:r w:rsidRPr="001E1972">
        <w:rPr>
          <w:bdr w:val="none" w:sz="0" w:space="0" w:color="auto" w:frame="1"/>
          <w:shd w:val="clear" w:color="auto" w:fill="FFFFFF"/>
          <w:lang w:val="en-US"/>
        </w:rPr>
        <w:t>Shugart</w:t>
      </w:r>
      <w:proofErr w:type="spellEnd"/>
      <w:r w:rsidRPr="001E1972">
        <w:rPr>
          <w:bdr w:val="none" w:sz="0" w:space="0" w:color="auto" w:frame="1"/>
          <w:shd w:val="clear" w:color="auto" w:fill="FFFFFF"/>
          <w:lang w:val="en-US"/>
        </w:rPr>
        <w:t xml:space="preserve"> H., </w:t>
      </w:r>
      <w:proofErr w:type="spellStart"/>
      <w:r w:rsidRPr="001E1972">
        <w:rPr>
          <w:rFonts w:ascii="inherit" w:hAnsi="inherit" w:cs="Arial"/>
          <w:color w:val="111111"/>
          <w:bdr w:val="none" w:sz="0" w:space="0" w:color="auto" w:frame="1"/>
          <w:lang w:val="en-US"/>
        </w:rPr>
        <w:t>Huth</w:t>
      </w:r>
      <w:proofErr w:type="spellEnd"/>
      <w:r w:rsidRPr="001E1972">
        <w:rPr>
          <w:rFonts w:ascii="inherit" w:hAnsi="inherit" w:cs="Arial"/>
          <w:color w:val="111111"/>
          <w:bdr w:val="none" w:sz="0" w:space="0" w:color="auto" w:frame="1"/>
          <w:lang w:val="en-US"/>
        </w:rPr>
        <w:t xml:space="preserve"> A., </w:t>
      </w:r>
      <w:proofErr w:type="spellStart"/>
      <w:r w:rsidRPr="001E1972">
        <w:rPr>
          <w:rFonts w:ascii="inherit" w:hAnsi="inherit" w:cs="Arial"/>
          <w:color w:val="111111"/>
          <w:bdr w:val="none" w:sz="0" w:space="0" w:color="auto" w:frame="1"/>
          <w:lang w:val="en-US"/>
        </w:rPr>
        <w:t>Fatoyinbo</w:t>
      </w:r>
      <w:proofErr w:type="spellEnd"/>
      <w:r w:rsidRPr="001E1972">
        <w:rPr>
          <w:rFonts w:ascii="inherit" w:hAnsi="inherit" w:cs="Arial"/>
          <w:color w:val="111111"/>
          <w:bdr w:val="none" w:sz="0" w:space="0" w:color="auto" w:frame="1"/>
          <w:lang w:val="en-US"/>
        </w:rPr>
        <w:t xml:space="preserve"> L. </w:t>
      </w:r>
      <w:r w:rsidRPr="001E1972">
        <w:rPr>
          <w:shd w:val="clear" w:color="auto" w:fill="FFFFFF"/>
          <w:lang w:val="en-US"/>
        </w:rPr>
        <w:t>Simulating forest dynamics of lowland rainforests in Eastern Madagascar.</w:t>
      </w:r>
      <w:r w:rsidRPr="001E1972">
        <w:rPr>
          <w:lang w:val="en-US"/>
        </w:rPr>
        <w:t xml:space="preserve"> </w:t>
      </w:r>
      <w:r w:rsidRPr="001E1972">
        <w:rPr>
          <w:lang w:val="en-US" w:eastAsia="ru-RU"/>
        </w:rPr>
        <w:t>Forests 9(4):214</w:t>
      </w:r>
      <w:r w:rsidRPr="001E1972">
        <w:rPr>
          <w:lang w:val="en-US"/>
        </w:rPr>
        <w:t>, 2018.</w:t>
      </w:r>
    </w:p>
    <w:p w:rsidR="008662D0" w:rsidRPr="001E1972" w:rsidRDefault="008662D0" w:rsidP="008662D0">
      <w:pPr>
        <w:pStyle w:val="a5"/>
        <w:numPr>
          <w:ilvl w:val="0"/>
          <w:numId w:val="4"/>
        </w:numPr>
        <w:rPr>
          <w:lang w:val="en-US"/>
        </w:rPr>
      </w:pPr>
      <w:proofErr w:type="spellStart"/>
      <w:r w:rsidRPr="001E1972">
        <w:rPr>
          <w:lang w:val="en-US"/>
        </w:rPr>
        <w:t>Shugart</w:t>
      </w:r>
      <w:proofErr w:type="spellEnd"/>
      <w:r w:rsidRPr="001E1972">
        <w:rPr>
          <w:lang w:val="en-US"/>
        </w:rPr>
        <w:t xml:space="preserve"> H.H. A Theory of forest dynamics. The ecological implications of forest succession models. N.Y., Springer, 1984</w:t>
      </w:r>
    </w:p>
    <w:p w:rsidR="008662D0" w:rsidRPr="00A06209" w:rsidRDefault="008662D0" w:rsidP="008662D0">
      <w:pPr>
        <w:pStyle w:val="a5"/>
        <w:numPr>
          <w:ilvl w:val="0"/>
          <w:numId w:val="4"/>
        </w:numPr>
        <w:rPr>
          <w:lang w:val="en-US"/>
        </w:rPr>
      </w:pPr>
      <w:r w:rsidRPr="001E1972">
        <w:rPr>
          <w:lang w:val="en-US"/>
        </w:rPr>
        <w:t>Horn H.S. Some causes of variety in patterns of forest succession. Forest Succession: Concepts and Applications. N.Y., Springer-</w:t>
      </w:r>
      <w:proofErr w:type="spellStart"/>
      <w:r w:rsidRPr="001E1972">
        <w:rPr>
          <w:lang w:val="en-US"/>
        </w:rPr>
        <w:t>Verlag</w:t>
      </w:r>
      <w:proofErr w:type="spellEnd"/>
      <w:r w:rsidRPr="001E1972">
        <w:rPr>
          <w:lang w:val="en-US"/>
        </w:rPr>
        <w:t>, 1991, 24–35.</w:t>
      </w:r>
    </w:p>
    <w:p w:rsidR="008662D0" w:rsidRPr="001E1972" w:rsidRDefault="008662D0" w:rsidP="008662D0">
      <w:pPr>
        <w:pStyle w:val="a5"/>
        <w:numPr>
          <w:ilvl w:val="0"/>
          <w:numId w:val="4"/>
        </w:numPr>
        <w:rPr>
          <w:lang w:val="en-US"/>
        </w:rPr>
      </w:pPr>
      <w:proofErr w:type="spellStart"/>
      <w:r w:rsidRPr="001E1972">
        <w:rPr>
          <w:lang w:val="en-US"/>
        </w:rPr>
        <w:t>Mladenoff</w:t>
      </w:r>
      <w:proofErr w:type="spellEnd"/>
      <w:r w:rsidRPr="001E1972">
        <w:rPr>
          <w:lang w:val="en-US"/>
        </w:rPr>
        <w:t xml:space="preserve"> D.J., He H.S. Design and behavior of LANDIS, an object-oriented model of forest landscape disturbance and succession. Advances in Spatial Modeling of Forest Landscape Change: Approaches and Applications. Cambridge University Press, 1999, 125–162.</w:t>
      </w:r>
    </w:p>
    <w:p w:rsidR="008662D0" w:rsidRPr="001E1972" w:rsidRDefault="008662D0" w:rsidP="008662D0">
      <w:pPr>
        <w:pStyle w:val="a5"/>
        <w:numPr>
          <w:ilvl w:val="0"/>
          <w:numId w:val="4"/>
        </w:numPr>
        <w:rPr>
          <w:lang w:val="en-US"/>
        </w:rPr>
      </w:pPr>
      <w:r w:rsidRPr="001E1972">
        <w:rPr>
          <w:lang w:val="en-US"/>
        </w:rPr>
        <w:lastRenderedPageBreak/>
        <w:t>Wu J., David J.L. A spatially explicit hierarchical approach to modeling complex ecological systems: theory and applications. Ecological Modelling, 153 (2002), 7–26.</w:t>
      </w:r>
    </w:p>
    <w:p w:rsidR="008662D0" w:rsidRPr="001E1972" w:rsidRDefault="008662D0" w:rsidP="008662D0">
      <w:pPr>
        <w:pStyle w:val="a5"/>
        <w:numPr>
          <w:ilvl w:val="0"/>
          <w:numId w:val="4"/>
        </w:numPr>
        <w:rPr>
          <w:lang w:val="en-US"/>
        </w:rPr>
      </w:pPr>
      <w:proofErr w:type="spellStart"/>
      <w:r w:rsidRPr="001E1972">
        <w:rPr>
          <w:lang w:val="en-US"/>
        </w:rPr>
        <w:t>Cherkashin</w:t>
      </w:r>
      <w:proofErr w:type="spellEnd"/>
      <w:r w:rsidRPr="001E1972">
        <w:rPr>
          <w:lang w:val="en-US"/>
        </w:rPr>
        <w:t xml:space="preserve"> A.K. Forecasting the spatial and temporal dynamics of forests of taiga landscape. </w:t>
      </w:r>
      <w:r w:rsidRPr="00A06209">
        <w:rPr>
          <w:lang w:val="en-US"/>
        </w:rPr>
        <w:t xml:space="preserve">Dynamics of </w:t>
      </w:r>
      <w:proofErr w:type="spellStart"/>
      <w:r w:rsidRPr="00A06209">
        <w:rPr>
          <w:lang w:val="en-US"/>
        </w:rPr>
        <w:t>Ecologo</w:t>
      </w:r>
      <w:proofErr w:type="spellEnd"/>
      <w:r w:rsidRPr="00A06209">
        <w:rPr>
          <w:lang w:val="en-US"/>
        </w:rPr>
        <w:t xml:space="preserve">-Economic Systems. Novosibirsk, </w:t>
      </w:r>
      <w:proofErr w:type="spellStart"/>
      <w:r w:rsidRPr="00A06209">
        <w:rPr>
          <w:lang w:val="en-US"/>
        </w:rPr>
        <w:t>Nauka</w:t>
      </w:r>
      <w:proofErr w:type="spellEnd"/>
      <w:r w:rsidRPr="00A06209">
        <w:rPr>
          <w:lang w:val="en-US"/>
        </w:rPr>
        <w:t>, 1981, 107-111</w:t>
      </w:r>
      <w:r w:rsidRPr="00530BBB">
        <w:rPr>
          <w:lang w:val="en-US"/>
        </w:rPr>
        <w:t>.</w:t>
      </w:r>
    </w:p>
    <w:p w:rsidR="008662D0" w:rsidRPr="001E1972" w:rsidRDefault="008662D0" w:rsidP="008662D0">
      <w:pPr>
        <w:pStyle w:val="a5"/>
        <w:numPr>
          <w:ilvl w:val="0"/>
          <w:numId w:val="4"/>
        </w:numPr>
        <w:rPr>
          <w:lang w:val="en-US"/>
        </w:rPr>
      </w:pPr>
      <w:proofErr w:type="spellStart"/>
      <w:r w:rsidRPr="001E1972">
        <w:rPr>
          <w:lang w:val="en-US"/>
        </w:rPr>
        <w:t>Cherkashin</w:t>
      </w:r>
      <w:proofErr w:type="spellEnd"/>
      <w:r w:rsidRPr="001E1972">
        <w:rPr>
          <w:lang w:val="en-US"/>
        </w:rPr>
        <w:t xml:space="preserve"> A.K. The model for the dynamics of forest stands of a district forestry and its use in solving prediction problems. </w:t>
      </w:r>
      <w:r w:rsidRPr="00A06209">
        <w:rPr>
          <w:lang w:val="en-US"/>
        </w:rPr>
        <w:t xml:space="preserve">Planning and Forecasting of Natural-Economic Systems. Novosibirsk, </w:t>
      </w:r>
      <w:proofErr w:type="spellStart"/>
      <w:r w:rsidRPr="00A06209">
        <w:rPr>
          <w:lang w:val="en-US"/>
        </w:rPr>
        <w:t>Nauka</w:t>
      </w:r>
      <w:proofErr w:type="spellEnd"/>
      <w:r w:rsidRPr="00A06209">
        <w:rPr>
          <w:lang w:val="en-US"/>
        </w:rPr>
        <w:t>, 1984, 69–81.</w:t>
      </w:r>
    </w:p>
    <w:p w:rsidR="008662D0" w:rsidRPr="001E1972" w:rsidRDefault="008662D0" w:rsidP="008662D0">
      <w:pPr>
        <w:pStyle w:val="a5"/>
        <w:numPr>
          <w:ilvl w:val="0"/>
          <w:numId w:val="4"/>
        </w:numPr>
        <w:rPr>
          <w:lang w:val="en-US"/>
        </w:rPr>
      </w:pPr>
      <w:proofErr w:type="spellStart"/>
      <w:r w:rsidRPr="001E1972">
        <w:rPr>
          <w:lang w:val="en-US"/>
        </w:rPr>
        <w:t>Cherkashin</w:t>
      </w:r>
      <w:proofErr w:type="spellEnd"/>
      <w:r w:rsidRPr="001E1972">
        <w:rPr>
          <w:lang w:val="en-US"/>
        </w:rPr>
        <w:t xml:space="preserve"> A.K. The expanding complex of particular models. Forest. Systemic Research </w:t>
      </w:r>
      <w:proofErr w:type="gramStart"/>
      <w:r w:rsidRPr="001E1972">
        <w:rPr>
          <w:lang w:val="en-US"/>
        </w:rPr>
        <w:t>Into</w:t>
      </w:r>
      <w:proofErr w:type="gramEnd"/>
      <w:r w:rsidRPr="001E1972">
        <w:rPr>
          <w:lang w:val="en-US"/>
        </w:rPr>
        <w:t xml:space="preserve"> a Region’s Nature – Economy Interaction. Irkutsk University Publisher, 1986, 71–77.</w:t>
      </w:r>
    </w:p>
    <w:p w:rsidR="008662D0" w:rsidRPr="001E1972" w:rsidRDefault="008662D0" w:rsidP="008662D0">
      <w:pPr>
        <w:pStyle w:val="a5"/>
        <w:numPr>
          <w:ilvl w:val="0"/>
          <w:numId w:val="4"/>
        </w:numPr>
        <w:rPr>
          <w:lang w:val="en-US" w:eastAsia="ru-RU"/>
        </w:rPr>
      </w:pPr>
      <w:r w:rsidRPr="001E1972">
        <w:rPr>
          <w:iCs/>
          <w:lang w:val="en-US" w:eastAsia="ru-RU"/>
        </w:rPr>
        <w:t xml:space="preserve">Popova A.K., </w:t>
      </w:r>
      <w:proofErr w:type="spellStart"/>
      <w:r w:rsidRPr="001E1972">
        <w:rPr>
          <w:iCs/>
          <w:lang w:val="en-US" w:eastAsia="ru-RU"/>
        </w:rPr>
        <w:t>Vladimirov</w:t>
      </w:r>
      <w:proofErr w:type="spellEnd"/>
      <w:r w:rsidRPr="001E1972">
        <w:rPr>
          <w:iCs/>
          <w:lang w:val="en-US" w:eastAsia="ru-RU"/>
        </w:rPr>
        <w:t xml:space="preserve"> I.N.</w:t>
      </w:r>
      <w:r w:rsidRPr="001E1972">
        <w:rPr>
          <w:lang w:val="en-US" w:eastAsia="ru-RU"/>
        </w:rPr>
        <w:t> Multilevel Modeling of the Forest Resource Dynamics // Mathematical Modelling of Natural Phenomena. 2009. Vol. 4, №5. pp. 72-88</w:t>
      </w:r>
    </w:p>
    <w:p w:rsidR="008662D0" w:rsidRPr="001E1972" w:rsidRDefault="008662D0" w:rsidP="008662D0">
      <w:pPr>
        <w:pStyle w:val="a5"/>
        <w:numPr>
          <w:ilvl w:val="0"/>
          <w:numId w:val="4"/>
        </w:numPr>
        <w:rPr>
          <w:lang w:val="en-US"/>
        </w:rPr>
      </w:pPr>
      <w:proofErr w:type="spellStart"/>
      <w:r w:rsidRPr="001E1972">
        <w:rPr>
          <w:lang w:val="en-US"/>
        </w:rPr>
        <w:t>Vladimirov</w:t>
      </w:r>
      <w:proofErr w:type="spellEnd"/>
      <w:r w:rsidRPr="001E1972">
        <w:rPr>
          <w:lang w:val="en-US"/>
        </w:rPr>
        <w:t xml:space="preserve"> I.N., </w:t>
      </w:r>
      <w:proofErr w:type="spellStart"/>
      <w:r w:rsidRPr="001E1972">
        <w:rPr>
          <w:lang w:val="en-US"/>
        </w:rPr>
        <w:t>Chudnenko</w:t>
      </w:r>
      <w:proofErr w:type="spellEnd"/>
      <w:r w:rsidRPr="001E1972">
        <w:rPr>
          <w:lang w:val="en-US"/>
        </w:rPr>
        <w:t xml:space="preserve"> A.K. Forecasting of the </w:t>
      </w:r>
      <w:proofErr w:type="spellStart"/>
      <w:r w:rsidRPr="001E1972">
        <w:rPr>
          <w:lang w:val="en-US"/>
        </w:rPr>
        <w:t>spatio</w:t>
      </w:r>
      <w:proofErr w:type="spellEnd"/>
      <w:r w:rsidRPr="001E1972">
        <w:rPr>
          <w:lang w:val="en-US"/>
        </w:rPr>
        <w:t xml:space="preserve">-temporal dynamics of the forest resources of the Irkutsk region using GIS technologies. Sun. Earth, Water, and Energy. Transactions of the Siberian Division of APVN, issue 2. Novosibirsk, </w:t>
      </w:r>
      <w:proofErr w:type="spellStart"/>
      <w:r w:rsidRPr="001E1972">
        <w:rPr>
          <w:lang w:val="en-US"/>
        </w:rPr>
        <w:t>Nauka</w:t>
      </w:r>
      <w:proofErr w:type="spellEnd"/>
      <w:r w:rsidRPr="001E1972">
        <w:rPr>
          <w:lang w:val="en-US"/>
        </w:rPr>
        <w:t>, 2005, 61–68.</w:t>
      </w:r>
    </w:p>
    <w:p w:rsidR="008662D0" w:rsidRPr="001E1972" w:rsidRDefault="008662D0" w:rsidP="008662D0">
      <w:pPr>
        <w:pStyle w:val="a5"/>
        <w:numPr>
          <w:ilvl w:val="0"/>
          <w:numId w:val="4"/>
        </w:numPr>
        <w:rPr>
          <w:lang w:val="en-US"/>
        </w:rPr>
      </w:pPr>
      <w:proofErr w:type="spellStart"/>
      <w:r w:rsidRPr="001E1972">
        <w:rPr>
          <w:iCs/>
          <w:lang w:val="en-US" w:eastAsia="ru-RU"/>
        </w:rPr>
        <w:t>Cherkashin</w:t>
      </w:r>
      <w:proofErr w:type="spellEnd"/>
      <w:r w:rsidRPr="001E1972">
        <w:rPr>
          <w:iCs/>
          <w:lang w:val="en-US" w:eastAsia="ru-RU"/>
        </w:rPr>
        <w:t xml:space="preserve"> </w:t>
      </w:r>
      <w:r w:rsidRPr="001E1972">
        <w:rPr>
          <w:iCs/>
          <w:lang w:eastAsia="ru-RU"/>
        </w:rPr>
        <w:t>Е</w:t>
      </w:r>
      <w:r w:rsidRPr="001E1972">
        <w:rPr>
          <w:iCs/>
          <w:lang w:val="en-US" w:eastAsia="ru-RU"/>
        </w:rPr>
        <w:t>.</w:t>
      </w:r>
      <w:r w:rsidRPr="001E1972">
        <w:rPr>
          <w:iCs/>
          <w:lang w:eastAsia="ru-RU"/>
        </w:rPr>
        <w:t>А</w:t>
      </w:r>
      <w:r w:rsidRPr="001E1972">
        <w:rPr>
          <w:iCs/>
          <w:lang w:val="en-US" w:eastAsia="ru-RU"/>
        </w:rPr>
        <w:t xml:space="preserve">., </w:t>
      </w:r>
      <w:proofErr w:type="spellStart"/>
      <w:r w:rsidRPr="001E1972">
        <w:rPr>
          <w:iCs/>
          <w:lang w:val="en-US" w:eastAsia="ru-RU"/>
        </w:rPr>
        <w:t>Badmatsyrenova</w:t>
      </w:r>
      <w:proofErr w:type="spellEnd"/>
      <w:r w:rsidRPr="001E1972">
        <w:rPr>
          <w:iCs/>
          <w:lang w:val="en-US" w:eastAsia="ru-RU"/>
        </w:rPr>
        <w:t xml:space="preserve"> S. B., </w:t>
      </w:r>
      <w:proofErr w:type="spellStart"/>
      <w:r w:rsidRPr="001E1972">
        <w:rPr>
          <w:iCs/>
          <w:lang w:val="en-US" w:eastAsia="ru-RU"/>
        </w:rPr>
        <w:t>Vladimirov</w:t>
      </w:r>
      <w:proofErr w:type="spellEnd"/>
      <w:r w:rsidRPr="001E1972">
        <w:rPr>
          <w:iCs/>
          <w:lang w:val="en-US" w:eastAsia="ru-RU"/>
        </w:rPr>
        <w:t xml:space="preserve"> I.N., Popova A.K., </w:t>
      </w:r>
      <w:proofErr w:type="spellStart"/>
      <w:r w:rsidRPr="001E1972">
        <w:rPr>
          <w:iCs/>
          <w:lang w:val="en-US" w:eastAsia="ru-RU"/>
        </w:rPr>
        <w:t>Davydov</w:t>
      </w:r>
      <w:proofErr w:type="spellEnd"/>
      <w:r w:rsidRPr="001E1972">
        <w:rPr>
          <w:iCs/>
          <w:lang w:val="en-US" w:eastAsia="ru-RU"/>
        </w:rPr>
        <w:t xml:space="preserve"> A.</w:t>
      </w:r>
      <w:r w:rsidRPr="001E1972">
        <w:rPr>
          <w:lang w:val="en-US" w:eastAsia="ru-RU"/>
        </w:rPr>
        <w:t> An optimal control module of sustainable natural resources consumption control synthesis for decision support systems // 37th International Convention on Information and Communication Technology, Electronics and Microelectronics (MIPRO), DOI: 10.1109/MIPRO.2014.6859733, 2014. pp. 1100-1105.</w:t>
      </w:r>
    </w:p>
    <w:p w:rsidR="008662D0" w:rsidRPr="008662D0" w:rsidRDefault="008662D0" w:rsidP="008662D0">
      <w:pPr>
        <w:rPr>
          <w:lang w:val="en-US"/>
        </w:rPr>
      </w:pPr>
    </w:p>
    <w:sectPr w:rsidR="008662D0" w:rsidRPr="008662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B4C5F"/>
    <w:multiLevelType w:val="hybridMultilevel"/>
    <w:tmpl w:val="8FE60204"/>
    <w:lvl w:ilvl="0" w:tplc="8A4022A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1F43044C"/>
    <w:multiLevelType w:val="hybridMultilevel"/>
    <w:tmpl w:val="110EBE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563F6F02"/>
    <w:multiLevelType w:val="hybridMultilevel"/>
    <w:tmpl w:val="01268A1A"/>
    <w:lvl w:ilvl="0" w:tplc="8A4022A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32B42CA"/>
    <w:multiLevelType w:val="hybridMultilevel"/>
    <w:tmpl w:val="18F6E69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169"/>
    <w:rsid w:val="0004424E"/>
    <w:rsid w:val="0007474C"/>
    <w:rsid w:val="0009117C"/>
    <w:rsid w:val="00091FCE"/>
    <w:rsid w:val="000B3935"/>
    <w:rsid w:val="000B5FA9"/>
    <w:rsid w:val="000C0DB8"/>
    <w:rsid w:val="000C26F0"/>
    <w:rsid w:val="000C71EC"/>
    <w:rsid w:val="000F3934"/>
    <w:rsid w:val="00103F8A"/>
    <w:rsid w:val="00145A49"/>
    <w:rsid w:val="00165716"/>
    <w:rsid w:val="00171A70"/>
    <w:rsid w:val="00180A92"/>
    <w:rsid w:val="0018615C"/>
    <w:rsid w:val="001B36FB"/>
    <w:rsid w:val="001D0F27"/>
    <w:rsid w:val="001D403C"/>
    <w:rsid w:val="001D4F50"/>
    <w:rsid w:val="001E428A"/>
    <w:rsid w:val="00210B9D"/>
    <w:rsid w:val="002279C5"/>
    <w:rsid w:val="0023155E"/>
    <w:rsid w:val="00242480"/>
    <w:rsid w:val="00267F2F"/>
    <w:rsid w:val="002820FE"/>
    <w:rsid w:val="002A50E9"/>
    <w:rsid w:val="002D3D96"/>
    <w:rsid w:val="002E314C"/>
    <w:rsid w:val="00305A86"/>
    <w:rsid w:val="003123E4"/>
    <w:rsid w:val="003249EC"/>
    <w:rsid w:val="0033068C"/>
    <w:rsid w:val="00334AE0"/>
    <w:rsid w:val="00355301"/>
    <w:rsid w:val="003770B5"/>
    <w:rsid w:val="00395FE6"/>
    <w:rsid w:val="00396508"/>
    <w:rsid w:val="004008C3"/>
    <w:rsid w:val="004066C8"/>
    <w:rsid w:val="00412F7E"/>
    <w:rsid w:val="00466761"/>
    <w:rsid w:val="0048575F"/>
    <w:rsid w:val="004A2EBA"/>
    <w:rsid w:val="004A36F3"/>
    <w:rsid w:val="004B4439"/>
    <w:rsid w:val="004B6E16"/>
    <w:rsid w:val="004B7539"/>
    <w:rsid w:val="004E034A"/>
    <w:rsid w:val="004E0830"/>
    <w:rsid w:val="0052015E"/>
    <w:rsid w:val="00536039"/>
    <w:rsid w:val="00540108"/>
    <w:rsid w:val="0054195B"/>
    <w:rsid w:val="00543E1E"/>
    <w:rsid w:val="005554FD"/>
    <w:rsid w:val="005626A9"/>
    <w:rsid w:val="00597B3F"/>
    <w:rsid w:val="005B15DA"/>
    <w:rsid w:val="005C3732"/>
    <w:rsid w:val="005D120B"/>
    <w:rsid w:val="005E7B3F"/>
    <w:rsid w:val="005F2A98"/>
    <w:rsid w:val="00616C92"/>
    <w:rsid w:val="00626291"/>
    <w:rsid w:val="006846B9"/>
    <w:rsid w:val="00693012"/>
    <w:rsid w:val="006A52D5"/>
    <w:rsid w:val="006C7CD9"/>
    <w:rsid w:val="00714723"/>
    <w:rsid w:val="007372AE"/>
    <w:rsid w:val="007513F4"/>
    <w:rsid w:val="00770DE2"/>
    <w:rsid w:val="00784513"/>
    <w:rsid w:val="007A3DBE"/>
    <w:rsid w:val="007A60A3"/>
    <w:rsid w:val="007F0A6D"/>
    <w:rsid w:val="007F3A2E"/>
    <w:rsid w:val="00805CE1"/>
    <w:rsid w:val="00817B92"/>
    <w:rsid w:val="00832EE9"/>
    <w:rsid w:val="008662D0"/>
    <w:rsid w:val="00875D5B"/>
    <w:rsid w:val="008765E1"/>
    <w:rsid w:val="0088320E"/>
    <w:rsid w:val="008A3A1C"/>
    <w:rsid w:val="008C735F"/>
    <w:rsid w:val="008D628F"/>
    <w:rsid w:val="008D6977"/>
    <w:rsid w:val="008F77A5"/>
    <w:rsid w:val="00913BB0"/>
    <w:rsid w:val="00926960"/>
    <w:rsid w:val="00941A56"/>
    <w:rsid w:val="00953EA4"/>
    <w:rsid w:val="0096570D"/>
    <w:rsid w:val="00974D1F"/>
    <w:rsid w:val="00981376"/>
    <w:rsid w:val="0099218F"/>
    <w:rsid w:val="009E48C9"/>
    <w:rsid w:val="009E72F4"/>
    <w:rsid w:val="009F5B1B"/>
    <w:rsid w:val="00A1463C"/>
    <w:rsid w:val="00A14BD4"/>
    <w:rsid w:val="00A22C9F"/>
    <w:rsid w:val="00A2467D"/>
    <w:rsid w:val="00A5003C"/>
    <w:rsid w:val="00A60473"/>
    <w:rsid w:val="00A6136C"/>
    <w:rsid w:val="00A6344C"/>
    <w:rsid w:val="00A63804"/>
    <w:rsid w:val="00A6450C"/>
    <w:rsid w:val="00A71197"/>
    <w:rsid w:val="00A9054A"/>
    <w:rsid w:val="00A94B03"/>
    <w:rsid w:val="00A94E0C"/>
    <w:rsid w:val="00AC3295"/>
    <w:rsid w:val="00AC33EF"/>
    <w:rsid w:val="00AD64D7"/>
    <w:rsid w:val="00B03C65"/>
    <w:rsid w:val="00B13D36"/>
    <w:rsid w:val="00B72A8A"/>
    <w:rsid w:val="00B77F5D"/>
    <w:rsid w:val="00B801C1"/>
    <w:rsid w:val="00B8590A"/>
    <w:rsid w:val="00B94EB5"/>
    <w:rsid w:val="00BA134A"/>
    <w:rsid w:val="00BB0581"/>
    <w:rsid w:val="00BB154B"/>
    <w:rsid w:val="00BE4012"/>
    <w:rsid w:val="00BF1169"/>
    <w:rsid w:val="00BF1E8C"/>
    <w:rsid w:val="00BF2198"/>
    <w:rsid w:val="00BF3271"/>
    <w:rsid w:val="00C0511B"/>
    <w:rsid w:val="00C059E7"/>
    <w:rsid w:val="00C06E97"/>
    <w:rsid w:val="00C12C5C"/>
    <w:rsid w:val="00C45AE3"/>
    <w:rsid w:val="00C526F0"/>
    <w:rsid w:val="00C648A1"/>
    <w:rsid w:val="00C83C31"/>
    <w:rsid w:val="00C84768"/>
    <w:rsid w:val="00C91A79"/>
    <w:rsid w:val="00CA1187"/>
    <w:rsid w:val="00CA1418"/>
    <w:rsid w:val="00CB72E8"/>
    <w:rsid w:val="00CE3007"/>
    <w:rsid w:val="00CF2D0A"/>
    <w:rsid w:val="00D101E7"/>
    <w:rsid w:val="00D20587"/>
    <w:rsid w:val="00D246F7"/>
    <w:rsid w:val="00D43BA9"/>
    <w:rsid w:val="00D57749"/>
    <w:rsid w:val="00D6707A"/>
    <w:rsid w:val="00DA2E1F"/>
    <w:rsid w:val="00DA6EF7"/>
    <w:rsid w:val="00DC0E70"/>
    <w:rsid w:val="00DC710B"/>
    <w:rsid w:val="00DD79B9"/>
    <w:rsid w:val="00DF6608"/>
    <w:rsid w:val="00DF7DCC"/>
    <w:rsid w:val="00E00F5F"/>
    <w:rsid w:val="00E05A58"/>
    <w:rsid w:val="00E33CCD"/>
    <w:rsid w:val="00E33E48"/>
    <w:rsid w:val="00E55523"/>
    <w:rsid w:val="00E56428"/>
    <w:rsid w:val="00E81BB2"/>
    <w:rsid w:val="00EB034D"/>
    <w:rsid w:val="00EE560B"/>
    <w:rsid w:val="00EE764F"/>
    <w:rsid w:val="00F17006"/>
    <w:rsid w:val="00F32233"/>
    <w:rsid w:val="00F54CC0"/>
    <w:rsid w:val="00F60F33"/>
    <w:rsid w:val="00F62B84"/>
    <w:rsid w:val="00F75BE2"/>
    <w:rsid w:val="00F7618A"/>
    <w:rsid w:val="00F90820"/>
    <w:rsid w:val="00FB175F"/>
    <w:rsid w:val="00FB5361"/>
    <w:rsid w:val="00FC6DE9"/>
    <w:rsid w:val="00FD34FF"/>
    <w:rsid w:val="00FD7E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820"/>
    <w:pPr>
      <w:spacing w:after="0"/>
      <w:jc w:val="both"/>
    </w:pPr>
    <w:rPr>
      <w:rFonts w:ascii="Times New Roman" w:hAnsi="Times New Roman"/>
      <w:sz w:val="24"/>
    </w:rPr>
  </w:style>
  <w:style w:type="paragraph" w:styleId="1">
    <w:name w:val="heading 1"/>
    <w:basedOn w:val="a"/>
    <w:link w:val="10"/>
    <w:uiPriority w:val="9"/>
    <w:qFormat/>
    <w:rsid w:val="0007474C"/>
    <w:pPr>
      <w:spacing w:after="120" w:line="240" w:lineRule="auto"/>
      <w:jc w:val="left"/>
      <w:outlineLvl w:val="0"/>
    </w:pPr>
    <w:rPr>
      <w:rFonts w:eastAsia="Times New Roman" w:cs="Times New Roman"/>
      <w:b/>
      <w:bCs/>
      <w:color w:val="365F91" w:themeColor="accent1" w:themeShade="BF"/>
      <w:kern w:val="36"/>
      <w:sz w:val="36"/>
      <w:szCs w:val="48"/>
      <w:lang w:eastAsia="ru-RU"/>
    </w:rPr>
  </w:style>
  <w:style w:type="paragraph" w:styleId="2">
    <w:name w:val="heading 2"/>
    <w:basedOn w:val="a"/>
    <w:next w:val="a"/>
    <w:link w:val="20"/>
    <w:uiPriority w:val="9"/>
    <w:unhideWhenUsed/>
    <w:qFormat/>
    <w:rsid w:val="0052015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F1169"/>
    <w:pPr>
      <w:keepNext/>
      <w:keepLines/>
      <w:spacing w:before="12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7474C"/>
    <w:rPr>
      <w:rFonts w:ascii="Times New Roman" w:eastAsia="Times New Roman" w:hAnsi="Times New Roman" w:cs="Times New Roman"/>
      <w:b/>
      <w:bCs/>
      <w:color w:val="365F91" w:themeColor="accent1" w:themeShade="BF"/>
      <w:kern w:val="36"/>
      <w:sz w:val="36"/>
      <w:szCs w:val="48"/>
      <w:lang w:eastAsia="ru-RU"/>
    </w:rPr>
  </w:style>
  <w:style w:type="character" w:customStyle="1" w:styleId="30">
    <w:name w:val="Заголовок 3 Знак"/>
    <w:basedOn w:val="a0"/>
    <w:link w:val="3"/>
    <w:uiPriority w:val="9"/>
    <w:rsid w:val="00BF1169"/>
    <w:rPr>
      <w:rFonts w:asciiTheme="majorHAnsi" w:eastAsiaTheme="majorEastAsia" w:hAnsiTheme="majorHAnsi" w:cstheme="majorBidi"/>
      <w:b/>
      <w:bCs/>
      <w:color w:val="4F81BD" w:themeColor="accent1"/>
      <w:sz w:val="24"/>
    </w:rPr>
  </w:style>
  <w:style w:type="character" w:customStyle="1" w:styleId="20">
    <w:name w:val="Заголовок 2 Знак"/>
    <w:basedOn w:val="a0"/>
    <w:link w:val="2"/>
    <w:uiPriority w:val="9"/>
    <w:rsid w:val="0052015E"/>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DF7DCC"/>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DF7DCC"/>
    <w:rPr>
      <w:rFonts w:ascii="Tahoma" w:hAnsi="Tahoma" w:cs="Tahoma"/>
      <w:sz w:val="16"/>
      <w:szCs w:val="16"/>
    </w:rPr>
  </w:style>
  <w:style w:type="paragraph" w:styleId="a5">
    <w:name w:val="List Paragraph"/>
    <w:basedOn w:val="a"/>
    <w:uiPriority w:val="34"/>
    <w:qFormat/>
    <w:rsid w:val="00CE3007"/>
    <w:pPr>
      <w:ind w:left="720"/>
      <w:contextualSpacing/>
    </w:pPr>
  </w:style>
  <w:style w:type="character" w:styleId="a6">
    <w:name w:val="Emphasis"/>
    <w:basedOn w:val="a0"/>
    <w:uiPriority w:val="20"/>
    <w:qFormat/>
    <w:rsid w:val="00BE4012"/>
    <w:rPr>
      <w:i/>
      <w:iCs/>
    </w:rPr>
  </w:style>
  <w:style w:type="table" w:styleId="a7">
    <w:name w:val="Table Grid"/>
    <w:basedOn w:val="a1"/>
    <w:uiPriority w:val="59"/>
    <w:rsid w:val="00C45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0820"/>
    <w:pPr>
      <w:spacing w:after="0"/>
      <w:jc w:val="both"/>
    </w:pPr>
    <w:rPr>
      <w:rFonts w:ascii="Times New Roman" w:hAnsi="Times New Roman"/>
      <w:sz w:val="24"/>
    </w:rPr>
  </w:style>
  <w:style w:type="paragraph" w:styleId="1">
    <w:name w:val="heading 1"/>
    <w:basedOn w:val="a"/>
    <w:link w:val="10"/>
    <w:uiPriority w:val="9"/>
    <w:qFormat/>
    <w:rsid w:val="0007474C"/>
    <w:pPr>
      <w:spacing w:after="120" w:line="240" w:lineRule="auto"/>
      <w:jc w:val="left"/>
      <w:outlineLvl w:val="0"/>
    </w:pPr>
    <w:rPr>
      <w:rFonts w:eastAsia="Times New Roman" w:cs="Times New Roman"/>
      <w:b/>
      <w:bCs/>
      <w:color w:val="365F91" w:themeColor="accent1" w:themeShade="BF"/>
      <w:kern w:val="36"/>
      <w:sz w:val="36"/>
      <w:szCs w:val="48"/>
      <w:lang w:eastAsia="ru-RU"/>
    </w:rPr>
  </w:style>
  <w:style w:type="paragraph" w:styleId="2">
    <w:name w:val="heading 2"/>
    <w:basedOn w:val="a"/>
    <w:next w:val="a"/>
    <w:link w:val="20"/>
    <w:uiPriority w:val="9"/>
    <w:unhideWhenUsed/>
    <w:qFormat/>
    <w:rsid w:val="0052015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F1169"/>
    <w:pPr>
      <w:keepNext/>
      <w:keepLines/>
      <w:spacing w:before="12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7474C"/>
    <w:rPr>
      <w:rFonts w:ascii="Times New Roman" w:eastAsia="Times New Roman" w:hAnsi="Times New Roman" w:cs="Times New Roman"/>
      <w:b/>
      <w:bCs/>
      <w:color w:val="365F91" w:themeColor="accent1" w:themeShade="BF"/>
      <w:kern w:val="36"/>
      <w:sz w:val="36"/>
      <w:szCs w:val="48"/>
      <w:lang w:eastAsia="ru-RU"/>
    </w:rPr>
  </w:style>
  <w:style w:type="character" w:customStyle="1" w:styleId="30">
    <w:name w:val="Заголовок 3 Знак"/>
    <w:basedOn w:val="a0"/>
    <w:link w:val="3"/>
    <w:uiPriority w:val="9"/>
    <w:rsid w:val="00BF1169"/>
    <w:rPr>
      <w:rFonts w:asciiTheme="majorHAnsi" w:eastAsiaTheme="majorEastAsia" w:hAnsiTheme="majorHAnsi" w:cstheme="majorBidi"/>
      <w:b/>
      <w:bCs/>
      <w:color w:val="4F81BD" w:themeColor="accent1"/>
      <w:sz w:val="24"/>
    </w:rPr>
  </w:style>
  <w:style w:type="character" w:customStyle="1" w:styleId="20">
    <w:name w:val="Заголовок 2 Знак"/>
    <w:basedOn w:val="a0"/>
    <w:link w:val="2"/>
    <w:uiPriority w:val="9"/>
    <w:rsid w:val="0052015E"/>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DF7DCC"/>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DF7DCC"/>
    <w:rPr>
      <w:rFonts w:ascii="Tahoma" w:hAnsi="Tahoma" w:cs="Tahoma"/>
      <w:sz w:val="16"/>
      <w:szCs w:val="16"/>
    </w:rPr>
  </w:style>
  <w:style w:type="paragraph" w:styleId="a5">
    <w:name w:val="List Paragraph"/>
    <w:basedOn w:val="a"/>
    <w:uiPriority w:val="34"/>
    <w:qFormat/>
    <w:rsid w:val="00CE3007"/>
    <w:pPr>
      <w:ind w:left="720"/>
      <w:contextualSpacing/>
    </w:pPr>
  </w:style>
  <w:style w:type="character" w:styleId="a6">
    <w:name w:val="Emphasis"/>
    <w:basedOn w:val="a0"/>
    <w:uiPriority w:val="20"/>
    <w:qFormat/>
    <w:rsid w:val="00BE4012"/>
    <w:rPr>
      <w:i/>
      <w:iCs/>
    </w:rPr>
  </w:style>
  <w:style w:type="table" w:styleId="a7">
    <w:name w:val="Table Grid"/>
    <w:basedOn w:val="a1"/>
    <w:uiPriority w:val="59"/>
    <w:rsid w:val="00C45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ntext.reverso.net/%D0%BF%D0%B5%D1%80%D0%B5%D0%B2%D0%BE%D0%B4/%D0%B0%D0%BD%D0%B3%D0%BB%D0%B8%D0%B9%D1%81%D0%BA%D0%B8%D0%B9-%D1%80%D1%83%D1%81%D1%81%D0%BA%D0%B8%D0%B9/annual+allowable+cut" TargetMode="Externa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file:///D:\Asya\Forest\diag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Asya\Forest\diag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423840769903762"/>
          <c:y val="5.1400554097404488E-2"/>
          <c:w val="0.85965276015547754"/>
          <c:h val="0.60962893856277445"/>
        </c:manualLayout>
      </c:layout>
      <c:barChart>
        <c:barDir val="col"/>
        <c:grouping val="clustered"/>
        <c:varyColors val="0"/>
        <c:ser>
          <c:idx val="0"/>
          <c:order val="0"/>
          <c:tx>
            <c:v>Data of 1973</c:v>
          </c:tx>
          <c:invertIfNegative val="0"/>
          <c:dPt>
            <c:idx val="0"/>
            <c:invertIfNegative val="0"/>
            <c:bubble3D val="0"/>
            <c:spPr>
              <a:solidFill>
                <a:schemeClr val="accent1"/>
              </a:solidFill>
            </c:spPr>
          </c:dPt>
          <c:cat>
            <c:strRef>
              <c:f>Лист1!$A$2:$A$7</c:f>
              <c:strCache>
                <c:ptCount val="6"/>
                <c:pt idx="0">
                  <c:v>Non-forested</c:v>
                </c:pt>
                <c:pt idx="1">
                  <c:v>Uncovered</c:v>
                </c:pt>
                <c:pt idx="2">
                  <c:v>Young</c:v>
                </c:pt>
                <c:pt idx="3">
                  <c:v>Middle-aged</c:v>
                </c:pt>
                <c:pt idx="4">
                  <c:v>Maturing</c:v>
                </c:pt>
                <c:pt idx="5">
                  <c:v>Mature and over-mature</c:v>
                </c:pt>
              </c:strCache>
            </c:strRef>
          </c:cat>
          <c:val>
            <c:numRef>
              <c:f>Лист1!$B$2:$B$7</c:f>
              <c:numCache>
                <c:formatCode>General</c:formatCode>
                <c:ptCount val="6"/>
                <c:pt idx="0">
                  <c:v>5108.223</c:v>
                </c:pt>
                <c:pt idx="1">
                  <c:v>3273.893</c:v>
                </c:pt>
                <c:pt idx="2">
                  <c:v>12161.066999999999</c:v>
                </c:pt>
                <c:pt idx="3">
                  <c:v>12648.814</c:v>
                </c:pt>
                <c:pt idx="4">
                  <c:v>5783.5929999999998</c:v>
                </c:pt>
                <c:pt idx="5">
                  <c:v>24444.429</c:v>
                </c:pt>
              </c:numCache>
            </c:numRef>
          </c:val>
        </c:ser>
        <c:ser>
          <c:idx val="1"/>
          <c:order val="1"/>
          <c:tx>
            <c:v>Data of 2017</c:v>
          </c:tx>
          <c:invertIfNegative val="0"/>
          <c:cat>
            <c:strRef>
              <c:f>Лист1!$A$2:$A$7</c:f>
              <c:strCache>
                <c:ptCount val="6"/>
                <c:pt idx="0">
                  <c:v>Non-forested</c:v>
                </c:pt>
                <c:pt idx="1">
                  <c:v>Uncovered</c:v>
                </c:pt>
                <c:pt idx="2">
                  <c:v>Young</c:v>
                </c:pt>
                <c:pt idx="3">
                  <c:v>Middle-aged</c:v>
                </c:pt>
                <c:pt idx="4">
                  <c:v>Maturing</c:v>
                </c:pt>
                <c:pt idx="5">
                  <c:v>Mature and over-mature</c:v>
                </c:pt>
              </c:strCache>
            </c:strRef>
          </c:cat>
          <c:val>
            <c:numRef>
              <c:f>Лист1!$C$2:$C$7</c:f>
              <c:numCache>
                <c:formatCode>General</c:formatCode>
                <c:ptCount val="6"/>
                <c:pt idx="0">
                  <c:v>4670.1940000000004</c:v>
                </c:pt>
                <c:pt idx="1">
                  <c:v>3032.4549999999999</c:v>
                </c:pt>
                <c:pt idx="2">
                  <c:v>12847.546</c:v>
                </c:pt>
                <c:pt idx="3">
                  <c:v>13411.571</c:v>
                </c:pt>
                <c:pt idx="4">
                  <c:v>6170.1729999999998</c:v>
                </c:pt>
                <c:pt idx="5">
                  <c:v>24128.405999999999</c:v>
                </c:pt>
              </c:numCache>
            </c:numRef>
          </c:val>
        </c:ser>
        <c:ser>
          <c:idx val="2"/>
          <c:order val="2"/>
          <c:tx>
            <c:v>Calculated data</c:v>
          </c:tx>
          <c:invertIfNegative val="0"/>
          <c:cat>
            <c:strRef>
              <c:f>Лист1!$A$2:$A$7</c:f>
              <c:strCache>
                <c:ptCount val="6"/>
                <c:pt idx="0">
                  <c:v>Non-forested</c:v>
                </c:pt>
                <c:pt idx="1">
                  <c:v>Uncovered</c:v>
                </c:pt>
                <c:pt idx="2">
                  <c:v>Young</c:v>
                </c:pt>
                <c:pt idx="3">
                  <c:v>Middle-aged</c:v>
                </c:pt>
                <c:pt idx="4">
                  <c:v>Maturing</c:v>
                </c:pt>
                <c:pt idx="5">
                  <c:v>Mature and over-mature</c:v>
                </c:pt>
              </c:strCache>
            </c:strRef>
          </c:cat>
          <c:val>
            <c:numRef>
              <c:f>Лист1!$D$2:$D$7</c:f>
              <c:numCache>
                <c:formatCode>General</c:formatCode>
                <c:ptCount val="6"/>
                <c:pt idx="0">
                  <c:v>4401.66</c:v>
                </c:pt>
                <c:pt idx="1">
                  <c:v>3166.37</c:v>
                </c:pt>
                <c:pt idx="2">
                  <c:v>12544.61</c:v>
                </c:pt>
                <c:pt idx="3">
                  <c:v>13137.08</c:v>
                </c:pt>
                <c:pt idx="4">
                  <c:v>6215.15</c:v>
                </c:pt>
                <c:pt idx="5">
                  <c:v>24089.599999999999</c:v>
                </c:pt>
              </c:numCache>
            </c:numRef>
          </c:val>
        </c:ser>
        <c:dLbls>
          <c:showLegendKey val="0"/>
          <c:showVal val="0"/>
          <c:showCatName val="0"/>
          <c:showSerName val="0"/>
          <c:showPercent val="0"/>
          <c:showBubbleSize val="0"/>
        </c:dLbls>
        <c:gapWidth val="150"/>
        <c:axId val="253082112"/>
        <c:axId val="139557632"/>
      </c:barChart>
      <c:catAx>
        <c:axId val="253082112"/>
        <c:scaling>
          <c:orientation val="minMax"/>
        </c:scaling>
        <c:delete val="0"/>
        <c:axPos val="b"/>
        <c:numFmt formatCode="@" sourceLinked="0"/>
        <c:majorTickMark val="out"/>
        <c:minorTickMark val="none"/>
        <c:tickLblPos val="low"/>
        <c:txPr>
          <a:bodyPr rot="0" vert="horz"/>
          <a:lstStyle/>
          <a:p>
            <a:pPr>
              <a:defRPr/>
            </a:pPr>
            <a:endParaRPr lang="ru-RU"/>
          </a:p>
        </c:txPr>
        <c:crossAx val="139557632"/>
        <c:crosses val="autoZero"/>
        <c:auto val="0"/>
        <c:lblAlgn val="ctr"/>
        <c:lblOffset val="10"/>
        <c:tickMarkSkip val="1"/>
        <c:noMultiLvlLbl val="0"/>
      </c:catAx>
      <c:valAx>
        <c:axId val="139557632"/>
        <c:scaling>
          <c:orientation val="minMax"/>
        </c:scaling>
        <c:delete val="0"/>
        <c:axPos val="l"/>
        <c:majorGridlines/>
        <c:numFmt formatCode="General" sourceLinked="1"/>
        <c:majorTickMark val="out"/>
        <c:minorTickMark val="none"/>
        <c:tickLblPos val="nextTo"/>
        <c:crossAx val="253082112"/>
        <c:crosses val="autoZero"/>
        <c:crossBetween val="between"/>
      </c:valAx>
    </c:plotArea>
    <c:legend>
      <c:legendPos val="r"/>
      <c:layout>
        <c:manualLayout>
          <c:xMode val="edge"/>
          <c:yMode val="edge"/>
          <c:x val="0.26593964771427547"/>
          <c:y val="0.83204635652427517"/>
          <c:w val="0.4963271283457581"/>
          <c:h val="0.16549786349170123"/>
        </c:manualLayout>
      </c:layout>
      <c:overlay val="0"/>
    </c:legend>
    <c:plotVisOnly val="1"/>
    <c:dispBlanksAs val="gap"/>
    <c:showDLblsOverMax val="0"/>
  </c:chart>
  <c:txPr>
    <a:bodyPr/>
    <a:lstStyle/>
    <a:p>
      <a:pPr>
        <a:defRPr sz="1100"/>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286618800719516"/>
          <c:y val="5.6219582721651312E-2"/>
          <c:w val="0.66611489793413436"/>
          <c:h val="0.78539055499418509"/>
        </c:manualLayout>
      </c:layout>
      <c:lineChart>
        <c:grouping val="standard"/>
        <c:varyColors val="0"/>
        <c:ser>
          <c:idx val="0"/>
          <c:order val="0"/>
          <c:tx>
            <c:v>Current</c:v>
          </c:tx>
          <c:cat>
            <c:numLit>
              <c:formatCode>General</c:formatCode>
              <c:ptCount val="6"/>
              <c:pt idx="0">
                <c:v>0</c:v>
              </c:pt>
              <c:pt idx="1">
                <c:v>10</c:v>
              </c:pt>
              <c:pt idx="2">
                <c:v>20</c:v>
              </c:pt>
              <c:pt idx="3">
                <c:v>30</c:v>
              </c:pt>
              <c:pt idx="4">
                <c:v>40</c:v>
              </c:pt>
              <c:pt idx="5">
                <c:v>50</c:v>
              </c:pt>
            </c:numLit>
          </c:cat>
          <c:val>
            <c:numRef>
              <c:f>Лист1!$A$73:$F$73</c:f>
              <c:numCache>
                <c:formatCode>General</c:formatCode>
                <c:ptCount val="6"/>
                <c:pt idx="0">
                  <c:v>58699.324999999997</c:v>
                </c:pt>
                <c:pt idx="1">
                  <c:v>58920.828589242898</c:v>
                </c:pt>
                <c:pt idx="2">
                  <c:v>59253.402075653503</c:v>
                </c:pt>
                <c:pt idx="3">
                  <c:v>59571.291308779197</c:v>
                </c:pt>
                <c:pt idx="4">
                  <c:v>59862.372047183402</c:v>
                </c:pt>
                <c:pt idx="5">
                  <c:v>60122.0164660726</c:v>
                </c:pt>
              </c:numCache>
            </c:numRef>
          </c:val>
          <c:smooth val="0"/>
        </c:ser>
        <c:ser>
          <c:idx val="2"/>
          <c:order val="1"/>
          <c:tx>
            <c:v>Adverse/2</c:v>
          </c:tx>
          <c:cat>
            <c:numLit>
              <c:formatCode>General</c:formatCode>
              <c:ptCount val="6"/>
              <c:pt idx="0">
                <c:v>0</c:v>
              </c:pt>
              <c:pt idx="1">
                <c:v>10</c:v>
              </c:pt>
              <c:pt idx="2">
                <c:v>20</c:v>
              </c:pt>
              <c:pt idx="3">
                <c:v>30</c:v>
              </c:pt>
              <c:pt idx="4">
                <c:v>40</c:v>
              </c:pt>
              <c:pt idx="5">
                <c:v>50</c:v>
              </c:pt>
            </c:numLit>
          </c:cat>
          <c:val>
            <c:numRef>
              <c:f>Лист1!$A$74:$F$74</c:f>
              <c:numCache>
                <c:formatCode>General</c:formatCode>
                <c:ptCount val="6"/>
                <c:pt idx="0">
                  <c:v>58699.324999999997</c:v>
                </c:pt>
                <c:pt idx="1">
                  <c:v>59160.719358125301</c:v>
                </c:pt>
                <c:pt idx="2">
                  <c:v>59556.496915567302</c:v>
                </c:pt>
                <c:pt idx="3">
                  <c:v>59870.540332725403</c:v>
                </c:pt>
                <c:pt idx="4">
                  <c:v>60133.662054023502</c:v>
                </c:pt>
                <c:pt idx="5">
                  <c:v>60358.273918364699</c:v>
                </c:pt>
              </c:numCache>
            </c:numRef>
          </c:val>
          <c:smooth val="0"/>
        </c:ser>
        <c:ser>
          <c:idx val="3"/>
          <c:order val="2"/>
          <c:tx>
            <c:v>Plant*2,5</c:v>
          </c:tx>
          <c:cat>
            <c:numLit>
              <c:formatCode>General</c:formatCode>
              <c:ptCount val="6"/>
              <c:pt idx="0">
                <c:v>0</c:v>
              </c:pt>
              <c:pt idx="1">
                <c:v>10</c:v>
              </c:pt>
              <c:pt idx="2">
                <c:v>20</c:v>
              </c:pt>
              <c:pt idx="3">
                <c:v>30</c:v>
              </c:pt>
              <c:pt idx="4">
                <c:v>40</c:v>
              </c:pt>
              <c:pt idx="5">
                <c:v>50</c:v>
              </c:pt>
            </c:numLit>
          </c:cat>
          <c:val>
            <c:numRef>
              <c:f>Лист1!$A$75:$F$75</c:f>
              <c:numCache>
                <c:formatCode>General</c:formatCode>
                <c:ptCount val="6"/>
                <c:pt idx="0">
                  <c:v>58699.324999999997</c:v>
                </c:pt>
                <c:pt idx="1">
                  <c:v>58952.0864394737</c:v>
                </c:pt>
                <c:pt idx="2">
                  <c:v>59349.0675552342</c:v>
                </c:pt>
                <c:pt idx="3">
                  <c:v>59741.188238051298</c:v>
                </c:pt>
                <c:pt idx="4">
                  <c:v>60108.311206604201</c:v>
                </c:pt>
                <c:pt idx="5">
                  <c:v>60441.7774591782</c:v>
                </c:pt>
              </c:numCache>
            </c:numRef>
          </c:val>
          <c:smooth val="0"/>
        </c:ser>
        <c:ser>
          <c:idx val="6"/>
          <c:order val="3"/>
          <c:tx>
            <c:v>Cut/2</c:v>
          </c:tx>
          <c:cat>
            <c:numLit>
              <c:formatCode>General</c:formatCode>
              <c:ptCount val="6"/>
              <c:pt idx="0">
                <c:v>0</c:v>
              </c:pt>
              <c:pt idx="1">
                <c:v>10</c:v>
              </c:pt>
              <c:pt idx="2">
                <c:v>20</c:v>
              </c:pt>
              <c:pt idx="3">
                <c:v>30</c:v>
              </c:pt>
              <c:pt idx="4">
                <c:v>40</c:v>
              </c:pt>
              <c:pt idx="5">
                <c:v>50</c:v>
              </c:pt>
            </c:numLit>
          </c:cat>
          <c:val>
            <c:numRef>
              <c:f>Лист1!$A$79:$F$79</c:f>
              <c:numCache>
                <c:formatCode>General</c:formatCode>
                <c:ptCount val="6"/>
                <c:pt idx="0">
                  <c:v>58699.324999999997</c:v>
                </c:pt>
                <c:pt idx="1">
                  <c:v>59441.848693427302</c:v>
                </c:pt>
                <c:pt idx="2">
                  <c:v>59896.3490997919</c:v>
                </c:pt>
                <c:pt idx="3">
                  <c:v>60195.7252600754</c:v>
                </c:pt>
                <c:pt idx="4">
                  <c:v>60427.052649077203</c:v>
                </c:pt>
                <c:pt idx="5">
                  <c:v>60622.552478699901</c:v>
                </c:pt>
              </c:numCache>
            </c:numRef>
          </c:val>
          <c:smooth val="0"/>
        </c:ser>
        <c:ser>
          <c:idx val="4"/>
          <c:order val="4"/>
          <c:tx>
            <c:v>Cut*3</c:v>
          </c:tx>
          <c:cat>
            <c:numLit>
              <c:formatCode>General</c:formatCode>
              <c:ptCount val="6"/>
              <c:pt idx="0">
                <c:v>0</c:v>
              </c:pt>
              <c:pt idx="1">
                <c:v>10</c:v>
              </c:pt>
              <c:pt idx="2">
                <c:v>20</c:v>
              </c:pt>
              <c:pt idx="3">
                <c:v>30</c:v>
              </c:pt>
              <c:pt idx="4">
                <c:v>40</c:v>
              </c:pt>
              <c:pt idx="5">
                <c:v>50</c:v>
              </c:pt>
            </c:numLit>
          </c:cat>
          <c:val>
            <c:numRef>
              <c:f>Лист1!$A$77:$F$77</c:f>
              <c:numCache>
                <c:formatCode>General</c:formatCode>
                <c:ptCount val="6"/>
                <c:pt idx="0">
                  <c:v>58699.324999999997</c:v>
                </c:pt>
                <c:pt idx="1">
                  <c:v>57182.246205694697</c:v>
                </c:pt>
                <c:pt idx="2">
                  <c:v>57501.494337279502</c:v>
                </c:pt>
                <c:pt idx="3">
                  <c:v>58189.040811140098</c:v>
                </c:pt>
                <c:pt idx="4">
                  <c:v>58834.369409495099</c:v>
                </c:pt>
                <c:pt idx="5">
                  <c:v>59341.719400195798</c:v>
                </c:pt>
              </c:numCache>
            </c:numRef>
          </c:val>
          <c:smooth val="0"/>
        </c:ser>
        <c:ser>
          <c:idx val="5"/>
          <c:order val="5"/>
          <c:tx>
            <c:v>cut 2,5; plant 1,5</c:v>
          </c:tx>
          <c:cat>
            <c:numLit>
              <c:formatCode>General</c:formatCode>
              <c:ptCount val="6"/>
              <c:pt idx="0">
                <c:v>0</c:v>
              </c:pt>
              <c:pt idx="1">
                <c:v>10</c:v>
              </c:pt>
              <c:pt idx="2">
                <c:v>20</c:v>
              </c:pt>
              <c:pt idx="3">
                <c:v>30</c:v>
              </c:pt>
              <c:pt idx="4">
                <c:v>40</c:v>
              </c:pt>
              <c:pt idx="5">
                <c:v>50</c:v>
              </c:pt>
            </c:numLit>
          </c:cat>
          <c:val>
            <c:numRef>
              <c:f>Лист1!$A$76:$F$76</c:f>
              <c:numCache>
                <c:formatCode>General</c:formatCode>
                <c:ptCount val="6"/>
                <c:pt idx="0">
                  <c:v>58699.324999999997</c:v>
                </c:pt>
                <c:pt idx="1">
                  <c:v>57581</c:v>
                </c:pt>
                <c:pt idx="2">
                  <c:v>57876</c:v>
                </c:pt>
                <c:pt idx="3">
                  <c:v>58479</c:v>
                </c:pt>
                <c:pt idx="4">
                  <c:v>59067</c:v>
                </c:pt>
                <c:pt idx="5">
                  <c:v>59554</c:v>
                </c:pt>
              </c:numCache>
            </c:numRef>
          </c:val>
          <c:smooth val="0"/>
        </c:ser>
        <c:dLbls>
          <c:showLegendKey val="0"/>
          <c:showVal val="0"/>
          <c:showCatName val="0"/>
          <c:showSerName val="0"/>
          <c:showPercent val="0"/>
          <c:showBubbleSize val="0"/>
        </c:dLbls>
        <c:marker val="1"/>
        <c:smooth val="0"/>
        <c:axId val="310121984"/>
        <c:axId val="291077440"/>
      </c:lineChart>
      <c:catAx>
        <c:axId val="310121984"/>
        <c:scaling>
          <c:orientation val="minMax"/>
        </c:scaling>
        <c:delete val="0"/>
        <c:axPos val="b"/>
        <c:title>
          <c:tx>
            <c:rich>
              <a:bodyPr/>
              <a:lstStyle/>
              <a:p>
                <a:pPr>
                  <a:defRPr sz="1200"/>
                </a:pPr>
                <a:r>
                  <a:rPr lang="en-US" sz="1200"/>
                  <a:t>Years</a:t>
                </a:r>
                <a:endParaRPr lang="ru-RU" sz="1200"/>
              </a:p>
            </c:rich>
          </c:tx>
          <c:overlay val="0"/>
        </c:title>
        <c:numFmt formatCode="General" sourceLinked="1"/>
        <c:majorTickMark val="cross"/>
        <c:minorTickMark val="in"/>
        <c:tickLblPos val="nextTo"/>
        <c:crossAx val="291077440"/>
        <c:crosses val="autoZero"/>
        <c:auto val="1"/>
        <c:lblAlgn val="ctr"/>
        <c:lblOffset val="100"/>
        <c:noMultiLvlLbl val="0"/>
      </c:catAx>
      <c:valAx>
        <c:axId val="291077440"/>
        <c:scaling>
          <c:orientation val="minMax"/>
          <c:max val="60700"/>
          <c:min val="57000"/>
        </c:scaling>
        <c:delete val="0"/>
        <c:axPos val="l"/>
        <c:majorGridlines/>
        <c:title>
          <c:tx>
            <c:rich>
              <a:bodyPr/>
              <a:lstStyle/>
              <a:p>
                <a:pPr>
                  <a:defRPr sz="1200"/>
                </a:pPr>
                <a:r>
                  <a:rPr lang="en-US" sz="1200"/>
                  <a:t>Area, tousand hectares</a:t>
                </a:r>
                <a:endParaRPr lang="ru-RU" sz="1200"/>
              </a:p>
            </c:rich>
          </c:tx>
          <c:overlay val="0"/>
        </c:title>
        <c:numFmt formatCode="General" sourceLinked="1"/>
        <c:majorTickMark val="none"/>
        <c:minorTickMark val="none"/>
        <c:tickLblPos val="nextTo"/>
        <c:crossAx val="310121984"/>
        <c:crosses val="autoZero"/>
        <c:crossBetween val="between"/>
      </c:valAx>
    </c:plotArea>
    <c:legend>
      <c:legendPos val="r"/>
      <c:layout>
        <c:manualLayout>
          <c:xMode val="edge"/>
          <c:yMode val="edge"/>
          <c:x val="0.80743514447406772"/>
          <c:y val="0.10989570217803921"/>
          <c:w val="0.16366355629946239"/>
          <c:h val="0.68464523080199691"/>
        </c:manualLayout>
      </c:layout>
      <c:overlay val="0"/>
      <c:txPr>
        <a:bodyPr/>
        <a:lstStyle/>
        <a:p>
          <a:pPr>
            <a:defRPr sz="1200"/>
          </a:pPr>
          <a:endParaRPr lang="ru-RU"/>
        </a:p>
      </c:txPr>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555</TotalTime>
  <Pages>13</Pages>
  <Words>3915</Words>
  <Characters>22322</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194</cp:revision>
  <dcterms:created xsi:type="dcterms:W3CDTF">2018-06-13T08:14:00Z</dcterms:created>
  <dcterms:modified xsi:type="dcterms:W3CDTF">2018-07-03T06:39:00Z</dcterms:modified>
</cp:coreProperties>
</file>