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F3" w:rsidRPr="00A80743" w:rsidRDefault="00B4214A" w:rsidP="007C60E0">
      <w:pPr>
        <w:pStyle w:val="2"/>
      </w:pPr>
      <w:r>
        <w:t>В</w:t>
      </w:r>
      <w:r w:rsidR="00862E93">
        <w:t>в</w:t>
      </w:r>
      <w:r>
        <w:t>едение</w:t>
      </w:r>
    </w:p>
    <w:p w:rsidR="009247CF" w:rsidRDefault="005C3872" w:rsidP="00BA52B6">
      <w:pPr>
        <w:ind w:firstLine="709"/>
        <w:rPr>
          <w:lang w:eastAsia="ru-RU"/>
        </w:rPr>
      </w:pPr>
      <w:r>
        <w:rPr>
          <w:lang w:eastAsia="ru-RU"/>
        </w:rPr>
        <w:t>Экологическое прогнозирование и моделирование являются важными инструментами в изучении динамики лесных ресурсов.</w:t>
      </w:r>
      <w:r w:rsidR="00BA52B6">
        <w:rPr>
          <w:lang w:eastAsia="ru-RU"/>
        </w:rPr>
        <w:t xml:space="preserve"> П</w:t>
      </w:r>
      <w:r w:rsidR="009247CF">
        <w:rPr>
          <w:lang w:eastAsia="ru-RU"/>
        </w:rPr>
        <w:t xml:space="preserve">равильная оценка параметров </w:t>
      </w:r>
      <w:r w:rsidR="00BA52B6">
        <w:rPr>
          <w:lang w:eastAsia="ru-RU"/>
        </w:rPr>
        <w:t>изменения</w:t>
      </w:r>
      <w:r w:rsidR="009247CF">
        <w:rPr>
          <w:lang w:eastAsia="ru-RU"/>
        </w:rPr>
        <w:t xml:space="preserve"> растительности</w:t>
      </w:r>
      <w:r w:rsidR="00BA52B6">
        <w:rPr>
          <w:lang w:eastAsia="ru-RU"/>
        </w:rPr>
        <w:t xml:space="preserve"> позволяет </w:t>
      </w:r>
      <w:r w:rsidR="00FD4AF7">
        <w:rPr>
          <w:lang w:eastAsia="ru-RU"/>
        </w:rPr>
        <w:t>строить модели, наиболе</w:t>
      </w:r>
      <w:r w:rsidR="005C596F">
        <w:rPr>
          <w:lang w:eastAsia="ru-RU"/>
        </w:rPr>
        <w:t>е приближенные к реальности</w:t>
      </w:r>
      <w:r w:rsidR="009247CF">
        <w:rPr>
          <w:lang w:eastAsia="ru-RU"/>
        </w:rPr>
        <w:t>.</w:t>
      </w:r>
      <w:r w:rsidR="00FE007C">
        <w:rPr>
          <w:lang w:eastAsia="ru-RU"/>
        </w:rPr>
        <w:t xml:space="preserve"> Информационные системы, созданные на основе моделей лесопользования</w:t>
      </w:r>
      <w:r w:rsidR="00455AC9">
        <w:rPr>
          <w:lang w:eastAsia="ru-RU"/>
        </w:rPr>
        <w:t>, учитывающих антропогенное влияние</w:t>
      </w:r>
      <w:r w:rsidR="00FE007C">
        <w:rPr>
          <w:lang w:eastAsia="ru-RU"/>
        </w:rPr>
        <w:t xml:space="preserve">, </w:t>
      </w:r>
      <w:r w:rsidR="000E046F">
        <w:rPr>
          <w:lang w:eastAsia="ru-RU"/>
        </w:rPr>
        <w:t>обеспечивают поддержку при принятии</w:t>
      </w:r>
      <w:r w:rsidR="00995A56">
        <w:rPr>
          <w:lang w:eastAsia="ru-RU"/>
        </w:rPr>
        <w:t xml:space="preserve"> управленческих решений.</w:t>
      </w:r>
      <w:r w:rsidR="008162E9">
        <w:rPr>
          <w:lang w:eastAsia="ru-RU"/>
        </w:rPr>
        <w:t xml:space="preserve"> </w:t>
      </w:r>
      <w:r w:rsidR="00FE3CD8">
        <w:rPr>
          <w:lang w:eastAsia="ru-RU"/>
        </w:rPr>
        <w:t xml:space="preserve">Расчет последствий реализации различных решений </w:t>
      </w:r>
      <w:r w:rsidR="006976A6">
        <w:rPr>
          <w:lang w:eastAsia="ru-RU"/>
        </w:rPr>
        <w:t xml:space="preserve">помогает оценить развитие лесов в зависимости от </w:t>
      </w:r>
      <w:r w:rsidR="000E046F">
        <w:rPr>
          <w:lang w:eastAsia="ru-RU"/>
        </w:rPr>
        <w:t xml:space="preserve">условий </w:t>
      </w:r>
      <w:r w:rsidR="006976A6">
        <w:rPr>
          <w:lang w:eastAsia="ru-RU"/>
        </w:rPr>
        <w:t>каждого сценария.</w:t>
      </w:r>
    </w:p>
    <w:p w:rsidR="00A80743" w:rsidRPr="00160749" w:rsidRDefault="00B2083B" w:rsidP="00BA52B6">
      <w:pPr>
        <w:ind w:firstLine="709"/>
        <w:rPr>
          <w:lang w:eastAsia="ru-RU"/>
        </w:rPr>
      </w:pPr>
      <w:r>
        <w:rPr>
          <w:lang w:eastAsia="ru-RU"/>
        </w:rPr>
        <w:t xml:space="preserve">Существует ряд работ, посвященных изучению </w:t>
      </w:r>
      <w:r w:rsidR="00D12683">
        <w:rPr>
          <w:lang w:eastAsia="ru-RU"/>
        </w:rPr>
        <w:t xml:space="preserve">влияния антропогенных факторов на динамику лесных ресурсов. </w:t>
      </w:r>
      <w:proofErr w:type="spellStart"/>
      <w:r w:rsidR="006C296C" w:rsidRPr="006C296C">
        <w:rPr>
          <w:lang w:eastAsia="ru-RU"/>
        </w:rPr>
        <w:t>Mladenoff</w:t>
      </w:r>
      <w:proofErr w:type="spellEnd"/>
      <w:r w:rsidR="006C296C" w:rsidRPr="006C296C">
        <w:rPr>
          <w:lang w:eastAsia="ru-RU"/>
        </w:rPr>
        <w:t xml:space="preserve"> </w:t>
      </w:r>
      <w:r w:rsidR="006C296C">
        <w:rPr>
          <w:lang w:eastAsia="ru-RU"/>
        </w:rPr>
        <w:t xml:space="preserve">и </w:t>
      </w:r>
      <w:proofErr w:type="spellStart"/>
      <w:r w:rsidR="006C296C">
        <w:rPr>
          <w:lang w:eastAsia="ru-RU"/>
        </w:rPr>
        <w:t>Scheller</w:t>
      </w:r>
      <w:proofErr w:type="spellEnd"/>
      <w:r w:rsidR="006C296C">
        <w:rPr>
          <w:lang w:eastAsia="ru-RU"/>
        </w:rPr>
        <w:t xml:space="preserve"> использовали модели для оценки комплексного воздействия изменений климата, </w:t>
      </w:r>
      <w:r w:rsidR="007E6B21">
        <w:rPr>
          <w:lang w:eastAsia="ru-RU"/>
        </w:rPr>
        <w:t>сбора урожая, ветра, миграций видов</w:t>
      </w:r>
      <w:r w:rsidR="006C296C">
        <w:rPr>
          <w:lang w:eastAsia="ru-RU"/>
        </w:rPr>
        <w:t xml:space="preserve"> на динамику региональных лесов северного Висконсина.</w:t>
      </w:r>
      <w:r w:rsidR="00F32AB8" w:rsidRPr="00F32AB8">
        <w:rPr>
          <w:lang w:eastAsia="ru-RU"/>
        </w:rPr>
        <w:t xml:space="preserve"> </w:t>
      </w:r>
      <w:proofErr w:type="spellStart"/>
      <w:r w:rsidR="00E3480E">
        <w:t>Abood</w:t>
      </w:r>
      <w:proofErr w:type="spellEnd"/>
      <w:r w:rsidR="00E3480E">
        <w:t xml:space="preserve">, </w:t>
      </w:r>
      <w:proofErr w:type="spellStart"/>
      <w:r w:rsidR="00E3480E">
        <w:t>Lee</w:t>
      </w:r>
      <w:proofErr w:type="spellEnd"/>
      <w:r w:rsidR="00E3480E">
        <w:t xml:space="preserve"> и др. исследовали воздействие лесозаготовительной и горнодобывающей промышленности</w:t>
      </w:r>
      <w:r w:rsidR="0087215F">
        <w:t>, заготовки пальмового масла</w:t>
      </w:r>
      <w:r w:rsidR="00E3480E">
        <w:t xml:space="preserve"> на потери лесов в Индонезии.</w:t>
      </w:r>
      <w:r w:rsidR="00200CD4">
        <w:t xml:space="preserve"> </w:t>
      </w:r>
      <w:proofErr w:type="spellStart"/>
      <w:r w:rsidR="002E5CBD">
        <w:t>Popradit</w:t>
      </w:r>
      <w:proofErr w:type="spellEnd"/>
      <w:r w:rsidR="002E5CBD" w:rsidRPr="002E5CBD">
        <w:t xml:space="preserve"> </w:t>
      </w:r>
      <w:r w:rsidR="002E5CBD">
        <w:t>и др</w:t>
      </w:r>
      <w:r w:rsidR="005F5C2E">
        <w:t>.</w:t>
      </w:r>
      <w:r w:rsidR="002E5CBD">
        <w:t xml:space="preserve"> анализировали влияние расширения поселений на площади и видовое разнообразие деревьев тропических лесов.</w:t>
      </w:r>
      <w:r w:rsidR="00FA27F4">
        <w:t xml:space="preserve"> </w:t>
      </w:r>
      <w:proofErr w:type="spellStart"/>
      <w:r w:rsidR="00FA27F4">
        <w:t>Musi</w:t>
      </w:r>
      <w:proofErr w:type="spellEnd"/>
      <w:r w:rsidR="00FA27F4">
        <w:t xml:space="preserve"> и др. изучили </w:t>
      </w:r>
      <w:r w:rsidR="00DF7E1B">
        <w:t>влияние развития сельского хозяйства на уменьшение</w:t>
      </w:r>
      <w:r w:rsidR="006517EE">
        <w:t xml:space="preserve"> лесных площадей</w:t>
      </w:r>
      <w:r w:rsidR="00D115C8">
        <w:t xml:space="preserve"> на примере Индонезии</w:t>
      </w:r>
      <w:r w:rsidR="00FA27F4">
        <w:t>.</w:t>
      </w:r>
      <w:r w:rsidR="002E5CBD" w:rsidRPr="002E5CBD">
        <w:t xml:space="preserve"> </w:t>
      </w:r>
      <w:proofErr w:type="gramStart"/>
      <w:r w:rsidR="00200CD4">
        <w:rPr>
          <w:lang w:val="en-US"/>
        </w:rPr>
        <w:t>Wu</w:t>
      </w:r>
      <w:r w:rsidR="00200CD4" w:rsidRPr="00160749">
        <w:t xml:space="preserve"> </w:t>
      </w:r>
      <w:r w:rsidR="00200CD4">
        <w:t>и др.</w:t>
      </w:r>
      <w:proofErr w:type="gramEnd"/>
      <w:r w:rsidR="008C5ECC">
        <w:t xml:space="preserve"> для моделирования изменений</w:t>
      </w:r>
      <w:r w:rsidR="00160749">
        <w:t xml:space="preserve"> интегрировали модели землепользования на основе цепей Маркова и клеточных автоматов и модель лесного ландшафта </w:t>
      </w:r>
      <w:r w:rsidR="00160749">
        <w:rPr>
          <w:lang w:val="en-US"/>
        </w:rPr>
        <w:t>LANDIS</w:t>
      </w:r>
      <w:r w:rsidR="00160749" w:rsidRPr="00160749">
        <w:t>-</w:t>
      </w:r>
      <w:r w:rsidR="00160749">
        <w:rPr>
          <w:lang w:val="en-US"/>
        </w:rPr>
        <w:t>II</w:t>
      </w:r>
      <w:r w:rsidR="008C5ECC">
        <w:t xml:space="preserve"> на примере округа </w:t>
      </w:r>
      <w:proofErr w:type="spellStart"/>
      <w:r w:rsidR="008C5ECC">
        <w:t>Тайхэ</w:t>
      </w:r>
      <w:proofErr w:type="spellEnd"/>
      <w:r w:rsidR="008C5ECC">
        <w:t>, Китай</w:t>
      </w:r>
      <w:r w:rsidR="00160749">
        <w:t>.</w:t>
      </w:r>
    </w:p>
    <w:p w:rsidR="00C91BA0" w:rsidRDefault="00E1365C" w:rsidP="00BA52B6">
      <w:pPr>
        <w:ind w:firstLine="709"/>
        <w:rPr>
          <w:lang w:eastAsia="ru-RU"/>
        </w:rPr>
      </w:pPr>
      <w:r>
        <w:rPr>
          <w:lang w:eastAsia="ru-RU"/>
        </w:rPr>
        <w:t xml:space="preserve">Данная работа является продолжением </w:t>
      </w:r>
      <w:r w:rsidRPr="00E1365C">
        <w:rPr>
          <w:lang w:eastAsia="ru-RU"/>
        </w:rPr>
        <w:t>[</w:t>
      </w:r>
      <w:r>
        <w:rPr>
          <w:lang w:eastAsia="ru-RU"/>
        </w:rPr>
        <w:t>Владимиров, Попова…</w:t>
      </w:r>
      <w:r w:rsidRPr="00E1365C">
        <w:rPr>
          <w:lang w:eastAsia="ru-RU"/>
        </w:rPr>
        <w:t>]</w:t>
      </w:r>
      <w:r>
        <w:rPr>
          <w:lang w:eastAsia="ru-RU"/>
        </w:rPr>
        <w:t xml:space="preserve">. </w:t>
      </w:r>
      <w:r w:rsidR="007A6B33">
        <w:rPr>
          <w:lang w:eastAsia="ru-RU"/>
        </w:rPr>
        <w:t>Нами со</w:t>
      </w:r>
      <w:r w:rsidR="00D46C0C">
        <w:rPr>
          <w:lang w:eastAsia="ru-RU"/>
        </w:rPr>
        <w:t>здано инструментальное средство, предназначенное для</w:t>
      </w:r>
      <w:r w:rsidR="00D94F61">
        <w:rPr>
          <w:lang w:eastAsia="ru-RU"/>
        </w:rPr>
        <w:t xml:space="preserve"> автоматизации поддержки принятия решений по использованию лесных ресурсов</w:t>
      </w:r>
      <w:r w:rsidR="009A6227">
        <w:rPr>
          <w:lang w:eastAsia="ru-RU"/>
        </w:rPr>
        <w:t xml:space="preserve"> Иркутской области</w:t>
      </w:r>
      <w:r w:rsidR="00B3579D">
        <w:rPr>
          <w:lang w:eastAsia="ru-RU"/>
        </w:rPr>
        <w:t xml:space="preserve"> РФ</w:t>
      </w:r>
      <w:r w:rsidR="00D94F61">
        <w:rPr>
          <w:lang w:eastAsia="ru-RU"/>
        </w:rPr>
        <w:t xml:space="preserve">. </w:t>
      </w:r>
      <w:r w:rsidR="00222794">
        <w:rPr>
          <w:lang w:eastAsia="ru-RU"/>
        </w:rPr>
        <w:t xml:space="preserve">Разработанная программа </w:t>
      </w:r>
      <w:r w:rsidR="00A80743">
        <w:rPr>
          <w:lang w:eastAsia="ru-RU"/>
        </w:rPr>
        <w:t>состоит из комплекса</w:t>
      </w:r>
      <w:r w:rsidR="008A35E7">
        <w:rPr>
          <w:lang w:eastAsia="ru-RU"/>
        </w:rPr>
        <w:t xml:space="preserve"> </w:t>
      </w:r>
      <w:r w:rsidR="00A80743">
        <w:rPr>
          <w:lang w:eastAsia="ru-RU"/>
        </w:rPr>
        <w:t>подсистем, включающего геоинформационную</w:t>
      </w:r>
      <w:r w:rsidR="00222794">
        <w:rPr>
          <w:lang w:eastAsia="ru-RU"/>
        </w:rPr>
        <w:t xml:space="preserve"> </w:t>
      </w:r>
      <w:r w:rsidR="00A80743">
        <w:rPr>
          <w:lang w:eastAsia="ru-RU"/>
        </w:rPr>
        <w:t>систему (ГИС), используемую</w:t>
      </w:r>
      <w:r w:rsidR="00222794">
        <w:rPr>
          <w:lang w:eastAsia="ru-RU"/>
        </w:rPr>
        <w:t xml:space="preserve"> для отображения пространственно-распределенной информации</w:t>
      </w:r>
      <w:r w:rsidR="00A80743">
        <w:rPr>
          <w:lang w:eastAsia="ru-RU"/>
        </w:rPr>
        <w:t>, блок математического моделирования</w:t>
      </w:r>
      <w:r w:rsidR="00F15B86">
        <w:rPr>
          <w:lang w:eastAsia="ru-RU"/>
        </w:rPr>
        <w:t xml:space="preserve"> и интерфейс с возможностью </w:t>
      </w:r>
      <w:r w:rsidR="008645D2">
        <w:rPr>
          <w:lang w:eastAsia="ru-RU"/>
        </w:rPr>
        <w:t>формирования различных</w:t>
      </w:r>
      <w:r w:rsidR="00F15B86">
        <w:rPr>
          <w:lang w:eastAsia="ru-RU"/>
        </w:rPr>
        <w:t xml:space="preserve"> сценариев </w:t>
      </w:r>
      <w:r w:rsidR="00113BFA">
        <w:rPr>
          <w:lang w:eastAsia="ru-RU"/>
        </w:rPr>
        <w:t>динамики леса</w:t>
      </w:r>
      <w:r w:rsidR="00222794">
        <w:rPr>
          <w:lang w:eastAsia="ru-RU"/>
        </w:rPr>
        <w:t>.</w:t>
      </w:r>
      <w:r w:rsidR="0080219A">
        <w:rPr>
          <w:lang w:eastAsia="ru-RU"/>
        </w:rPr>
        <w:t xml:space="preserve"> В работе использована модель</w:t>
      </w:r>
      <w:r w:rsidR="00113BFA">
        <w:rPr>
          <w:lang w:eastAsia="ru-RU"/>
        </w:rPr>
        <w:t xml:space="preserve"> «</w:t>
      </w:r>
      <w:r w:rsidR="00EB5824">
        <w:rPr>
          <w:lang w:eastAsia="ru-RU"/>
        </w:rPr>
        <w:t xml:space="preserve">Динамика </w:t>
      </w:r>
      <w:r w:rsidR="007A080D">
        <w:rPr>
          <w:lang w:eastAsia="ru-RU"/>
        </w:rPr>
        <w:t>древостоев</w:t>
      </w:r>
      <w:r w:rsidR="00113BFA">
        <w:rPr>
          <w:lang w:eastAsia="ru-RU"/>
        </w:rPr>
        <w:t>», предназначенная для расчетов</w:t>
      </w:r>
      <w:r w:rsidR="008D3497">
        <w:rPr>
          <w:lang w:eastAsia="ru-RU"/>
        </w:rPr>
        <w:t xml:space="preserve"> </w:t>
      </w:r>
      <w:r w:rsidR="00D403F8">
        <w:rPr>
          <w:lang w:eastAsia="ru-RU"/>
        </w:rPr>
        <w:t>по классам возраста на обширных площадях</w:t>
      </w:r>
      <w:r w:rsidR="005B0843">
        <w:rPr>
          <w:lang w:eastAsia="ru-RU"/>
        </w:rPr>
        <w:t xml:space="preserve"> с учетом хозяйственного освоения территории.</w:t>
      </w:r>
      <w:r w:rsidR="00892A55">
        <w:rPr>
          <w:lang w:eastAsia="ru-RU"/>
        </w:rPr>
        <w:t xml:space="preserve"> </w:t>
      </w:r>
    </w:p>
    <w:p w:rsidR="007A6B33" w:rsidRDefault="00C91BA0" w:rsidP="00BA52B6">
      <w:pPr>
        <w:ind w:firstLine="709"/>
        <w:rPr>
          <w:lang w:eastAsia="ru-RU"/>
        </w:rPr>
      </w:pPr>
      <w:r>
        <w:rPr>
          <w:lang w:eastAsia="ru-RU"/>
        </w:rPr>
        <w:t>В этой работе б</w:t>
      </w:r>
      <w:r w:rsidR="00892A55">
        <w:rPr>
          <w:lang w:eastAsia="ru-RU"/>
        </w:rPr>
        <w:t>ыл проведен анализ различных сценариев</w:t>
      </w:r>
      <w:r w:rsidR="009A02C2">
        <w:rPr>
          <w:lang w:eastAsia="ru-RU"/>
        </w:rPr>
        <w:t xml:space="preserve"> для количественной оценки влияния ряда факторов на изменение лесных площадей</w:t>
      </w:r>
      <w:r w:rsidR="00C279A6">
        <w:rPr>
          <w:lang w:eastAsia="ru-RU"/>
        </w:rPr>
        <w:t xml:space="preserve"> в Иркутской области</w:t>
      </w:r>
      <w:r w:rsidR="009A02C2">
        <w:rPr>
          <w:lang w:eastAsia="ru-RU"/>
        </w:rPr>
        <w:t>.</w:t>
      </w:r>
      <w:r w:rsidR="002A1B4C">
        <w:rPr>
          <w:lang w:eastAsia="ru-RU"/>
        </w:rPr>
        <w:t xml:space="preserve"> Цели исследования заключались в: </w:t>
      </w:r>
      <w:r w:rsidR="00C95EFE">
        <w:rPr>
          <w:lang w:eastAsia="ru-RU"/>
        </w:rPr>
        <w:t xml:space="preserve">1) подтвердить адекватность выбранной модели, сравнив расчетные данные с </w:t>
      </w:r>
      <w:proofErr w:type="gramStart"/>
      <w:r w:rsidR="00C95EFE">
        <w:rPr>
          <w:lang w:eastAsia="ru-RU"/>
        </w:rPr>
        <w:t>реальными</w:t>
      </w:r>
      <w:proofErr w:type="gramEnd"/>
      <w:r w:rsidR="00C95EFE">
        <w:rPr>
          <w:lang w:eastAsia="ru-RU"/>
        </w:rPr>
        <w:t>; 2</w:t>
      </w:r>
      <w:r w:rsidR="002A1B4C">
        <w:rPr>
          <w:lang w:eastAsia="ru-RU"/>
        </w:rPr>
        <w:t xml:space="preserve">) смоделировать зависимость динамики лесных ресурсов </w:t>
      </w:r>
      <w:r w:rsidR="007003DD">
        <w:rPr>
          <w:lang w:eastAsia="ru-RU"/>
        </w:rPr>
        <w:t>от различных видов</w:t>
      </w:r>
      <w:r w:rsidR="002A1B4C">
        <w:rPr>
          <w:lang w:eastAsia="ru-RU"/>
        </w:rPr>
        <w:t xml:space="preserve"> антропогенного </w:t>
      </w:r>
      <w:r w:rsidR="007003DD">
        <w:rPr>
          <w:lang w:eastAsia="ru-RU"/>
        </w:rPr>
        <w:t>воздействия</w:t>
      </w:r>
      <w:r w:rsidR="002A1B4C">
        <w:rPr>
          <w:lang w:eastAsia="ru-RU"/>
        </w:rPr>
        <w:t>;</w:t>
      </w:r>
      <w:r w:rsidR="00C95EFE">
        <w:rPr>
          <w:lang w:eastAsia="ru-RU"/>
        </w:rPr>
        <w:t xml:space="preserve"> и 3</w:t>
      </w:r>
      <w:r w:rsidR="002A1B4C">
        <w:rPr>
          <w:lang w:eastAsia="ru-RU"/>
        </w:rPr>
        <w:t xml:space="preserve">) оценить количественно </w:t>
      </w:r>
      <w:r w:rsidR="007003DD">
        <w:rPr>
          <w:lang w:eastAsia="ru-RU"/>
        </w:rPr>
        <w:t>влияние изменения</w:t>
      </w:r>
      <w:r w:rsidR="00AB59E5">
        <w:rPr>
          <w:lang w:eastAsia="ru-RU"/>
        </w:rPr>
        <w:t xml:space="preserve"> величины антропогенного</w:t>
      </w:r>
      <w:r w:rsidR="007003DD">
        <w:rPr>
          <w:lang w:eastAsia="ru-RU"/>
        </w:rPr>
        <w:t xml:space="preserve"> воздействия на динамику лесов.</w:t>
      </w:r>
      <w:r w:rsidR="00BE50F0">
        <w:rPr>
          <w:lang w:eastAsia="ru-RU"/>
        </w:rPr>
        <w:t xml:space="preserve"> Полученная</w:t>
      </w:r>
      <w:r w:rsidR="00FF1D2C">
        <w:rPr>
          <w:lang w:eastAsia="ru-RU"/>
        </w:rPr>
        <w:t xml:space="preserve"> количественная оценка</w:t>
      </w:r>
      <w:r w:rsidR="00BE50F0">
        <w:rPr>
          <w:lang w:eastAsia="ru-RU"/>
        </w:rPr>
        <w:t xml:space="preserve"> </w:t>
      </w:r>
      <w:r w:rsidR="00FF1D2C">
        <w:rPr>
          <w:lang w:eastAsia="ru-RU"/>
        </w:rPr>
        <w:t>предназначена для формирования региональной стратегии использования лесных ресурсов.</w:t>
      </w:r>
    </w:p>
    <w:p w:rsidR="00A1792B" w:rsidRPr="0009322D" w:rsidRDefault="00D81E19" w:rsidP="00D81E19">
      <w:pPr>
        <w:pStyle w:val="2"/>
        <w:rPr>
          <w:lang w:eastAsia="ru-RU"/>
        </w:rPr>
      </w:pPr>
      <w:r>
        <w:rPr>
          <w:lang w:eastAsia="ru-RU"/>
        </w:rPr>
        <w:t>Материалы и методы</w:t>
      </w:r>
    </w:p>
    <w:p w:rsidR="00BD6401" w:rsidRDefault="00BD6401" w:rsidP="00BD6401">
      <w:pPr>
        <w:pStyle w:val="3"/>
        <w:rPr>
          <w:lang w:eastAsia="ru-RU"/>
        </w:rPr>
      </w:pPr>
      <w:r>
        <w:rPr>
          <w:lang w:eastAsia="ru-RU"/>
        </w:rPr>
        <w:t>Область изучения</w:t>
      </w:r>
      <w:r w:rsidR="00A1792B">
        <w:rPr>
          <w:lang w:eastAsia="ru-RU"/>
        </w:rPr>
        <w:t xml:space="preserve"> </w:t>
      </w:r>
    </w:p>
    <w:p w:rsidR="00D115C8" w:rsidRPr="00CE41E5" w:rsidRDefault="00137BC4" w:rsidP="00605FC4">
      <w:pPr>
        <w:ind w:firstLine="709"/>
        <w:rPr>
          <w:lang w:eastAsia="ru-RU"/>
        </w:rPr>
      </w:pPr>
      <w:r>
        <w:rPr>
          <w:lang w:eastAsia="ru-RU"/>
        </w:rPr>
        <w:t>Для моделирования была взята территория Иркутской области</w:t>
      </w:r>
      <w:r w:rsidR="00EB12CA">
        <w:rPr>
          <w:lang w:eastAsia="ru-RU"/>
        </w:rPr>
        <w:t xml:space="preserve"> РФ.</w:t>
      </w:r>
      <w:r w:rsidR="008D2C52">
        <w:rPr>
          <w:lang w:eastAsia="ru-RU"/>
        </w:rPr>
        <w:t xml:space="preserve"> </w:t>
      </w:r>
      <w:r w:rsidR="001F4222">
        <w:rPr>
          <w:lang w:eastAsia="ru-RU"/>
        </w:rPr>
        <w:t xml:space="preserve">Область </w:t>
      </w:r>
      <w:r w:rsidR="00FA378B">
        <w:rPr>
          <w:lang w:eastAsia="ru-RU"/>
        </w:rPr>
        <w:t xml:space="preserve">расположена </w:t>
      </w:r>
      <w:r w:rsidR="00026D8A">
        <w:rPr>
          <w:lang w:eastAsia="ru-RU"/>
        </w:rPr>
        <w:t>в центре Евразии</w:t>
      </w:r>
      <w:r w:rsidR="00EF1269">
        <w:rPr>
          <w:lang w:eastAsia="ru-RU"/>
        </w:rPr>
        <w:t>, в Восточной Сибири</w:t>
      </w:r>
      <w:r w:rsidR="00026D8A">
        <w:rPr>
          <w:lang w:eastAsia="ru-RU"/>
        </w:rPr>
        <w:t xml:space="preserve"> </w:t>
      </w:r>
      <w:r w:rsidR="00FA378B">
        <w:rPr>
          <w:lang w:eastAsia="ru-RU"/>
        </w:rPr>
        <w:t>на</w:t>
      </w:r>
      <w:r w:rsidR="00EF1269">
        <w:rPr>
          <w:lang w:eastAsia="ru-RU"/>
        </w:rPr>
        <w:t xml:space="preserve"> координатах</w:t>
      </w:r>
      <w:r w:rsidR="00FA378B">
        <w:rPr>
          <w:lang w:eastAsia="ru-RU"/>
        </w:rPr>
        <w:t xml:space="preserve"> 51</w:t>
      </w:r>
      <w:r w:rsidR="0000691C">
        <w:rPr>
          <w:lang w:eastAsia="ru-RU"/>
        </w:rPr>
        <w:t>°18</w:t>
      </w:r>
      <w:r w:rsidR="0057149D" w:rsidRPr="0057149D">
        <w:rPr>
          <w:lang w:eastAsia="ru-RU"/>
        </w:rPr>
        <w:t>’</w:t>
      </w:r>
      <w:r w:rsidR="0000691C" w:rsidRPr="0000691C">
        <w:rPr>
          <w:lang w:eastAsia="ru-RU"/>
        </w:rPr>
        <w:t xml:space="preserve"> </w:t>
      </w:r>
      <w:r w:rsidR="0000691C">
        <w:rPr>
          <w:rFonts w:eastAsiaTheme="minorEastAsia" w:cs="Times New Roman"/>
        </w:rPr>
        <w:t>–</w:t>
      </w:r>
      <w:r w:rsidR="0000691C" w:rsidRPr="0000691C">
        <w:rPr>
          <w:rFonts w:eastAsiaTheme="minorEastAsia" w:cs="Times New Roman"/>
        </w:rPr>
        <w:t xml:space="preserve"> </w:t>
      </w:r>
      <w:r w:rsidR="00FA378B">
        <w:rPr>
          <w:lang w:eastAsia="ru-RU"/>
        </w:rPr>
        <w:t>64°15</w:t>
      </w:r>
      <w:r w:rsidR="00234E6A" w:rsidRPr="00234E6A">
        <w:rPr>
          <w:lang w:eastAsia="ru-RU"/>
        </w:rPr>
        <w:t>’</w:t>
      </w:r>
      <w:r w:rsidR="00FA378B">
        <w:rPr>
          <w:lang w:eastAsia="ru-RU"/>
        </w:rPr>
        <w:t xml:space="preserve"> </w:t>
      </w:r>
      <w:r w:rsidR="00FA378B">
        <w:rPr>
          <w:lang w:val="en-US" w:eastAsia="ru-RU"/>
        </w:rPr>
        <w:t>N</w:t>
      </w:r>
      <w:r w:rsidR="00FA378B" w:rsidRPr="00FA378B">
        <w:rPr>
          <w:lang w:eastAsia="ru-RU"/>
        </w:rPr>
        <w:t>, 95</w:t>
      </w:r>
      <w:r w:rsidR="00FA378B">
        <w:rPr>
          <w:lang w:eastAsia="ru-RU"/>
        </w:rPr>
        <w:t>°</w:t>
      </w:r>
      <w:r w:rsidR="00FA378B" w:rsidRPr="00FA378B">
        <w:rPr>
          <w:lang w:eastAsia="ru-RU"/>
        </w:rPr>
        <w:t>38</w:t>
      </w:r>
      <w:r w:rsidR="00234E6A" w:rsidRPr="00234E6A">
        <w:rPr>
          <w:lang w:eastAsia="ru-RU"/>
        </w:rPr>
        <w:t>’</w:t>
      </w:r>
      <w:r w:rsidR="0000691C" w:rsidRPr="0000691C">
        <w:rPr>
          <w:lang w:eastAsia="ru-RU"/>
        </w:rPr>
        <w:t xml:space="preserve"> </w:t>
      </w:r>
      <w:r w:rsidR="0000691C">
        <w:rPr>
          <w:rFonts w:eastAsiaTheme="minorEastAsia" w:cs="Times New Roman"/>
        </w:rPr>
        <w:t>–</w:t>
      </w:r>
      <w:r w:rsidR="0000691C" w:rsidRPr="0000691C">
        <w:rPr>
          <w:lang w:eastAsia="ru-RU"/>
        </w:rPr>
        <w:t xml:space="preserve"> </w:t>
      </w:r>
      <w:r w:rsidR="00FA378B" w:rsidRPr="00FA378B">
        <w:rPr>
          <w:lang w:eastAsia="ru-RU"/>
        </w:rPr>
        <w:t>119</w:t>
      </w:r>
      <w:r w:rsidR="00FA378B">
        <w:rPr>
          <w:lang w:eastAsia="ru-RU"/>
        </w:rPr>
        <w:t>°</w:t>
      </w:r>
      <w:r w:rsidR="00FA378B" w:rsidRPr="00FA378B">
        <w:rPr>
          <w:lang w:eastAsia="ru-RU"/>
        </w:rPr>
        <w:t>10</w:t>
      </w:r>
      <w:r w:rsidR="00234E6A" w:rsidRPr="00234E6A">
        <w:rPr>
          <w:lang w:eastAsia="ru-RU"/>
        </w:rPr>
        <w:t>’</w:t>
      </w:r>
      <w:r w:rsidR="0000691C" w:rsidRPr="0000691C">
        <w:rPr>
          <w:lang w:eastAsia="ru-RU"/>
        </w:rPr>
        <w:t xml:space="preserve"> </w:t>
      </w:r>
      <w:r w:rsidR="0000691C">
        <w:rPr>
          <w:lang w:val="en-US" w:eastAsia="ru-RU"/>
        </w:rPr>
        <w:t>E</w:t>
      </w:r>
      <w:r w:rsidR="00FA378B">
        <w:rPr>
          <w:lang w:eastAsia="ru-RU"/>
        </w:rPr>
        <w:t xml:space="preserve"> и </w:t>
      </w:r>
      <w:r w:rsidR="001F4222">
        <w:rPr>
          <w:lang w:eastAsia="ru-RU"/>
        </w:rPr>
        <w:t>занимает 774846 км</w:t>
      </w:r>
      <w:proofErr w:type="gramStart"/>
      <w:r w:rsidR="001F4222">
        <w:rPr>
          <w:vertAlign w:val="superscript"/>
          <w:lang w:eastAsia="ru-RU"/>
        </w:rPr>
        <w:t>2</w:t>
      </w:r>
      <w:proofErr w:type="gramEnd"/>
      <w:r w:rsidR="001F4222">
        <w:rPr>
          <w:lang w:eastAsia="ru-RU"/>
        </w:rPr>
        <w:t>.</w:t>
      </w:r>
      <w:r w:rsidR="00A04FB8">
        <w:rPr>
          <w:lang w:eastAsia="ru-RU"/>
        </w:rPr>
        <w:t xml:space="preserve"> Две трети площади области покрыто лесами. П</w:t>
      </w:r>
      <w:r w:rsidR="00170BE5">
        <w:rPr>
          <w:lang w:eastAsia="ru-RU"/>
        </w:rPr>
        <w:t xml:space="preserve">реобладают светлохвойные породы – сосна и </w:t>
      </w:r>
      <w:r w:rsidR="006A1EF4">
        <w:rPr>
          <w:lang w:eastAsia="ru-RU"/>
        </w:rPr>
        <w:t>лиственница</w:t>
      </w:r>
      <w:r w:rsidR="00170BE5">
        <w:rPr>
          <w:lang w:eastAsia="ru-RU"/>
        </w:rPr>
        <w:t xml:space="preserve">. </w:t>
      </w:r>
      <w:r w:rsidR="006A1EF4">
        <w:rPr>
          <w:lang w:eastAsia="ru-RU"/>
        </w:rPr>
        <w:t>Также на терри</w:t>
      </w:r>
      <w:r w:rsidR="00CE41E5">
        <w:rPr>
          <w:lang w:eastAsia="ru-RU"/>
        </w:rPr>
        <w:t>тории произрастают темнохвойные</w:t>
      </w:r>
      <w:r w:rsidR="00EC0355">
        <w:rPr>
          <w:lang w:eastAsia="ru-RU"/>
        </w:rPr>
        <w:t xml:space="preserve"> – </w:t>
      </w:r>
      <w:r w:rsidR="006A1EF4">
        <w:rPr>
          <w:lang w:eastAsia="ru-RU"/>
        </w:rPr>
        <w:t>ель, пихта и кедр</w:t>
      </w:r>
      <w:r w:rsidR="00EC0355">
        <w:rPr>
          <w:lang w:eastAsia="ru-RU"/>
        </w:rPr>
        <w:t xml:space="preserve"> – </w:t>
      </w:r>
      <w:r w:rsidR="006A1EF4">
        <w:rPr>
          <w:lang w:eastAsia="ru-RU"/>
        </w:rPr>
        <w:t>и лиственные деревья</w:t>
      </w:r>
      <w:r w:rsidR="00EC0355">
        <w:rPr>
          <w:lang w:eastAsia="ru-RU"/>
        </w:rPr>
        <w:t xml:space="preserve"> – </w:t>
      </w:r>
      <w:r w:rsidR="006A1EF4">
        <w:rPr>
          <w:lang w:eastAsia="ru-RU"/>
        </w:rPr>
        <w:t>береза, осина.</w:t>
      </w:r>
    </w:p>
    <w:p w:rsidR="007C60E0" w:rsidRPr="00AA2B05" w:rsidRDefault="00EA795A" w:rsidP="00BD6401">
      <w:pPr>
        <w:pStyle w:val="3"/>
      </w:pPr>
      <w:r>
        <w:lastRenderedPageBreak/>
        <w:t>Модель</w:t>
      </w:r>
    </w:p>
    <w:p w:rsidR="00AA2B05" w:rsidRDefault="000070F4" w:rsidP="00AA2B05">
      <w:pPr>
        <w:ind w:firstLine="709"/>
      </w:pPr>
      <w:r>
        <w:t>Модель</w:t>
      </w:r>
      <w:r w:rsidR="00AA2B05">
        <w:t xml:space="preserve"> «</w:t>
      </w:r>
      <w:r w:rsidR="00EB5824">
        <w:rPr>
          <w:lang w:eastAsia="ru-RU"/>
        </w:rPr>
        <w:t xml:space="preserve">Динамика </w:t>
      </w:r>
      <w:r w:rsidR="007A080D">
        <w:rPr>
          <w:lang w:eastAsia="ru-RU"/>
        </w:rPr>
        <w:t>древостоев</w:t>
      </w:r>
      <w:r w:rsidR="00AA2B05">
        <w:t>»</w:t>
      </w:r>
      <w:r>
        <w:t xml:space="preserve"> составлена на основе работ А.К. Черкашина.</w:t>
      </w:r>
      <w:r w:rsidR="00596669">
        <w:t xml:space="preserve"> </w:t>
      </w:r>
      <w:r>
        <w:t xml:space="preserve">Здесь </w:t>
      </w:r>
      <w:r w:rsidR="00596669">
        <w:t xml:space="preserve">динамика описывается системой дифференциальных уравнений. </w:t>
      </w:r>
      <w:r w:rsidR="00E13AD3">
        <w:t>На моделируемой территории выделаются площади земель разных типов: нелесная, непокрытая лесом, молодняки, средневозрастные, приспевающие, спелые и перестойные.</w:t>
      </w:r>
      <w:r w:rsidR="00B047EC">
        <w:t xml:space="preserve"> Нелесная площадь – территория, на которой леса не могут расти. К ней относят площади поселений, дорог, месторождений. Не покрытые лесом участки – те, на которых деревьев нет временно. Это территории после пожара, рубок, повреждения насекомыми и погодными условиями.</w:t>
      </w:r>
      <w:r w:rsidR="00C53B41">
        <w:t xml:space="preserve"> Динамика кажд</w:t>
      </w:r>
      <w:r w:rsidR="004411CD">
        <w:t>ого участка описывается формулами</w:t>
      </w:r>
      <w:r w:rsidR="00C53B41">
        <w:t xml:space="preserve"> вида</w:t>
      </w:r>
      <w:r w:rsidR="004411CD">
        <w:t xml:space="preserve"> (1)</w:t>
      </w:r>
      <w:r w:rsidR="00C53B41">
        <w:t>:</w:t>
      </w:r>
    </w:p>
    <w:p w:rsidR="00516B72" w:rsidRPr="00516B72" w:rsidRDefault="007C3BE7" w:rsidP="00516B72">
      <w:pPr>
        <w:ind w:firstLine="709"/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non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);</m:t>
          </m:r>
        </m:oMath>
      </m:oMathPara>
    </w:p>
    <w:p w:rsidR="00516B72" w:rsidRPr="004411CD" w:rsidRDefault="007C3BE7" w:rsidP="004411CD">
      <w:pPr>
        <w:ind w:firstLine="709"/>
        <w:jc w:val="right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ncov</m:t>
            </m:r>
          </m:sub>
        </m:sSub>
        <m:r>
          <w:rPr>
            <w:rFonts w:ascii="Cambria Math" w:hAnsi="Cambria Math"/>
            <w:lang w:val="en-US"/>
          </w:rPr>
          <m:t>(t)+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  <m:r>
          <w:rPr>
            <w:rFonts w:ascii="Cambria Math" w:hAnsi="Cambria Math"/>
            <w:lang w:val="en-US"/>
          </w:rPr>
          <m:t>(t)-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non</m:t>
            </m:r>
          </m:sub>
        </m:sSub>
        <m:r>
          <w:rPr>
            <w:rFonts w:ascii="Cambria Math" w:hAnsi="Cambria Math"/>
            <w:lang w:val="en-US"/>
          </w:rPr>
          <m:t>(t);</m:t>
        </m:r>
      </m:oMath>
      <w:r w:rsidR="004411CD" w:rsidRPr="004411CD">
        <w:rPr>
          <w:lang w:val="en-US"/>
        </w:rPr>
        <w:t xml:space="preserve">                      (1)</w:t>
      </w:r>
    </w:p>
    <w:p w:rsidR="00C53B41" w:rsidRPr="00516B72" w:rsidRDefault="007C3BE7" w:rsidP="00B37677">
      <w:pPr>
        <w:ind w:firstLine="709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 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non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ncov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cut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),</m:t>
          </m:r>
        </m:oMath>
      </m:oMathPara>
    </w:p>
    <w:p w:rsidR="00B15004" w:rsidRPr="00972F2B" w:rsidRDefault="004435C4" w:rsidP="00B15004">
      <w:r>
        <w:t>г</w:t>
      </w:r>
      <w:r w:rsidR="00B15004">
        <w:t>де</w:t>
      </w:r>
      <w:r>
        <w:t xml:space="preserve"> </w:t>
      </w:r>
      <w:proofErr w:type="spellStart"/>
      <w:r w:rsidRPr="004435C4">
        <w:rPr>
          <w:i/>
          <w:lang w:val="en-US"/>
        </w:rPr>
        <w:t>a</w:t>
      </w:r>
      <w:r w:rsidRPr="004435C4">
        <w:rPr>
          <w:i/>
          <w:vertAlign w:val="subscript"/>
          <w:lang w:val="en-US"/>
        </w:rPr>
        <w:t>ij</w:t>
      </w:r>
      <w:proofErr w:type="spellEnd"/>
      <w:r>
        <w:t xml:space="preserve"> – коэффициенты перехода из одной категории земель или группы возраста в </w:t>
      </w:r>
      <w:proofErr w:type="gramStart"/>
      <w:r>
        <w:t>следующую</w:t>
      </w:r>
      <w:proofErr w:type="gramEnd"/>
      <w:r>
        <w:t>;</w:t>
      </w:r>
    </w:p>
    <w:p w:rsidR="007B2C01" w:rsidRDefault="007B2C01" w:rsidP="00B15004">
      <w:r w:rsidRPr="007B2C01">
        <w:rPr>
          <w:i/>
          <w:lang w:val="en-US"/>
        </w:rPr>
        <w:t>S</w:t>
      </w:r>
      <w:r w:rsidRPr="007B2C01">
        <w:rPr>
          <w:i/>
          <w:vertAlign w:val="subscript"/>
          <w:lang w:val="en-US"/>
        </w:rPr>
        <w:t>N</w:t>
      </w:r>
      <w:r>
        <w:t xml:space="preserve"> – нелесная площадь;</w:t>
      </w:r>
    </w:p>
    <w:p w:rsidR="007B2C01" w:rsidRDefault="007B2C01" w:rsidP="007B2C01">
      <w:r w:rsidRPr="007B2C01">
        <w:rPr>
          <w:i/>
          <w:lang w:val="en-US"/>
        </w:rPr>
        <w:t>S</w:t>
      </w:r>
      <w:r w:rsidRPr="007B2C01">
        <w:rPr>
          <w:i/>
          <w:vertAlign w:val="subscript"/>
        </w:rPr>
        <w:t>0</w:t>
      </w:r>
      <w:r>
        <w:t xml:space="preserve"> – не покрытая лесом площадь;</w:t>
      </w:r>
    </w:p>
    <w:p w:rsidR="00703915" w:rsidRDefault="00703915" w:rsidP="00703915">
      <w:r w:rsidRPr="007B2C01">
        <w:rPr>
          <w:i/>
          <w:lang w:val="en-US"/>
        </w:rPr>
        <w:t>S</w:t>
      </w:r>
      <w:r>
        <w:rPr>
          <w:i/>
          <w:lang w:val="en-US"/>
        </w:rPr>
        <w:t>i</w:t>
      </w:r>
      <w:r>
        <w:t xml:space="preserve"> – лесные площади разных классов возраста;</w:t>
      </w:r>
    </w:p>
    <w:p w:rsidR="004435C4" w:rsidRPr="00B4196B" w:rsidRDefault="00B4196B" w:rsidP="00B15004">
      <w:proofErr w:type="spellStart"/>
      <w:proofErr w:type="gramStart"/>
      <w:r w:rsidRPr="00B7433E">
        <w:rPr>
          <w:i/>
          <w:lang w:val="en-US"/>
        </w:rPr>
        <w:t>u</w:t>
      </w:r>
      <w:r w:rsidRPr="00B7433E">
        <w:rPr>
          <w:i/>
          <w:vertAlign w:val="subscript"/>
          <w:lang w:val="en-US"/>
        </w:rPr>
        <w:t>non</w:t>
      </w:r>
      <w:proofErr w:type="spellEnd"/>
      <w:proofErr w:type="gramEnd"/>
      <w:r w:rsidRPr="00B4196B">
        <w:t xml:space="preserve"> – </w:t>
      </w:r>
      <w:r>
        <w:t>ежегодное увеличение нелесной площади</w:t>
      </w:r>
      <w:r w:rsidR="00405BEC">
        <w:t xml:space="preserve"> за счет других категорий земель</w:t>
      </w:r>
      <w:r>
        <w:t>;</w:t>
      </w:r>
    </w:p>
    <w:p w:rsidR="00B4196B" w:rsidRPr="00B4196B" w:rsidRDefault="00B4196B" w:rsidP="00B4196B">
      <w:proofErr w:type="spellStart"/>
      <w:proofErr w:type="gramStart"/>
      <w:r w:rsidRPr="00B7433E">
        <w:rPr>
          <w:i/>
          <w:lang w:val="en-US"/>
        </w:rPr>
        <w:t>u</w:t>
      </w:r>
      <w:r w:rsidRPr="00B7433E">
        <w:rPr>
          <w:i/>
          <w:vertAlign w:val="subscript"/>
          <w:lang w:val="en-US"/>
        </w:rPr>
        <w:t>ncov</w:t>
      </w:r>
      <w:proofErr w:type="spellEnd"/>
      <w:proofErr w:type="gramEnd"/>
      <w:r>
        <w:t xml:space="preserve"> – увеличение не покрытой лесом площади;</w:t>
      </w:r>
    </w:p>
    <w:p w:rsidR="00B7433E" w:rsidRPr="00B7433E" w:rsidRDefault="00B4196B" w:rsidP="00BB5D39">
      <w:proofErr w:type="spellStart"/>
      <w:proofErr w:type="gramStart"/>
      <w:r w:rsidRPr="00B7433E">
        <w:rPr>
          <w:i/>
          <w:lang w:val="en-US"/>
        </w:rPr>
        <w:t>u</w:t>
      </w:r>
      <w:r w:rsidRPr="00B7433E">
        <w:rPr>
          <w:i/>
          <w:vertAlign w:val="subscript"/>
          <w:lang w:val="en-US"/>
        </w:rPr>
        <w:t>cut</w:t>
      </w:r>
      <w:proofErr w:type="spellEnd"/>
      <w:proofErr w:type="gramEnd"/>
      <w:r>
        <w:t xml:space="preserve"> –</w:t>
      </w:r>
      <w:r w:rsidR="00BB5D39">
        <w:t xml:space="preserve"> площадь рубок, </w:t>
      </w:r>
      <w:r w:rsidR="000A02BA">
        <w:t>вычитается только из категории спелых и перестойных лесов</w:t>
      </w:r>
      <w:r w:rsidR="00CB70DF">
        <w:t>, в других классах возраста заготовительные рубки не проводятся</w:t>
      </w:r>
      <w:r w:rsidR="000A02BA">
        <w:t>.</w:t>
      </w:r>
      <w:r w:rsidR="00CB70DF">
        <w:t xml:space="preserve"> </w:t>
      </w:r>
    </w:p>
    <w:p w:rsidR="00E73006" w:rsidRPr="00E73006" w:rsidRDefault="008A12A7" w:rsidP="002C7FF3">
      <w:pPr>
        <w:ind w:firstLine="709"/>
      </w:pPr>
      <w:r>
        <w:t xml:space="preserve">Ежегодное уменьшение объемов лесных ресурсов происходит из-за воздействия </w:t>
      </w:r>
      <w:r w:rsidR="00887AFB">
        <w:t>природных</w:t>
      </w:r>
      <w:r>
        <w:t xml:space="preserve"> неблагоприятных факторов</w:t>
      </w:r>
      <w:r w:rsidR="00887AFB">
        <w:t xml:space="preserve"> и антропогенного использования</w:t>
      </w:r>
      <w:r>
        <w:t xml:space="preserve">. </w:t>
      </w:r>
      <w:r w:rsidR="00D528E2">
        <w:t>Для лесных ресурсов</w:t>
      </w:r>
      <w:r w:rsidR="00B92E0C">
        <w:t xml:space="preserve"> </w:t>
      </w:r>
      <w:r w:rsidR="00E73006">
        <w:t xml:space="preserve">Иркутской области </w:t>
      </w:r>
      <w:r w:rsidR="00D528E2">
        <w:t>существует ряд разрешенных видов использования</w:t>
      </w:r>
      <w:r w:rsidR="00E73006">
        <w:t>:</w:t>
      </w:r>
    </w:p>
    <w:p w:rsidR="00E73006" w:rsidRPr="00E73006" w:rsidRDefault="00B92E0C" w:rsidP="004E3AC1">
      <w:pPr>
        <w:pStyle w:val="a3"/>
        <w:numPr>
          <w:ilvl w:val="0"/>
          <w:numId w:val="1"/>
        </w:numPr>
      </w:pPr>
      <w:r>
        <w:t>заготовки</w:t>
      </w:r>
      <w:r w:rsidR="00E73006">
        <w:t xml:space="preserve"> древесины;</w:t>
      </w:r>
    </w:p>
    <w:p w:rsidR="00D528E2" w:rsidRPr="00E73006" w:rsidRDefault="00D528E2" w:rsidP="00D528E2">
      <w:pPr>
        <w:pStyle w:val="a3"/>
        <w:numPr>
          <w:ilvl w:val="0"/>
          <w:numId w:val="1"/>
        </w:numPr>
      </w:pPr>
      <w:r>
        <w:t>ведение сельского хозяйства;</w:t>
      </w:r>
    </w:p>
    <w:p w:rsidR="00D528E2" w:rsidRPr="00E73006" w:rsidRDefault="00D528E2" w:rsidP="00D528E2">
      <w:pPr>
        <w:pStyle w:val="a3"/>
        <w:numPr>
          <w:ilvl w:val="0"/>
          <w:numId w:val="1"/>
        </w:numPr>
      </w:pPr>
      <w:r>
        <w:t>рекреационная деятельность;</w:t>
      </w:r>
    </w:p>
    <w:p w:rsidR="00D528E2" w:rsidRPr="00E73006" w:rsidRDefault="00D528E2" w:rsidP="00D528E2">
      <w:pPr>
        <w:pStyle w:val="a3"/>
        <w:numPr>
          <w:ilvl w:val="0"/>
          <w:numId w:val="1"/>
        </w:numPr>
      </w:pPr>
      <w:r>
        <w:t>разработка месторождений полезных ископаемых, работы по геологическому изучению недр;</w:t>
      </w:r>
    </w:p>
    <w:p w:rsidR="00D528E2" w:rsidRDefault="00D528E2" w:rsidP="004E3AC1">
      <w:pPr>
        <w:pStyle w:val="a3"/>
        <w:numPr>
          <w:ilvl w:val="0"/>
          <w:numId w:val="1"/>
        </w:numPr>
      </w:pPr>
      <w:r>
        <w:t>строительство и эксплуатация линейных объектов;</w:t>
      </w:r>
    </w:p>
    <w:p w:rsidR="00E73006" w:rsidRPr="00E73006" w:rsidRDefault="00E73006" w:rsidP="004E3AC1">
      <w:pPr>
        <w:pStyle w:val="a3"/>
        <w:numPr>
          <w:ilvl w:val="0"/>
          <w:numId w:val="1"/>
        </w:numPr>
      </w:pPr>
      <w:r>
        <w:t>строительство и эксплуатация водохранилищ и иных гидротехнических сооружений;</w:t>
      </w:r>
    </w:p>
    <w:p w:rsidR="00AC33EF" w:rsidRPr="002C7FF3" w:rsidRDefault="00E73006" w:rsidP="004E3AC1">
      <w:pPr>
        <w:pStyle w:val="a3"/>
        <w:numPr>
          <w:ilvl w:val="0"/>
          <w:numId w:val="1"/>
        </w:numPr>
      </w:pPr>
      <w:r>
        <w:t>переработка древесины и иных лесных ресурсов.</w:t>
      </w:r>
    </w:p>
    <w:p w:rsidR="00222132" w:rsidRDefault="00F01B5D" w:rsidP="00222132">
      <w:pPr>
        <w:ind w:firstLine="709"/>
      </w:pPr>
      <w:r>
        <w:t>Заготовку</w:t>
      </w:r>
      <w:r w:rsidR="008F68FC">
        <w:t xml:space="preserve"> древесины </w:t>
      </w:r>
      <w:r>
        <w:t xml:space="preserve">проводят </w:t>
      </w:r>
      <w:r w:rsidR="008F68FC">
        <w:t>в эксплуатационных лесах</w:t>
      </w:r>
      <w:r>
        <w:t>. К ней относят</w:t>
      </w:r>
      <w:r w:rsidR="008F68FC">
        <w:t xml:space="preserve"> </w:t>
      </w:r>
      <w:r>
        <w:t>сплошные и</w:t>
      </w:r>
      <w:r w:rsidR="008F68FC">
        <w:t xml:space="preserve"> выборочные рубки спелых и перестойных насаждений, сплошные и выборочные санитарные р</w:t>
      </w:r>
      <w:r>
        <w:t>убки, рубки ухода, другие рубки</w:t>
      </w:r>
      <w:r w:rsidR="008F68FC">
        <w:t>.</w:t>
      </w:r>
      <w:r w:rsidR="00222132">
        <w:t xml:space="preserve"> </w:t>
      </w:r>
      <w:r w:rsidR="008F68FC">
        <w:t xml:space="preserve">Расчетная лесосека </w:t>
      </w:r>
      <w:r w:rsidR="00222132">
        <w:t>по лесничествам</w:t>
      </w:r>
      <w:r w:rsidR="008F68FC">
        <w:t xml:space="preserve"> Иркутской области </w:t>
      </w:r>
      <w:r w:rsidR="00222132">
        <w:t>составляет</w:t>
      </w:r>
      <w:r w:rsidR="008F68FC">
        <w:t xml:space="preserve"> 71,5 млн. м³.</w:t>
      </w:r>
      <w:r w:rsidR="00222132">
        <w:t xml:space="preserve"> При этом фактические объемы заготовки древесины</w:t>
      </w:r>
      <w:r w:rsidR="008F68FC">
        <w:t xml:space="preserve"> </w:t>
      </w:r>
      <w:r w:rsidR="00222132">
        <w:t>позволяют освоить расчетную лесосеку только</w:t>
      </w:r>
      <w:r w:rsidR="008F68FC">
        <w:t xml:space="preserve"> на 40%. </w:t>
      </w:r>
    </w:p>
    <w:p w:rsidR="00E41479" w:rsidRDefault="00E41479" w:rsidP="00872B9E">
      <w:pPr>
        <w:ind w:firstLine="709"/>
      </w:pPr>
      <w:r>
        <w:t>Для развития туризма увеличивается площадь лесных участков, используемых для культурно-оздоровительных целей. Рекреационная деятельность развивается в районах Прибайкалья, имеющих выход к озеру Байкал, развитую инфраструктуру и уникальные природные объекты на своей территории.</w:t>
      </w:r>
    </w:p>
    <w:p w:rsidR="006334BF" w:rsidRDefault="004A5E50" w:rsidP="00872B9E">
      <w:pPr>
        <w:ind w:firstLine="709"/>
      </w:pPr>
      <w:r>
        <w:lastRenderedPageBreak/>
        <w:t>При разработке месторождений полезных ископаемых и изучению недр</w:t>
      </w:r>
      <w:r w:rsidR="006334BF">
        <w:t xml:space="preserve"> как задействуются эксплуатационные площади лесов, так и осуществляется перевод части резервных лесов </w:t>
      </w:r>
      <w:proofErr w:type="gramStart"/>
      <w:r w:rsidR="006334BF">
        <w:t>в</w:t>
      </w:r>
      <w:proofErr w:type="gramEnd"/>
      <w:r w:rsidR="006334BF">
        <w:t xml:space="preserve"> эксплуатационные.</w:t>
      </w:r>
      <w:r w:rsidR="00B001D7">
        <w:t xml:space="preserve"> Строительство и обслуживание гидротехнических сооружений производится на территории тех лесничеств, где создаются современные предприятий переработки древесины.</w:t>
      </w:r>
    </w:p>
    <w:p w:rsidR="006A6E32" w:rsidRPr="00E83375" w:rsidRDefault="00B001D7" w:rsidP="00872B9E">
      <w:pPr>
        <w:ind w:firstLine="709"/>
      </w:pPr>
      <w:r>
        <w:t>Поэтому увеличение нелесной площади</w:t>
      </w:r>
      <w:r w:rsidR="001F1886">
        <w:t xml:space="preserve"> в процессе эксплуатации лесов</w:t>
      </w:r>
      <w:r>
        <w:t xml:space="preserve"> можно представить так:</w:t>
      </w:r>
    </w:p>
    <w:p w:rsidR="00016A27" w:rsidRPr="00016A27" w:rsidRDefault="007C3BE7" w:rsidP="004411CD">
      <w:pPr>
        <w:ind w:firstLine="709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non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+∆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+∆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+∆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+∆</m:t>
        </m:r>
        <m:r>
          <w:rPr>
            <w:rFonts w:ascii="Cambria Math" w:hAnsi="Cambria Math"/>
            <w:lang w:val="en-US"/>
          </w:rPr>
          <m:t>Bl</m:t>
        </m:r>
        <m:r>
          <w:rPr>
            <w:rFonts w:ascii="Cambria Math" w:hAnsi="Cambria Math"/>
          </w:rPr>
          <m:t>+∆</m:t>
        </m:r>
        <m:r>
          <w:rPr>
            <w:rFonts w:ascii="Cambria Math" w:hAnsi="Cambria Math"/>
            <w:lang w:val="en-US"/>
          </w:rPr>
          <m:t>Bv</m:t>
        </m:r>
      </m:oMath>
      <w:r w:rsidR="007E17DC">
        <w:rPr>
          <w:rFonts w:eastAsiaTheme="minorEastAsia"/>
        </w:rPr>
        <w:t>,</w:t>
      </w:r>
      <w:r w:rsidR="004411CD">
        <w:rPr>
          <w:rFonts w:eastAsiaTheme="minorEastAsia"/>
        </w:rPr>
        <w:t xml:space="preserve">                                 (2)</w:t>
      </w:r>
    </w:p>
    <w:p w:rsidR="007E17DC" w:rsidRDefault="003C6049" w:rsidP="00016A27">
      <w:pPr>
        <w:ind w:firstLine="709"/>
        <w:rPr>
          <w:rFonts w:eastAsiaTheme="minorEastAsia" w:cs="Times New Roman"/>
        </w:rPr>
      </w:pPr>
      <w:r>
        <w:rPr>
          <w:rFonts w:eastAsiaTheme="minorEastAsia"/>
        </w:rPr>
        <w:t>г</w:t>
      </w:r>
      <w:r w:rsidR="007E17DC">
        <w:rPr>
          <w:rFonts w:eastAsiaTheme="minorEastAsia"/>
        </w:rPr>
        <w:t xml:space="preserve">де </w:t>
      </w:r>
      <w:proofErr w:type="spellStart"/>
      <w:r w:rsidRPr="00923F5F">
        <w:rPr>
          <w:rFonts w:eastAsiaTheme="minorEastAsia"/>
          <w:i/>
          <w:lang w:val="en-US"/>
        </w:rPr>
        <w:t>k</w:t>
      </w:r>
      <w:r w:rsidRPr="00923F5F">
        <w:rPr>
          <w:rFonts w:eastAsiaTheme="minorEastAsia"/>
          <w:i/>
          <w:vertAlign w:val="subscript"/>
          <w:lang w:val="en-US"/>
        </w:rPr>
        <w:t>N</w:t>
      </w:r>
      <w:proofErr w:type="spellEnd"/>
      <w:r>
        <w:rPr>
          <w:rFonts w:eastAsiaTheme="minorEastAsia"/>
        </w:rPr>
        <w:t xml:space="preserve"> – площадь поселков на 1 человека,</w:t>
      </w:r>
      <w:r w:rsidR="004049B0">
        <w:rPr>
          <w:rFonts w:eastAsiaTheme="minorEastAsia"/>
        </w:rPr>
        <w:t xml:space="preserve">  остальные коэффициенты характеризуют увеличение:</w:t>
      </w:r>
      <w:r>
        <w:rPr>
          <w:rFonts w:eastAsiaTheme="minorEastAsia"/>
        </w:rPr>
        <w:t xml:space="preserve"> </w:t>
      </w:r>
      <w:r w:rsidRPr="00923F5F">
        <w:rPr>
          <w:rFonts w:eastAsiaTheme="minorEastAsia" w:cs="Times New Roman"/>
          <w:i/>
        </w:rPr>
        <w:t>∆</w:t>
      </w:r>
      <w:r w:rsidRPr="00923F5F">
        <w:rPr>
          <w:rFonts w:eastAsiaTheme="minorEastAsia"/>
          <w:i/>
          <w:lang w:val="en-US"/>
        </w:rPr>
        <w:t>N</w:t>
      </w:r>
      <w:r>
        <w:rPr>
          <w:rFonts w:eastAsiaTheme="minorEastAsia"/>
        </w:rPr>
        <w:t xml:space="preserve"> –</w:t>
      </w:r>
      <w:r w:rsidR="004049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населения лесничества, </w:t>
      </w:r>
      <w:r w:rsidRPr="00923F5F">
        <w:rPr>
          <w:rFonts w:eastAsiaTheme="minorEastAsia" w:cs="Times New Roman"/>
          <w:i/>
        </w:rPr>
        <w:t>∆</w:t>
      </w:r>
      <w:r w:rsidRPr="00923F5F">
        <w:rPr>
          <w:rFonts w:eastAsiaTheme="minorEastAsia" w:cs="Times New Roman"/>
          <w:i/>
          <w:lang w:val="en-US"/>
        </w:rPr>
        <w:t>S</w:t>
      </w:r>
      <w:r w:rsidR="00303832">
        <w:rPr>
          <w:rFonts w:eastAsiaTheme="minorEastAsia" w:cs="Times New Roman"/>
        </w:rPr>
        <w:t xml:space="preserve"> –</w:t>
      </w:r>
      <w:r w:rsidR="004049B0">
        <w:rPr>
          <w:rFonts w:eastAsiaTheme="minorEastAsia" w:cs="Times New Roman"/>
        </w:rPr>
        <w:t xml:space="preserve"> </w:t>
      </w:r>
      <w:r w:rsidR="00303832">
        <w:rPr>
          <w:rFonts w:eastAsiaTheme="minorEastAsia" w:cs="Times New Roman"/>
        </w:rPr>
        <w:t>сельскохозяйственных площадей,</w:t>
      </w:r>
      <w:r w:rsidRPr="003C6049">
        <w:rPr>
          <w:rFonts w:eastAsiaTheme="minorEastAsia" w:cs="Times New Roman"/>
        </w:rPr>
        <w:t xml:space="preserve"> </w:t>
      </w:r>
      <w:r w:rsidRPr="00923F5F">
        <w:rPr>
          <w:rFonts w:eastAsiaTheme="minorEastAsia" w:cs="Times New Roman"/>
          <w:i/>
        </w:rPr>
        <w:t>∆</w:t>
      </w:r>
      <w:r w:rsidRPr="00923F5F">
        <w:rPr>
          <w:rFonts w:eastAsiaTheme="minorEastAsia" w:cs="Times New Roman"/>
          <w:i/>
          <w:lang w:val="en-US"/>
        </w:rPr>
        <w:t>R</w:t>
      </w:r>
      <w:r w:rsidR="004049B0">
        <w:rPr>
          <w:rFonts w:eastAsiaTheme="minorEastAsia" w:cs="Times New Roman"/>
        </w:rPr>
        <w:t xml:space="preserve"> – рекреационных зон,</w:t>
      </w:r>
      <w:r w:rsidRPr="003C6049">
        <w:rPr>
          <w:rFonts w:eastAsiaTheme="minorEastAsia" w:cs="Times New Roman"/>
        </w:rPr>
        <w:t xml:space="preserve"> </w:t>
      </w:r>
      <w:r w:rsidRPr="00923F5F">
        <w:rPr>
          <w:rFonts w:eastAsiaTheme="minorEastAsia" w:cs="Times New Roman"/>
          <w:i/>
        </w:rPr>
        <w:t>∆</w:t>
      </w:r>
      <w:r w:rsidRPr="00923F5F">
        <w:rPr>
          <w:rFonts w:eastAsiaTheme="minorEastAsia" w:cs="Times New Roman"/>
          <w:i/>
          <w:lang w:val="en-US"/>
        </w:rPr>
        <w:t>G</w:t>
      </w:r>
      <w:r w:rsidR="00623A55">
        <w:rPr>
          <w:rFonts w:eastAsiaTheme="minorEastAsia" w:cs="Times New Roman"/>
        </w:rPr>
        <w:t xml:space="preserve"> </w:t>
      </w:r>
      <w:r w:rsidR="005B540D">
        <w:rPr>
          <w:rFonts w:eastAsiaTheme="minorEastAsia" w:cs="Times New Roman"/>
        </w:rPr>
        <w:t>–</w:t>
      </w:r>
      <w:r w:rsidR="00623A55">
        <w:rPr>
          <w:rFonts w:eastAsiaTheme="minorEastAsia" w:cs="Times New Roman"/>
        </w:rPr>
        <w:t xml:space="preserve"> </w:t>
      </w:r>
      <w:r w:rsidR="005B540D">
        <w:rPr>
          <w:rFonts w:eastAsiaTheme="minorEastAsia" w:cs="Times New Roman"/>
        </w:rPr>
        <w:t>площади месторождений,</w:t>
      </w:r>
      <w:r w:rsidRPr="003C6049">
        <w:rPr>
          <w:rFonts w:eastAsiaTheme="minorEastAsia" w:cs="Times New Roman"/>
        </w:rPr>
        <w:t xml:space="preserve"> </w:t>
      </w:r>
      <w:r w:rsidRPr="00923F5F">
        <w:rPr>
          <w:rFonts w:eastAsiaTheme="minorEastAsia" w:cs="Times New Roman"/>
          <w:i/>
        </w:rPr>
        <w:t>∆</w:t>
      </w:r>
      <w:proofErr w:type="spellStart"/>
      <w:r w:rsidRPr="00923F5F">
        <w:rPr>
          <w:rFonts w:eastAsiaTheme="minorEastAsia" w:cs="Times New Roman"/>
          <w:i/>
          <w:lang w:val="en-US"/>
        </w:rPr>
        <w:t>Bl</w:t>
      </w:r>
      <w:proofErr w:type="spellEnd"/>
      <w:r w:rsidR="005B540D">
        <w:rPr>
          <w:rFonts w:eastAsiaTheme="minorEastAsia" w:cs="Times New Roman"/>
        </w:rPr>
        <w:t xml:space="preserve"> – строительства линейных объектов,</w:t>
      </w:r>
      <w:r w:rsidRPr="003C6049">
        <w:rPr>
          <w:rFonts w:eastAsiaTheme="minorEastAsia" w:cs="Times New Roman"/>
        </w:rPr>
        <w:t xml:space="preserve"> </w:t>
      </w:r>
      <w:r w:rsidRPr="00923F5F">
        <w:rPr>
          <w:rFonts w:eastAsiaTheme="minorEastAsia" w:cs="Times New Roman"/>
          <w:i/>
        </w:rPr>
        <w:t>∆</w:t>
      </w:r>
      <w:proofErr w:type="spellStart"/>
      <w:r w:rsidRPr="00923F5F">
        <w:rPr>
          <w:rFonts w:eastAsiaTheme="minorEastAsia" w:cs="Times New Roman"/>
          <w:i/>
          <w:lang w:val="en-US"/>
        </w:rPr>
        <w:t>Bv</w:t>
      </w:r>
      <w:proofErr w:type="spellEnd"/>
      <w:r w:rsidR="005B540D">
        <w:rPr>
          <w:rFonts w:eastAsiaTheme="minorEastAsia" w:cs="Times New Roman"/>
        </w:rPr>
        <w:t xml:space="preserve"> – обслуживания гидротехнических сооружений.</w:t>
      </w:r>
    </w:p>
    <w:p w:rsidR="00F552B0" w:rsidRDefault="00A34A4D" w:rsidP="00F552B0">
      <w:pPr>
        <w:suppressAutoHyphens/>
        <w:ind w:firstLine="567"/>
      </w:pPr>
      <w:r>
        <w:t>Перех</w:t>
      </w:r>
      <w:r w:rsidR="00F552B0">
        <w:t xml:space="preserve">од других категорий земель в нелесные </w:t>
      </w:r>
      <w:r>
        <w:t>производится</w:t>
      </w:r>
      <w:r w:rsidR="00F552B0">
        <w:t xml:space="preserve"> </w:t>
      </w:r>
      <w:r>
        <w:t xml:space="preserve">случайным образом, </w:t>
      </w:r>
      <w:r w:rsidR="00F552B0">
        <w:t xml:space="preserve">в зависимости </w:t>
      </w:r>
      <w:r>
        <w:t>от</w:t>
      </w:r>
      <w:r w:rsidR="00F552B0">
        <w:t xml:space="preserve"> потребностей производства. </w:t>
      </w:r>
      <w:r w:rsidR="00BC57DA">
        <w:t xml:space="preserve">Исходя из этого, </w:t>
      </w:r>
      <w:r w:rsidR="00F552B0">
        <w:t xml:space="preserve">распределение </w:t>
      </w:r>
      <w:r w:rsidR="00F552B0">
        <w:rPr>
          <w:i/>
        </w:rPr>
        <w:t>u</w:t>
      </w:r>
      <w:r w:rsidR="009F42C9">
        <w:rPr>
          <w:i/>
          <w:vertAlign w:val="subscript"/>
          <w:lang w:val="en-US"/>
        </w:rPr>
        <w:t>non</w:t>
      </w:r>
      <w:r w:rsidR="00F552B0">
        <w:t xml:space="preserve"> по </w:t>
      </w:r>
      <w:r w:rsidR="0006054A">
        <w:t>остальным</w:t>
      </w:r>
      <w:r w:rsidR="00F552B0">
        <w:t xml:space="preserve"> категориям земель </w:t>
      </w:r>
      <w:r w:rsidR="0006054A">
        <w:t>полагаем</w:t>
      </w:r>
      <w:r w:rsidR="00F552B0">
        <w:t xml:space="preserve"> пропорциональным текущей площади</w:t>
      </w:r>
      <w:r w:rsidR="009331A3">
        <w:t xml:space="preserve"> каждого участка</w:t>
      </w:r>
      <w:r w:rsidR="00F552B0">
        <w:t>:</w:t>
      </w:r>
    </w:p>
    <w:p w:rsidR="00472338" w:rsidRDefault="007C3BE7" w:rsidP="004411CD">
      <w:pPr>
        <w:tabs>
          <w:tab w:val="left" w:pos="0"/>
        </w:tabs>
        <w:suppressAutoHyphens/>
        <w:ind w:firstLine="567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non 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non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4411CD">
        <w:rPr>
          <w:rFonts w:eastAsiaTheme="minorEastAsia"/>
        </w:rPr>
        <w:t xml:space="preserve">                                                        (3)</w:t>
      </w:r>
    </w:p>
    <w:p w:rsidR="00F552B0" w:rsidRDefault="00F552B0" w:rsidP="00F552B0">
      <w:pPr>
        <w:suppressAutoHyphens/>
        <w:ind w:firstLine="567"/>
      </w:pPr>
      <w:r>
        <w:t xml:space="preserve">Суммирование </w:t>
      </w:r>
      <w:r w:rsidR="003C4909">
        <w:t>делаем</w:t>
      </w:r>
      <w:r>
        <w:t xml:space="preserve"> по всем породам и классам возраста,</w:t>
      </w:r>
      <w:r w:rsidR="003C4909">
        <w:t xml:space="preserve"> включая не покрытые</w:t>
      </w:r>
      <w:r>
        <w:t xml:space="preserve"> лесом площад</w:t>
      </w:r>
      <w:r w:rsidR="003C4909">
        <w:t>и</w:t>
      </w:r>
      <w:r>
        <w:t>.</w:t>
      </w:r>
    </w:p>
    <w:p w:rsidR="000E7761" w:rsidRDefault="000E7761" w:rsidP="00872B9E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Ежегодно леса подвергаются воздействию набора неблагоприятных факторов.</w:t>
      </w:r>
      <w:r w:rsidR="00E214CB">
        <w:rPr>
          <w:rFonts w:eastAsiaTheme="minorEastAsia" w:cs="Times New Roman"/>
        </w:rPr>
        <w:t xml:space="preserve"> На ослабление и гибель лесных насаждений Иркутской области влияют:</w:t>
      </w:r>
    </w:p>
    <w:p w:rsidR="00E214CB" w:rsidRDefault="00E214CB" w:rsidP="00E214CB">
      <w:pPr>
        <w:pStyle w:val="a3"/>
        <w:numPr>
          <w:ilvl w:val="0"/>
          <w:numId w:val="2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пожары;</w:t>
      </w:r>
    </w:p>
    <w:p w:rsidR="00E214CB" w:rsidRDefault="00E214CB" w:rsidP="00E214CB">
      <w:pPr>
        <w:pStyle w:val="a3"/>
        <w:numPr>
          <w:ilvl w:val="0"/>
          <w:numId w:val="2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болезни леса;</w:t>
      </w:r>
    </w:p>
    <w:p w:rsidR="00E214CB" w:rsidRDefault="00E214CB" w:rsidP="00E214CB">
      <w:pPr>
        <w:pStyle w:val="a3"/>
        <w:numPr>
          <w:ilvl w:val="0"/>
          <w:numId w:val="2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повреждение насекомыми;</w:t>
      </w:r>
    </w:p>
    <w:p w:rsidR="00E214CB" w:rsidRDefault="00E214CB" w:rsidP="00E214CB">
      <w:pPr>
        <w:pStyle w:val="a3"/>
        <w:numPr>
          <w:ilvl w:val="0"/>
          <w:numId w:val="2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неблагоприятные погодные условия;</w:t>
      </w:r>
    </w:p>
    <w:p w:rsidR="00E214CB" w:rsidRPr="00E214CB" w:rsidRDefault="00E214CB" w:rsidP="00E214CB">
      <w:pPr>
        <w:pStyle w:val="a3"/>
        <w:numPr>
          <w:ilvl w:val="0"/>
          <w:numId w:val="2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другие</w:t>
      </w:r>
      <w:r w:rsidR="00B47108">
        <w:rPr>
          <w:rFonts w:eastAsiaTheme="minorEastAsia" w:cs="Times New Roman"/>
        </w:rPr>
        <w:t xml:space="preserve"> антропогенные и непатогенные</w:t>
      </w:r>
      <w:r>
        <w:rPr>
          <w:rFonts w:eastAsiaTheme="minorEastAsia" w:cs="Times New Roman"/>
        </w:rPr>
        <w:t xml:space="preserve"> факторы.</w:t>
      </w:r>
    </w:p>
    <w:p w:rsidR="00AD014C" w:rsidRDefault="002C6E1B" w:rsidP="00AD014C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Сильнее</w:t>
      </w:r>
      <w:r w:rsidR="005A5A96">
        <w:rPr>
          <w:rFonts w:eastAsiaTheme="minorEastAsia" w:cs="Times New Roman"/>
        </w:rPr>
        <w:t xml:space="preserve"> всего на усыхание и гибель лесных ресурсов влияют пожары (43,7%), болезни леса (25,2%) и повреждения насекомыми (16,2%)</w:t>
      </w:r>
      <w:r w:rsidR="009E6F10">
        <w:rPr>
          <w:rFonts w:eastAsiaTheme="minorEastAsia" w:cs="Times New Roman"/>
        </w:rPr>
        <w:t>, поэтому именно эти факторы целесообразно учитывать в расчетах:</w:t>
      </w:r>
    </w:p>
    <w:p w:rsidR="002C0E12" w:rsidRDefault="007C3BE7" w:rsidP="004411CD">
      <w:pPr>
        <w:ind w:firstLine="709"/>
        <w:jc w:val="righ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ncov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nas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4411CD">
        <w:rPr>
          <w:rFonts w:eastAsiaTheme="minorEastAsia" w:cs="Times New Roman"/>
        </w:rPr>
        <w:t xml:space="preserve">                                                      (4)</w:t>
      </w:r>
    </w:p>
    <w:p w:rsidR="0023789A" w:rsidRDefault="0023789A" w:rsidP="0023789A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Распределение </w:t>
      </w:r>
      <w:proofErr w:type="spellStart"/>
      <w:r>
        <w:rPr>
          <w:rFonts w:eastAsiaTheme="minorEastAsia" w:cs="Times New Roman"/>
          <w:i/>
          <w:lang w:val="en-US"/>
        </w:rPr>
        <w:t>u</w:t>
      </w:r>
      <w:r>
        <w:rPr>
          <w:rFonts w:eastAsiaTheme="minorEastAsia" w:cs="Times New Roman"/>
          <w:i/>
          <w:vertAlign w:val="subscript"/>
          <w:lang w:val="en-US"/>
        </w:rPr>
        <w:t>ncov</w:t>
      </w:r>
      <w:proofErr w:type="spellEnd"/>
      <w:r>
        <w:rPr>
          <w:rFonts w:eastAsiaTheme="minorEastAsia" w:cs="Times New Roman"/>
        </w:rPr>
        <w:t xml:space="preserve"> по категориям земель считается аналогично предыдущему: </w:t>
      </w:r>
    </w:p>
    <w:p w:rsidR="0023789A" w:rsidRDefault="007C3BE7" w:rsidP="004411CD">
      <w:pPr>
        <w:tabs>
          <w:tab w:val="left" w:pos="0"/>
        </w:tabs>
        <w:suppressAutoHyphens/>
        <w:ind w:firstLine="567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ncov 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ncov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4411CD">
        <w:rPr>
          <w:rFonts w:eastAsiaTheme="minorEastAsia"/>
        </w:rPr>
        <w:t xml:space="preserve">                                                       (5)</w:t>
      </w:r>
    </w:p>
    <w:p w:rsidR="00C80629" w:rsidRDefault="00C80629" w:rsidP="00D8776D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Пирогенный фактор – главная причина ослабления</w:t>
      </w:r>
      <w:r w:rsidR="00212550" w:rsidRPr="00212550">
        <w:rPr>
          <w:rFonts w:eastAsiaTheme="minorEastAsia" w:cs="Times New Roman"/>
        </w:rPr>
        <w:t xml:space="preserve"> </w:t>
      </w:r>
      <w:r w:rsidR="00212550">
        <w:rPr>
          <w:rFonts w:eastAsiaTheme="minorEastAsia" w:cs="Times New Roman"/>
        </w:rPr>
        <w:t>насаждений</w:t>
      </w:r>
      <w:r>
        <w:rPr>
          <w:rFonts w:eastAsiaTheme="minorEastAsia" w:cs="Times New Roman"/>
        </w:rPr>
        <w:t xml:space="preserve"> и гибели лесов. При расчетах учитываются только площади лесных ресурсов с утраченной устойчивостью, не включая все пройденные пожарами земли.</w:t>
      </w:r>
    </w:p>
    <w:p w:rsidR="0043544E" w:rsidRDefault="0043544E" w:rsidP="00D8776D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Повреждение насекомыми вызывает усыхание и ослабление деревьев, уменьшение прироста, вызывает неудовлетворительное состояние лесных ресурсов. Из площадей, пораженных болезнями леса, т</w:t>
      </w:r>
      <w:r w:rsidR="005C6D59">
        <w:rPr>
          <w:rFonts w:eastAsiaTheme="minorEastAsia" w:cs="Times New Roman"/>
        </w:rPr>
        <w:t>акже</w:t>
      </w:r>
      <w:r>
        <w:rPr>
          <w:rFonts w:eastAsiaTheme="minorEastAsia" w:cs="Times New Roman"/>
        </w:rPr>
        <w:t xml:space="preserve"> учитывались только насаждения с утраченной устойчивостью</w:t>
      </w:r>
      <w:r w:rsidR="00F37C3D">
        <w:rPr>
          <w:rFonts w:eastAsiaTheme="minorEastAsia" w:cs="Times New Roman"/>
        </w:rPr>
        <w:t>, не включая</w:t>
      </w:r>
      <w:r w:rsidR="00212550">
        <w:rPr>
          <w:rFonts w:eastAsiaTheme="minorEastAsia" w:cs="Times New Roman"/>
        </w:rPr>
        <w:t xml:space="preserve"> все</w:t>
      </w:r>
      <w:r w:rsidR="00F37C3D">
        <w:rPr>
          <w:rFonts w:eastAsiaTheme="minorEastAsia" w:cs="Times New Roman"/>
        </w:rPr>
        <w:t xml:space="preserve"> нарушенные.</w:t>
      </w:r>
    </w:p>
    <w:p w:rsidR="00FD4DA5" w:rsidRDefault="00FD4DA5" w:rsidP="00FD4DA5">
      <w:pPr>
        <w:pStyle w:val="3"/>
        <w:rPr>
          <w:rFonts w:eastAsiaTheme="minorEastAsia"/>
        </w:rPr>
      </w:pPr>
      <w:r>
        <w:rPr>
          <w:rFonts w:eastAsiaTheme="minorEastAsia"/>
        </w:rPr>
        <w:t>Программный комплекс</w:t>
      </w:r>
    </w:p>
    <w:p w:rsidR="001439EB" w:rsidRDefault="000B29F0" w:rsidP="000B29F0">
      <w:pPr>
        <w:ind w:firstLine="709"/>
      </w:pPr>
      <w:r>
        <w:t xml:space="preserve">Программный комплекс написан на языке программирования </w:t>
      </w:r>
      <w:r>
        <w:rPr>
          <w:lang w:val="en-US"/>
        </w:rPr>
        <w:t>Java</w:t>
      </w:r>
      <w:r>
        <w:t>.</w:t>
      </w:r>
      <w:r w:rsidR="00B05B01">
        <w:t xml:space="preserve"> </w:t>
      </w:r>
      <w:r w:rsidR="007037EF">
        <w:t xml:space="preserve">Расчетный блок загружает исходные данные для </w:t>
      </w:r>
      <w:r w:rsidR="00C354B7">
        <w:t>моделирования</w:t>
      </w:r>
      <w:r w:rsidR="007037EF">
        <w:t xml:space="preserve"> из</w:t>
      </w:r>
      <w:r w:rsidR="00F91D87">
        <w:t xml:space="preserve"> файлов формата </w:t>
      </w:r>
      <w:r w:rsidR="00F91D87">
        <w:rPr>
          <w:lang w:val="en-US"/>
        </w:rPr>
        <w:t>Microsoft</w:t>
      </w:r>
      <w:r w:rsidR="00F91D87" w:rsidRPr="0096655F">
        <w:t xml:space="preserve"> </w:t>
      </w:r>
      <w:r w:rsidR="00F91D87">
        <w:rPr>
          <w:lang w:val="en-US"/>
        </w:rPr>
        <w:t>Excel</w:t>
      </w:r>
      <w:r w:rsidR="00F91D87">
        <w:t>.</w:t>
      </w:r>
      <w:r w:rsidR="00C354B7">
        <w:t xml:space="preserve"> </w:t>
      </w:r>
      <w:r w:rsidR="00D8491F">
        <w:t>В н</w:t>
      </w:r>
      <w:r w:rsidR="0022187E">
        <w:t>их хранятся сведения по лесничествам</w:t>
      </w:r>
      <w:r w:rsidR="00D8491F">
        <w:t xml:space="preserve">: распределение площади по категориям земель и </w:t>
      </w:r>
      <w:r w:rsidR="00D8491F">
        <w:lastRenderedPageBreak/>
        <w:t>классам возраста, объемы рубок, запасов, лесопосадок, количество населения, значения параметров антропогенного использования и природных факторов.</w:t>
      </w:r>
      <w:r w:rsidR="001439EB">
        <w:t xml:space="preserve"> При расчетах показатель количества населения увеличивается с каждым годом на известную величину ежегодного прироста численности населения.</w:t>
      </w:r>
      <w:r w:rsidR="00D8491F">
        <w:t xml:space="preserve"> </w:t>
      </w:r>
      <w:r w:rsidR="001439EB">
        <w:t>Значения параметров антропогенного использования и природных факторов</w:t>
      </w:r>
      <w:r w:rsidR="00FB1941">
        <w:t xml:space="preserve"> для каждого лесничества считаются постоянными на всем периоде моделирования.</w:t>
      </w:r>
    </w:p>
    <w:p w:rsidR="00F91D87" w:rsidRPr="00C30469" w:rsidRDefault="001439EB" w:rsidP="000B29F0">
      <w:pPr>
        <w:ind w:firstLine="709"/>
      </w:pPr>
      <w:r>
        <w:t>После запуска программы п</w:t>
      </w:r>
      <w:r w:rsidR="00C354B7">
        <w:t>ользователь задает начальные значения – период и шаг расчетов.</w:t>
      </w:r>
      <w:r w:rsidR="007037EF">
        <w:t xml:space="preserve"> </w:t>
      </w:r>
      <w:r w:rsidR="00B05B01">
        <w:t>Численное решение системы дифференциальных уравнений производится методом Рунге-Кутта 4-го порядка.</w:t>
      </w:r>
      <w:r w:rsidR="00A377F1">
        <w:t xml:space="preserve"> </w:t>
      </w:r>
      <w:r w:rsidR="009F791D">
        <w:t xml:space="preserve">Комбинация параметров – объемы рубок, лесопосадок и воздействия неблагоприятных условий – задается в процентном отношении </w:t>
      </w:r>
      <w:proofErr w:type="gramStart"/>
      <w:r w:rsidR="009F791D">
        <w:t>к</w:t>
      </w:r>
      <w:proofErr w:type="gramEnd"/>
      <w:r w:rsidR="009F791D">
        <w:t xml:space="preserve"> имеющимся на текущий момент и образует сценарий управления ресурсом.</w:t>
      </w:r>
    </w:p>
    <w:p w:rsidR="00DA421D" w:rsidRDefault="00DA421D" w:rsidP="00DA42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3DFFCD" wp14:editId="437B86A1">
            <wp:extent cx="5940425" cy="409741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14" w:rsidRDefault="00571914" w:rsidP="00571914">
      <w:pPr>
        <w:jc w:val="center"/>
      </w:pPr>
      <w:r>
        <w:t>Рис. Интерфейс программы</w:t>
      </w:r>
    </w:p>
    <w:p w:rsidR="00571914" w:rsidRPr="00571914" w:rsidRDefault="00571914" w:rsidP="00571914">
      <w:pPr>
        <w:jc w:val="center"/>
      </w:pPr>
    </w:p>
    <w:p w:rsidR="00EC0C42" w:rsidRDefault="009F791D" w:rsidP="000B29F0">
      <w:pPr>
        <w:ind w:firstLine="709"/>
      </w:pPr>
      <w:r>
        <w:t xml:space="preserve">Итоговые результаты по модели выводятся в табличном виде </w:t>
      </w:r>
      <w:r w:rsidR="00E16434">
        <w:t xml:space="preserve">по </w:t>
      </w:r>
      <w:r w:rsidR="0022187E">
        <w:t>лесничествам</w:t>
      </w:r>
      <w:r w:rsidR="00E16434">
        <w:t>,</w:t>
      </w:r>
      <w:r>
        <w:t xml:space="preserve"> годам и категориям возраста. Полученные таблицы можно сохранить в файл формата </w:t>
      </w:r>
      <w:r>
        <w:rPr>
          <w:lang w:val="en-US"/>
        </w:rPr>
        <w:t>CSV</w:t>
      </w:r>
      <w:r>
        <w:t xml:space="preserve">. </w:t>
      </w:r>
      <w:r w:rsidR="00A377F1">
        <w:t xml:space="preserve">Для построения графиков используется свободно распространяемая библиотека </w:t>
      </w:r>
      <w:proofErr w:type="spellStart"/>
      <w:r w:rsidR="00A377F1">
        <w:rPr>
          <w:lang w:val="en-US"/>
        </w:rPr>
        <w:t>JFreeChart</w:t>
      </w:r>
      <w:proofErr w:type="spellEnd"/>
      <w:r w:rsidR="00A711A9">
        <w:t>.</w:t>
      </w:r>
      <w:r w:rsidR="00E16434">
        <w:t xml:space="preserve"> С ее помощью на одну сетку выводятся разным цветом кривые изменения площади каждой категории возраста.</w:t>
      </w:r>
      <w:r w:rsidR="00EC0C42">
        <w:t xml:space="preserve"> Для получения суммарных данных предварительно суммируются показатели одного типа по всем </w:t>
      </w:r>
      <w:r w:rsidR="0022187E">
        <w:t>лесничествам</w:t>
      </w:r>
      <w:r w:rsidR="00EC0C42">
        <w:t>, выдавая конечное значение по всей Иркутской области.</w:t>
      </w:r>
    </w:p>
    <w:p w:rsidR="001E236A" w:rsidRPr="00C30469" w:rsidRDefault="00A377F1" w:rsidP="000B29F0">
      <w:pPr>
        <w:ind w:firstLine="709"/>
      </w:pPr>
      <w:r>
        <w:t>ГИС-подсистема строит карты</w:t>
      </w:r>
      <w:r w:rsidR="0024142B">
        <w:t xml:space="preserve"> на основе картографического материала формата </w:t>
      </w:r>
      <w:r w:rsidR="0024142B">
        <w:rPr>
          <w:lang w:val="en-US"/>
        </w:rPr>
        <w:t>SHP</w:t>
      </w:r>
      <w:r>
        <w:t xml:space="preserve"> с помощью библиотеки </w:t>
      </w:r>
      <w:proofErr w:type="spellStart"/>
      <w:r>
        <w:rPr>
          <w:lang w:val="en-US"/>
        </w:rPr>
        <w:t>OpenMap</w:t>
      </w:r>
      <w:proofErr w:type="spellEnd"/>
      <w:r>
        <w:t>.</w:t>
      </w:r>
      <w:r w:rsidR="0096655F">
        <w:t xml:space="preserve"> </w:t>
      </w:r>
      <w:r w:rsidR="0022187E">
        <w:t>При этом каждое лесничество</w:t>
      </w:r>
      <w:r w:rsidR="00712DE3">
        <w:t xml:space="preserve"> раскрашивается определенным цветом в зависимости от </w:t>
      </w:r>
      <w:r w:rsidR="00AB7723">
        <w:t>величины</w:t>
      </w:r>
      <w:r w:rsidR="00712DE3">
        <w:t xml:space="preserve"> выбранного параметра. Пользователь выбирает категорию земель для отображения, расчетные данные по этой категории делятся на 5 групп</w:t>
      </w:r>
      <w:r w:rsidR="0022187E">
        <w:t>, в итоге каждое лесничество</w:t>
      </w:r>
      <w:r w:rsidR="00564E19">
        <w:t xml:space="preserve"> получает соответствующее значение </w:t>
      </w:r>
      <w:r w:rsidR="00564E19">
        <w:lastRenderedPageBreak/>
        <w:t>раскраски</w:t>
      </w:r>
      <w:r w:rsidR="00AB7723">
        <w:t>.</w:t>
      </w:r>
      <w:r w:rsidR="00564E19">
        <w:t xml:space="preserve"> При этом для определения диапазонов берутся относительные величины: отношение площади выбранной категории земель к общей площади </w:t>
      </w:r>
      <w:proofErr w:type="spellStart"/>
      <w:r w:rsidR="0022187E">
        <w:t>лесничетва</w:t>
      </w:r>
      <w:proofErr w:type="spellEnd"/>
      <w:r w:rsidR="00564E19">
        <w:t>.</w:t>
      </w:r>
      <w:r w:rsidR="00E31006">
        <w:t xml:space="preserve"> В полученной раскраске более светлый цвет соответствует меньшему значению параметра, более темный – большему. Готовую карту можно сохранить как изображение в формате </w:t>
      </w:r>
      <w:r w:rsidR="00E31006">
        <w:rPr>
          <w:lang w:val="en-US"/>
        </w:rPr>
        <w:t>JPEG</w:t>
      </w:r>
      <w:r w:rsidR="00E31006">
        <w:t>.</w:t>
      </w:r>
    </w:p>
    <w:p w:rsidR="00AA62B7" w:rsidRDefault="007C60E0" w:rsidP="007C60E0">
      <w:pPr>
        <w:pStyle w:val="3"/>
        <w:rPr>
          <w:rFonts w:eastAsiaTheme="minorEastAsia"/>
        </w:rPr>
      </w:pPr>
      <w:r>
        <w:rPr>
          <w:rFonts w:eastAsiaTheme="minorEastAsia"/>
        </w:rPr>
        <w:t>Верификация модели</w:t>
      </w:r>
    </w:p>
    <w:p w:rsidR="00B553B9" w:rsidRPr="0099636F" w:rsidRDefault="00F15FF4" w:rsidP="00B553B9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Подтверждение адекватности модели и подбор коэффициентов перехода был</w:t>
      </w:r>
      <w:r w:rsidR="00365221">
        <w:rPr>
          <w:rFonts w:eastAsiaTheme="minorEastAsia" w:cs="Times New Roman"/>
        </w:rPr>
        <w:t>и</w:t>
      </w:r>
      <w:r>
        <w:rPr>
          <w:rFonts w:eastAsiaTheme="minorEastAsia" w:cs="Times New Roman"/>
        </w:rPr>
        <w:t xml:space="preserve"> произведен</w:t>
      </w:r>
      <w:r w:rsidR="00365221">
        <w:rPr>
          <w:rFonts w:eastAsiaTheme="minorEastAsia" w:cs="Times New Roman"/>
        </w:rPr>
        <w:t>ы</w:t>
      </w:r>
      <w:r>
        <w:rPr>
          <w:rFonts w:eastAsiaTheme="minorEastAsia" w:cs="Times New Roman"/>
        </w:rPr>
        <w:t xml:space="preserve"> на основе данных по лесхозам Иркутской области за 1973</w:t>
      </w:r>
      <w:r w:rsidR="0009322D">
        <w:rPr>
          <w:rFonts w:eastAsiaTheme="minorEastAsia" w:cs="Times New Roman"/>
        </w:rPr>
        <w:t xml:space="preserve"> год</w:t>
      </w:r>
      <w:r>
        <w:rPr>
          <w:rFonts w:eastAsiaTheme="minorEastAsia" w:cs="Times New Roman"/>
        </w:rPr>
        <w:t xml:space="preserve">. </w:t>
      </w:r>
      <w:r w:rsidR="007A7E29">
        <w:rPr>
          <w:rFonts w:eastAsiaTheme="minorEastAsia" w:cs="Times New Roman"/>
        </w:rPr>
        <w:t>Они включают распределение лесных площадей по категориям возраста</w:t>
      </w:r>
      <w:r w:rsidR="00011A28">
        <w:rPr>
          <w:rFonts w:eastAsiaTheme="minorEastAsia" w:cs="Times New Roman"/>
        </w:rPr>
        <w:t>, объемы рубок, пожаров и лесопосадок</w:t>
      </w:r>
      <w:r w:rsidR="007A7E29">
        <w:rPr>
          <w:rFonts w:eastAsiaTheme="minorEastAsia" w:cs="Times New Roman"/>
        </w:rPr>
        <w:t xml:space="preserve"> на территории 53 лесхозов. </w:t>
      </w:r>
      <w:r w:rsidR="00365221">
        <w:rPr>
          <w:rFonts w:eastAsiaTheme="minorEastAsia" w:cs="Times New Roman"/>
        </w:rPr>
        <w:t>Расчеты по модели велись на срок 45 лет. Итоговые р</w:t>
      </w:r>
      <w:r>
        <w:rPr>
          <w:rFonts w:eastAsiaTheme="minorEastAsia" w:cs="Times New Roman"/>
        </w:rPr>
        <w:t>езультаты моделирования сравнивались с имеющимися данными по лесничествам за 2017 год</w:t>
      </w:r>
      <w:r w:rsidR="00B553B9">
        <w:rPr>
          <w:rFonts w:eastAsiaTheme="minorEastAsia" w:cs="Times New Roman"/>
        </w:rPr>
        <w:t>, полученными из</w:t>
      </w:r>
      <w:r w:rsidR="00B553B9" w:rsidRPr="00304E87">
        <w:rPr>
          <w:rFonts w:eastAsiaTheme="minorEastAsia" w:cs="Times New Roman"/>
        </w:rPr>
        <w:t xml:space="preserve"> «Лесного плана Иркутской области».</w:t>
      </w:r>
    </w:p>
    <w:p w:rsidR="00F15FF4" w:rsidRDefault="00F15FF4" w:rsidP="00F15FF4">
      <w:pPr>
        <w:ind w:firstLine="709"/>
        <w:rPr>
          <w:shd w:val="clear" w:color="auto" w:fill="FFFFFF"/>
        </w:rPr>
      </w:pPr>
      <w:r>
        <w:rPr>
          <w:rFonts w:eastAsiaTheme="minorEastAsia" w:cs="Times New Roman"/>
        </w:rPr>
        <w:t xml:space="preserve">При этом было учтено, что в 2008 г. с Иркутской областью был объединен </w:t>
      </w:r>
      <w:r>
        <w:rPr>
          <w:shd w:val="clear" w:color="auto" w:fill="FFFFFF"/>
        </w:rPr>
        <w:t>Усть-Ордынский Бурятский автономный округ площадью 22,138 тыс. км</w:t>
      </w:r>
      <w:proofErr w:type="gramStart"/>
      <w:r>
        <w:rPr>
          <w:shd w:val="clear" w:color="auto" w:fill="FFFFFF"/>
        </w:rPr>
        <w:t>2</w:t>
      </w:r>
      <w:proofErr w:type="gramEnd"/>
      <w:r>
        <w:rPr>
          <w:shd w:val="clear" w:color="auto" w:fill="FFFFFF"/>
        </w:rPr>
        <w:t>. Лесничества, размещенные на его территории, не учитывались в итоговых результатах</w:t>
      </w:r>
      <w:r w:rsidR="00365221">
        <w:rPr>
          <w:shd w:val="clear" w:color="auto" w:fill="FFFFFF"/>
        </w:rPr>
        <w:t xml:space="preserve"> за 2017 г</w:t>
      </w:r>
      <w:r>
        <w:rPr>
          <w:shd w:val="clear" w:color="auto" w:fill="FFFFFF"/>
        </w:rPr>
        <w:t>.</w:t>
      </w:r>
      <w:r w:rsidR="006D4AA4">
        <w:rPr>
          <w:shd w:val="clear" w:color="auto" w:fill="FFFFFF"/>
        </w:rPr>
        <w:t xml:space="preserve"> Для сравнения подсчитаны суммарные площади разных категорий возраста по всем лесхозам.</w:t>
      </w:r>
    </w:p>
    <w:p w:rsidR="00532442" w:rsidRDefault="00532442" w:rsidP="00F15FF4">
      <w:pPr>
        <w:ind w:firstLine="709"/>
        <w:rPr>
          <w:shd w:val="clear" w:color="auto" w:fill="FFFFFF"/>
        </w:rPr>
      </w:pPr>
    </w:p>
    <w:p w:rsidR="00532442" w:rsidRDefault="00532442" w:rsidP="00532442">
      <w:pPr>
        <w:rPr>
          <w:rFonts w:eastAsiaTheme="minorEastAsia" w:cs="Times New Roman"/>
        </w:rPr>
      </w:pPr>
      <w:r>
        <w:rPr>
          <w:noProof/>
          <w:lang w:eastAsia="ru-RU"/>
        </w:rPr>
        <w:drawing>
          <wp:inline distT="0" distB="0" distL="0" distR="0" wp14:anchorId="4DB702C9" wp14:editId="00F2AA65">
            <wp:extent cx="5940425" cy="1675017"/>
            <wp:effectExtent l="0" t="0" r="22225" b="2095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71914" w:rsidRDefault="00571914" w:rsidP="00571914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Рис.</w:t>
      </w:r>
      <w:r w:rsidR="002D0107">
        <w:rPr>
          <w:rFonts w:eastAsiaTheme="minorEastAsia" w:cs="Times New Roman"/>
        </w:rPr>
        <w:t xml:space="preserve"> Диаграмма сравнения расчетных и реальных данных</w:t>
      </w:r>
    </w:p>
    <w:p w:rsidR="009C31DA" w:rsidRDefault="009C31DA" w:rsidP="00F15FF4">
      <w:pPr>
        <w:ind w:firstLine="709"/>
        <w:rPr>
          <w:rFonts w:eastAsiaTheme="minorEastAsia" w:cs="Times New Roman"/>
        </w:rPr>
      </w:pPr>
    </w:p>
    <w:p w:rsidR="00682E94" w:rsidRDefault="00682E94" w:rsidP="00F15FF4">
      <w:pPr>
        <w:ind w:firstLine="709"/>
        <w:rPr>
          <w:shd w:val="clear" w:color="auto" w:fill="FFFFFF"/>
        </w:rPr>
      </w:pPr>
      <w:r>
        <w:rPr>
          <w:rFonts w:eastAsiaTheme="minorEastAsia" w:cs="Times New Roman"/>
        </w:rPr>
        <w:t>Как видно из таблицы №1, динамика изменения площадей различных категорий по реальным и расчетным данным совпадает. Нелесные территории и покрытые спелыми и перестойными лесными насаждениями немного уменьшились; непокрытые, площади молодняков, средневозрастных и приспевающих – увеличились.</w:t>
      </w:r>
      <w:r w:rsidR="00EF083A">
        <w:rPr>
          <w:rFonts w:eastAsiaTheme="minorEastAsia" w:cs="Times New Roman"/>
        </w:rPr>
        <w:t xml:space="preserve"> Различие между статистическими и прогнозными данными объясняется отсутствием точных сведений о пожарах и объемах всех рубок на протяжении 45 лет. Некоторые районы области являются труднодоступными или недоступными, где регулярное лесопатологическое обследование затруднено.</w:t>
      </w:r>
    </w:p>
    <w:p w:rsidR="00F15FF4" w:rsidRDefault="00F15FF4" w:rsidP="00F15FF4">
      <w:pPr>
        <w:ind w:firstLine="709"/>
        <w:rPr>
          <w:shd w:val="clear" w:color="auto" w:fill="FFFFFF"/>
        </w:rPr>
      </w:pPr>
    </w:p>
    <w:p w:rsidR="00F15FF4" w:rsidRDefault="00F15FF4" w:rsidP="00F15FF4">
      <w:pPr>
        <w:ind w:firstLine="709"/>
        <w:jc w:val="right"/>
        <w:rPr>
          <w:shd w:val="clear" w:color="auto" w:fill="FFFFFF"/>
        </w:rPr>
      </w:pPr>
      <w:r>
        <w:rPr>
          <w:shd w:val="clear" w:color="auto" w:fill="FFFFFF"/>
        </w:rPr>
        <w:t>Таблица 1. Сравнение реальных и расчетных данных</w:t>
      </w:r>
    </w:p>
    <w:tbl>
      <w:tblPr>
        <w:tblW w:w="8137" w:type="dxa"/>
        <w:jc w:val="center"/>
        <w:tblInd w:w="-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1701"/>
        <w:gridCol w:w="1417"/>
        <w:gridCol w:w="1183"/>
        <w:gridCol w:w="1553"/>
      </w:tblGrid>
      <w:tr w:rsidR="00682E94" w:rsidRPr="00D94596" w:rsidTr="00682E94">
        <w:trPr>
          <w:trHeight w:val="315"/>
          <w:jc w:val="center"/>
        </w:trPr>
        <w:tc>
          <w:tcPr>
            <w:tcW w:w="2283" w:type="dxa"/>
          </w:tcPr>
          <w:p w:rsidR="00682E94" w:rsidRPr="00D94596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Тип площади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1973</w:t>
            </w:r>
            <w:r w:rsidRPr="00817F71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-1985</w:t>
            </w:r>
            <w:r w:rsidRPr="00095783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 г</w:t>
            </w:r>
            <w:r w:rsidRPr="00817F71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г</w:t>
            </w:r>
            <w:r w:rsidRPr="00095783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2017 г. 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Расчет</w:t>
            </w:r>
          </w:p>
        </w:tc>
        <w:tc>
          <w:tcPr>
            <w:tcW w:w="1553" w:type="dxa"/>
            <w:vAlign w:val="center"/>
          </w:tcPr>
          <w:p w:rsidR="00682E94" w:rsidRPr="00095783" w:rsidRDefault="00682E94" w:rsidP="00682E94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Ошибка, %</w:t>
            </w:r>
          </w:p>
        </w:tc>
      </w:tr>
      <w:tr w:rsidR="00682E94" w:rsidRPr="00D94596" w:rsidTr="0079498F">
        <w:trPr>
          <w:trHeight w:val="315"/>
          <w:jc w:val="center"/>
        </w:trPr>
        <w:tc>
          <w:tcPr>
            <w:tcW w:w="2283" w:type="dxa"/>
          </w:tcPr>
          <w:p w:rsidR="00682E94" w:rsidRPr="00D94596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Нелесная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5108,223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4670,194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4401,</w:t>
            </w: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</w:p>
        </w:tc>
        <w:tc>
          <w:tcPr>
            <w:tcW w:w="1553" w:type="dxa"/>
            <w:vAlign w:val="bottom"/>
          </w:tcPr>
          <w:p w:rsidR="00682E94" w:rsidRPr="00682E94" w:rsidRDefault="00682E94" w:rsidP="00682E94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5,75</w:t>
            </w:r>
          </w:p>
        </w:tc>
      </w:tr>
      <w:tr w:rsidR="00682E94" w:rsidRPr="00D94596" w:rsidTr="0079498F">
        <w:trPr>
          <w:trHeight w:val="315"/>
          <w:jc w:val="center"/>
        </w:trPr>
        <w:tc>
          <w:tcPr>
            <w:tcW w:w="2283" w:type="dxa"/>
          </w:tcPr>
          <w:p w:rsidR="00682E94" w:rsidRPr="00D94596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Не</w:t>
            </w:r>
            <w:r w:rsidR="00F1383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gramStart"/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покрытая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лесом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3273,893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3032,455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3166,</w:t>
            </w: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1553" w:type="dxa"/>
            <w:vAlign w:val="bottom"/>
          </w:tcPr>
          <w:p w:rsidR="00682E94" w:rsidRPr="00682E94" w:rsidRDefault="00682E94" w:rsidP="00682E94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4,42</w:t>
            </w:r>
          </w:p>
        </w:tc>
      </w:tr>
      <w:tr w:rsidR="00682E94" w:rsidRPr="00D94596" w:rsidTr="0079498F">
        <w:trPr>
          <w:trHeight w:val="315"/>
          <w:jc w:val="center"/>
        </w:trPr>
        <w:tc>
          <w:tcPr>
            <w:tcW w:w="2283" w:type="dxa"/>
          </w:tcPr>
          <w:p w:rsidR="00682E94" w:rsidRPr="00D94596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Молодняки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12161,067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12847,546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12544,</w:t>
            </w: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553" w:type="dxa"/>
            <w:vAlign w:val="bottom"/>
          </w:tcPr>
          <w:p w:rsidR="00682E94" w:rsidRPr="00682E94" w:rsidRDefault="00682E94" w:rsidP="00682E94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2,36</w:t>
            </w:r>
          </w:p>
        </w:tc>
      </w:tr>
      <w:tr w:rsidR="00682E94" w:rsidRPr="00D94596" w:rsidTr="0079498F">
        <w:trPr>
          <w:trHeight w:val="315"/>
          <w:jc w:val="center"/>
        </w:trPr>
        <w:tc>
          <w:tcPr>
            <w:tcW w:w="2283" w:type="dxa"/>
          </w:tcPr>
          <w:p w:rsidR="00682E94" w:rsidRPr="00D94596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Средневозрастные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12648,814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13411,571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13137,</w:t>
            </w: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08</w:t>
            </w:r>
          </w:p>
        </w:tc>
        <w:tc>
          <w:tcPr>
            <w:tcW w:w="1553" w:type="dxa"/>
            <w:vAlign w:val="bottom"/>
          </w:tcPr>
          <w:p w:rsidR="00682E94" w:rsidRPr="00682E94" w:rsidRDefault="00682E94" w:rsidP="00682E94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2,05</w:t>
            </w:r>
          </w:p>
        </w:tc>
      </w:tr>
      <w:tr w:rsidR="00682E94" w:rsidRPr="00D94596" w:rsidTr="0079498F">
        <w:trPr>
          <w:trHeight w:val="315"/>
          <w:jc w:val="center"/>
        </w:trPr>
        <w:tc>
          <w:tcPr>
            <w:tcW w:w="2283" w:type="dxa"/>
          </w:tcPr>
          <w:p w:rsidR="00682E94" w:rsidRPr="00D94596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Приспевающие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5783,593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6170,173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6215,</w:t>
            </w: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1553" w:type="dxa"/>
            <w:vAlign w:val="bottom"/>
          </w:tcPr>
          <w:p w:rsidR="00682E94" w:rsidRPr="00682E94" w:rsidRDefault="00682E94" w:rsidP="00682E94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0,73</w:t>
            </w:r>
          </w:p>
        </w:tc>
      </w:tr>
      <w:tr w:rsidR="00682E94" w:rsidRPr="00D94596" w:rsidTr="00682E94">
        <w:trPr>
          <w:trHeight w:val="315"/>
          <w:jc w:val="center"/>
        </w:trPr>
        <w:tc>
          <w:tcPr>
            <w:tcW w:w="2283" w:type="dxa"/>
          </w:tcPr>
          <w:p w:rsidR="00682E94" w:rsidRPr="00D94596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Спелые и </w:t>
            </w: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перестойные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24444,429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24128,406</w:t>
            </w:r>
          </w:p>
        </w:tc>
        <w:tc>
          <w:tcPr>
            <w:tcW w:w="1183" w:type="dxa"/>
            <w:shd w:val="clear" w:color="auto" w:fill="auto"/>
            <w:noWrap/>
            <w:vAlign w:val="center"/>
            <w:hideMark/>
          </w:tcPr>
          <w:p w:rsidR="00682E94" w:rsidRPr="00095783" w:rsidRDefault="00682E94" w:rsidP="00D43233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D94596">
              <w:rPr>
                <w:rFonts w:eastAsia="Times New Roman" w:cs="Times New Roman"/>
                <w:color w:val="000000"/>
                <w:szCs w:val="24"/>
                <w:lang w:eastAsia="ru-RU"/>
              </w:rPr>
              <w:t>24089,</w:t>
            </w:r>
            <w:r w:rsidRPr="00095783">
              <w:rPr>
                <w:rFonts w:eastAsia="Times New Roman" w:cs="Times New Roman"/>
                <w:color w:val="000000"/>
                <w:szCs w:val="24"/>
                <w:lang w:eastAsia="ru-RU"/>
              </w:rPr>
              <w:t>60</w:t>
            </w:r>
          </w:p>
        </w:tc>
        <w:tc>
          <w:tcPr>
            <w:tcW w:w="1553" w:type="dxa"/>
            <w:vAlign w:val="center"/>
          </w:tcPr>
          <w:p w:rsidR="00682E94" w:rsidRPr="00682E94" w:rsidRDefault="00682E94" w:rsidP="00682E94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682E94">
              <w:rPr>
                <w:rFonts w:cs="Times New Roman"/>
                <w:color w:val="000000"/>
                <w:sz w:val="22"/>
              </w:rPr>
              <w:t>0,16</w:t>
            </w:r>
          </w:p>
        </w:tc>
      </w:tr>
    </w:tbl>
    <w:p w:rsidR="00AA360D" w:rsidRDefault="00AA360D" w:rsidP="00F15FF4">
      <w:pPr>
        <w:ind w:firstLine="709"/>
        <w:rPr>
          <w:rFonts w:eastAsiaTheme="minorEastAsia" w:cs="Times New Roman"/>
        </w:rPr>
      </w:pPr>
    </w:p>
    <w:p w:rsidR="00682E94" w:rsidRDefault="00E8742B" w:rsidP="00F15FF4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В последнем столбце таблицы №1 подсчитана относительная погрешность расчетов по модели.</w:t>
      </w:r>
      <w:r w:rsidR="003A76BF">
        <w:rPr>
          <w:rFonts w:eastAsiaTheme="minorEastAsia" w:cs="Times New Roman"/>
        </w:rPr>
        <w:t xml:space="preserve"> Для ее вычисления была использована формула</w:t>
      </w:r>
      <w:r w:rsidR="00472080">
        <w:rPr>
          <w:rFonts w:eastAsiaTheme="minorEastAsia" w:cs="Times New Roman"/>
        </w:rPr>
        <w:t>:</w:t>
      </w:r>
    </w:p>
    <w:p w:rsidR="00472080" w:rsidRPr="00733842" w:rsidRDefault="00C827A9" w:rsidP="00733842">
      <w:pPr>
        <w:ind w:firstLine="709"/>
        <w:jc w:val="center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Е=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calc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|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*100%</m:t>
        </m:r>
      </m:oMath>
      <w:r w:rsidR="00733842">
        <w:rPr>
          <w:rFonts w:eastAsiaTheme="minorEastAsia" w:cs="Times New Roman"/>
        </w:rPr>
        <w:t>,</w:t>
      </w:r>
    </w:p>
    <w:p w:rsidR="00733842" w:rsidRDefault="00733842" w:rsidP="00F15FF4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w:proofErr w:type="spellStart"/>
      <w:r w:rsidRPr="00C32F75">
        <w:rPr>
          <w:rFonts w:eastAsiaTheme="minorEastAsia" w:cs="Times New Roman"/>
          <w:i/>
          <w:lang w:val="en-US"/>
        </w:rPr>
        <w:t>S</w:t>
      </w:r>
      <w:r w:rsidRPr="00C32F75">
        <w:rPr>
          <w:rFonts w:eastAsiaTheme="minorEastAsia" w:cs="Times New Roman"/>
          <w:i/>
          <w:vertAlign w:val="subscript"/>
          <w:lang w:val="en-US"/>
        </w:rPr>
        <w:t>calc</w:t>
      </w:r>
      <w:proofErr w:type="spellEnd"/>
      <w:r>
        <w:rPr>
          <w:rFonts w:eastAsiaTheme="minorEastAsia" w:cs="Times New Roman"/>
        </w:rPr>
        <w:t xml:space="preserve"> – расчетное значение, </w:t>
      </w:r>
      <w:proofErr w:type="spellStart"/>
      <w:r w:rsidRPr="00C32F75">
        <w:rPr>
          <w:rFonts w:eastAsiaTheme="minorEastAsia" w:cs="Times New Roman"/>
          <w:i/>
          <w:lang w:val="en-US"/>
        </w:rPr>
        <w:t>S</w:t>
      </w:r>
      <w:r w:rsidRPr="00C32F75">
        <w:rPr>
          <w:rFonts w:eastAsiaTheme="minorEastAsia" w:cs="Times New Roman"/>
          <w:i/>
          <w:vertAlign w:val="subscript"/>
          <w:lang w:val="en-US"/>
        </w:rPr>
        <w:t>true</w:t>
      </w:r>
      <w:proofErr w:type="spellEnd"/>
      <w:r w:rsidRPr="0073384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</w:t>
      </w:r>
      <w:r w:rsidRPr="0073384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реальное.</w:t>
      </w:r>
    </w:p>
    <w:p w:rsidR="00F15FF4" w:rsidRPr="003506EB" w:rsidRDefault="00733842" w:rsidP="00F15FF4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Чтобы модель</w:t>
      </w:r>
      <w:r w:rsidR="00C827A9">
        <w:rPr>
          <w:rFonts w:eastAsiaTheme="minorEastAsia" w:cs="Times New Roman"/>
        </w:rPr>
        <w:t xml:space="preserve"> могла считаться точной</w:t>
      </w:r>
      <w:r w:rsidR="003464E5">
        <w:rPr>
          <w:rFonts w:eastAsiaTheme="minorEastAsia" w:cs="Times New Roman"/>
        </w:rPr>
        <w:t xml:space="preserve">, </w:t>
      </w:r>
      <w:r w:rsidR="00C827A9">
        <w:rPr>
          <w:rFonts w:eastAsiaTheme="minorEastAsia" w:cs="Times New Roman"/>
        </w:rPr>
        <w:t xml:space="preserve">ее </w:t>
      </w:r>
      <w:r w:rsidR="003464E5">
        <w:rPr>
          <w:rFonts w:eastAsiaTheme="minorEastAsia" w:cs="Times New Roman"/>
        </w:rPr>
        <w:t>относительная погрешность не должна превышать 10%.</w:t>
      </w:r>
      <w:r w:rsidR="00C827A9" w:rsidRPr="00C827A9">
        <w:rPr>
          <w:rFonts w:eastAsiaTheme="minorEastAsia" w:cs="Times New Roman"/>
        </w:rPr>
        <w:t xml:space="preserve"> </w:t>
      </w:r>
      <w:r w:rsidR="00EF083A">
        <w:rPr>
          <w:rFonts w:eastAsiaTheme="minorEastAsia" w:cs="Times New Roman"/>
        </w:rPr>
        <w:t>В «Лесных ресурсах» средняя погрешность составила 2,58%, п</w:t>
      </w:r>
      <w:r w:rsidR="00AA360D">
        <w:rPr>
          <w:rFonts w:eastAsiaTheme="minorEastAsia" w:cs="Times New Roman"/>
        </w:rPr>
        <w:t>оэтому данная модель</w:t>
      </w:r>
      <w:r w:rsidR="00A417DD">
        <w:rPr>
          <w:rFonts w:eastAsiaTheme="minorEastAsia" w:cs="Times New Roman"/>
        </w:rPr>
        <w:t xml:space="preserve"> </w:t>
      </w:r>
      <w:r w:rsidR="00AA360D">
        <w:rPr>
          <w:rFonts w:eastAsiaTheme="minorEastAsia" w:cs="Times New Roman"/>
        </w:rPr>
        <w:t>может использоваться</w:t>
      </w:r>
      <w:r w:rsidR="00A417DD">
        <w:rPr>
          <w:rFonts w:eastAsiaTheme="minorEastAsia" w:cs="Times New Roman"/>
        </w:rPr>
        <w:t xml:space="preserve"> для прогнозных расчетов</w:t>
      </w:r>
      <w:r w:rsidR="00AA360D">
        <w:rPr>
          <w:rFonts w:eastAsiaTheme="minorEastAsia" w:cs="Times New Roman"/>
        </w:rPr>
        <w:t xml:space="preserve"> и оценки направления общей динамики лесных ресурсов после воздействия различных управленческих решений</w:t>
      </w:r>
      <w:r w:rsidR="00A417DD">
        <w:rPr>
          <w:rFonts w:eastAsiaTheme="minorEastAsia" w:cs="Times New Roman"/>
        </w:rPr>
        <w:t>.</w:t>
      </w:r>
    </w:p>
    <w:p w:rsidR="00F15FF4" w:rsidRPr="006513F6" w:rsidRDefault="00392792" w:rsidP="007D41B8">
      <w:pPr>
        <w:pStyle w:val="2"/>
        <w:rPr>
          <w:rFonts w:eastAsiaTheme="minorEastAsia"/>
        </w:rPr>
      </w:pPr>
      <w:r>
        <w:rPr>
          <w:rFonts w:eastAsiaTheme="minorEastAsia"/>
        </w:rPr>
        <w:t>Результаты</w:t>
      </w:r>
      <w:r w:rsidR="00671315">
        <w:rPr>
          <w:rFonts w:eastAsiaTheme="minorEastAsia"/>
        </w:rPr>
        <w:t xml:space="preserve"> и обсуждение</w:t>
      </w:r>
    </w:p>
    <w:p w:rsidR="00A741BB" w:rsidRPr="00210784" w:rsidRDefault="00A417DD" w:rsidP="00AD014C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>Оценим динамику</w:t>
      </w:r>
      <w:r w:rsidR="00331F05">
        <w:rPr>
          <w:rFonts w:eastAsiaTheme="minorEastAsia" w:cs="Times New Roman"/>
        </w:rPr>
        <w:t xml:space="preserve"> лесных ресурсов Иркутской области на 200 </w:t>
      </w:r>
      <w:r>
        <w:rPr>
          <w:rFonts w:eastAsiaTheme="minorEastAsia" w:cs="Times New Roman"/>
        </w:rPr>
        <w:t>лет, суммарно площади в</w:t>
      </w:r>
      <w:r w:rsidR="00331F05">
        <w:rPr>
          <w:rFonts w:eastAsiaTheme="minorEastAsia" w:cs="Times New Roman"/>
        </w:rPr>
        <w:t xml:space="preserve"> тыс. га</w:t>
      </w:r>
      <w:r>
        <w:rPr>
          <w:rFonts w:eastAsiaTheme="minorEastAsia" w:cs="Times New Roman"/>
        </w:rPr>
        <w:t xml:space="preserve"> по всем лесничествам</w:t>
      </w:r>
      <w:r w:rsidR="00331F05">
        <w:rPr>
          <w:rFonts w:eastAsiaTheme="minorEastAsia" w:cs="Times New Roman"/>
        </w:rPr>
        <w:t>.</w:t>
      </w:r>
      <w:r w:rsidR="00DC6F82">
        <w:rPr>
          <w:rFonts w:eastAsiaTheme="minorEastAsia" w:cs="Times New Roman"/>
        </w:rPr>
        <w:t xml:space="preserve"> За основу взяты данные за 2017 год</w:t>
      </w:r>
      <w:r w:rsidR="0022187E">
        <w:rPr>
          <w:rFonts w:eastAsiaTheme="minorEastAsia" w:cs="Times New Roman"/>
        </w:rPr>
        <w:t xml:space="preserve"> по категориям земель и классам возраста лесных ресурсов всех 37 лесничеств на территории Иркутской области</w:t>
      </w:r>
      <w:r w:rsidR="00DC6F82">
        <w:rPr>
          <w:rFonts w:eastAsiaTheme="minorEastAsia" w:cs="Times New Roman"/>
        </w:rPr>
        <w:t>.</w:t>
      </w:r>
      <w:r w:rsidR="00331F05">
        <w:rPr>
          <w:rFonts w:eastAsiaTheme="minorEastAsia" w:cs="Times New Roman"/>
        </w:rPr>
        <w:t xml:space="preserve"> </w:t>
      </w:r>
    </w:p>
    <w:p w:rsidR="00331F05" w:rsidRPr="00AB41D9" w:rsidRDefault="00AB41D9" w:rsidP="00AB41D9">
      <w:pPr>
        <w:ind w:firstLine="709"/>
        <w:rPr>
          <w:rFonts w:eastAsiaTheme="minorEastAsia" w:cs="Times New Roman"/>
        </w:rPr>
      </w:pPr>
      <w:r w:rsidRPr="00AB41D9">
        <w:rPr>
          <w:rFonts w:eastAsiaTheme="minorEastAsia" w:cs="Times New Roman"/>
        </w:rPr>
        <w:t>1)</w:t>
      </w:r>
      <w:r>
        <w:rPr>
          <w:rFonts w:eastAsiaTheme="minorEastAsia" w:cs="Times New Roman"/>
        </w:rPr>
        <w:t xml:space="preserve"> </w:t>
      </w:r>
      <w:r w:rsidR="00A417DD" w:rsidRPr="00AB41D9">
        <w:rPr>
          <w:rFonts w:eastAsiaTheme="minorEastAsia" w:cs="Times New Roman"/>
        </w:rPr>
        <w:t>В первом сценарии у</w:t>
      </w:r>
      <w:r w:rsidR="00331F05" w:rsidRPr="00AB41D9">
        <w:rPr>
          <w:rFonts w:eastAsiaTheme="minorEastAsia" w:cs="Times New Roman"/>
        </w:rPr>
        <w:t>читываются текущие уровни рубки, лесопосадок и воздействия неблагоприятных факторов.</w:t>
      </w:r>
      <w:r w:rsidR="00BD3123" w:rsidRPr="00AB41D9">
        <w:rPr>
          <w:rFonts w:eastAsiaTheme="minorEastAsia" w:cs="Times New Roman"/>
        </w:rPr>
        <w:t xml:space="preserve"> В долгосрочном периоде площади спелых и перестойных лесов </w:t>
      </w:r>
      <w:r w:rsidR="00490932" w:rsidRPr="00AB41D9">
        <w:rPr>
          <w:rFonts w:eastAsiaTheme="minorEastAsia" w:cs="Times New Roman"/>
        </w:rPr>
        <w:t>уверенно</w:t>
      </w:r>
      <w:r w:rsidR="00BD3123" w:rsidRPr="00AB41D9">
        <w:rPr>
          <w:rFonts w:eastAsiaTheme="minorEastAsia" w:cs="Times New Roman"/>
        </w:rPr>
        <w:t xml:space="preserve"> растут, </w:t>
      </w:r>
      <w:r w:rsidR="00490932" w:rsidRPr="00AB41D9">
        <w:rPr>
          <w:rFonts w:eastAsiaTheme="minorEastAsia" w:cs="Times New Roman"/>
        </w:rPr>
        <w:t>как и нелесные земли</w:t>
      </w:r>
      <w:r w:rsidR="00BD3123" w:rsidRPr="00AB41D9">
        <w:rPr>
          <w:rFonts w:eastAsiaTheme="minorEastAsia" w:cs="Times New Roman"/>
        </w:rPr>
        <w:t>.</w:t>
      </w:r>
      <w:r w:rsidR="001C4F0E" w:rsidRPr="00AB41D9">
        <w:rPr>
          <w:rFonts w:eastAsiaTheme="minorEastAsia" w:cs="Times New Roman"/>
        </w:rPr>
        <w:t xml:space="preserve"> Площади молодняков</w:t>
      </w:r>
      <w:r w:rsidR="00490932" w:rsidRPr="00AB41D9">
        <w:rPr>
          <w:rFonts w:eastAsiaTheme="minorEastAsia" w:cs="Times New Roman"/>
        </w:rPr>
        <w:t xml:space="preserve"> и средневозрастных насаждений</w:t>
      </w:r>
      <w:r w:rsidR="001668F7" w:rsidRPr="00AB41D9">
        <w:rPr>
          <w:rFonts w:eastAsiaTheme="minorEastAsia" w:cs="Times New Roman"/>
        </w:rPr>
        <w:t xml:space="preserve"> плавно убывают первые 100 лет, затем остаются на одном уровне</w:t>
      </w:r>
      <w:r w:rsidR="001C4F0E" w:rsidRPr="00AB41D9">
        <w:rPr>
          <w:rFonts w:eastAsiaTheme="minorEastAsia" w:cs="Times New Roman"/>
        </w:rPr>
        <w:t>.</w:t>
      </w:r>
      <w:r w:rsidR="001668F7" w:rsidRPr="00AB41D9">
        <w:rPr>
          <w:rFonts w:eastAsiaTheme="minorEastAsia" w:cs="Times New Roman"/>
        </w:rPr>
        <w:t xml:space="preserve"> Леса приспевающего возраста увеличиваются первые 50 лет, затем – убывают.</w:t>
      </w:r>
    </w:p>
    <w:p w:rsidR="00C27CE2" w:rsidRDefault="00AB41D9" w:rsidP="00AD014C">
      <w:pPr>
        <w:ind w:firstLine="709"/>
        <w:rPr>
          <w:rFonts w:eastAsiaTheme="minorEastAsia" w:cs="Times New Roman"/>
        </w:rPr>
      </w:pPr>
      <w:r w:rsidRPr="00AB41D9">
        <w:rPr>
          <w:rFonts w:eastAsiaTheme="minorEastAsia" w:cs="Times New Roman"/>
        </w:rPr>
        <w:t xml:space="preserve">2) </w:t>
      </w:r>
      <w:r w:rsidR="00C27CE2">
        <w:rPr>
          <w:rFonts w:eastAsiaTheme="minorEastAsia" w:cs="Times New Roman"/>
        </w:rPr>
        <w:t xml:space="preserve">Уменьшение воздействия </w:t>
      </w:r>
      <w:r w:rsidR="0081506A">
        <w:rPr>
          <w:rFonts w:eastAsiaTheme="minorEastAsia" w:cs="Times New Roman"/>
        </w:rPr>
        <w:t xml:space="preserve">природных </w:t>
      </w:r>
      <w:r w:rsidR="00C27CE2">
        <w:rPr>
          <w:rFonts w:eastAsiaTheme="minorEastAsia" w:cs="Times New Roman"/>
        </w:rPr>
        <w:t>не</w:t>
      </w:r>
      <w:r w:rsidR="00724222">
        <w:rPr>
          <w:rFonts w:eastAsiaTheme="minorEastAsia" w:cs="Times New Roman"/>
        </w:rPr>
        <w:t xml:space="preserve">благоприятных факторов в 2 раза: </w:t>
      </w:r>
      <w:r w:rsidR="00472813">
        <w:rPr>
          <w:rFonts w:eastAsiaTheme="minorEastAsia" w:cs="Times New Roman"/>
        </w:rPr>
        <w:t xml:space="preserve">резко </w:t>
      </w:r>
      <w:r w:rsidR="00724222">
        <w:rPr>
          <w:rFonts w:eastAsiaTheme="minorEastAsia" w:cs="Times New Roman"/>
        </w:rPr>
        <w:t xml:space="preserve">повышаются площади, занятые </w:t>
      </w:r>
      <w:proofErr w:type="gramStart"/>
      <w:r w:rsidR="00724222">
        <w:rPr>
          <w:rFonts w:eastAsiaTheme="minorEastAsia" w:cs="Times New Roman"/>
        </w:rPr>
        <w:t>спелыми</w:t>
      </w:r>
      <w:proofErr w:type="gramEnd"/>
      <w:r w:rsidR="00724222">
        <w:rPr>
          <w:rFonts w:eastAsiaTheme="minorEastAsia" w:cs="Times New Roman"/>
        </w:rPr>
        <w:t xml:space="preserve"> и перестойными, но </w:t>
      </w:r>
      <w:r w:rsidR="00472813">
        <w:rPr>
          <w:rFonts w:eastAsiaTheme="minorEastAsia" w:cs="Times New Roman"/>
        </w:rPr>
        <w:t xml:space="preserve">немного </w:t>
      </w:r>
      <w:r w:rsidR="00724222">
        <w:rPr>
          <w:rFonts w:eastAsiaTheme="minorEastAsia" w:cs="Times New Roman"/>
        </w:rPr>
        <w:t>уменьшаются запасы лесов младших возрастных категорий</w:t>
      </w:r>
      <w:r w:rsidR="00BD4A41">
        <w:rPr>
          <w:rFonts w:eastAsiaTheme="minorEastAsia" w:cs="Times New Roman"/>
        </w:rPr>
        <w:t xml:space="preserve"> и непокрытых земель</w:t>
      </w:r>
      <w:r w:rsidR="00724222">
        <w:rPr>
          <w:rFonts w:eastAsiaTheme="minorEastAsia" w:cs="Times New Roman"/>
        </w:rPr>
        <w:t>.</w:t>
      </w:r>
    </w:p>
    <w:p w:rsidR="00036555" w:rsidRDefault="00AB41D9" w:rsidP="00AD014C">
      <w:pPr>
        <w:ind w:firstLine="709"/>
        <w:rPr>
          <w:rFonts w:eastAsiaTheme="minorEastAsia" w:cs="Times New Roman"/>
        </w:rPr>
      </w:pPr>
      <w:r w:rsidRPr="00AB41D9">
        <w:rPr>
          <w:rFonts w:eastAsiaTheme="minorEastAsia" w:cs="Times New Roman"/>
        </w:rPr>
        <w:t xml:space="preserve">3) </w:t>
      </w:r>
      <w:r w:rsidR="00036555">
        <w:rPr>
          <w:rFonts w:eastAsiaTheme="minorEastAsia" w:cs="Times New Roman"/>
        </w:rPr>
        <w:t>Увеличение объема лесопосадок в 2 раза</w:t>
      </w:r>
      <w:r w:rsidR="000A4F18" w:rsidRPr="000A4F18">
        <w:rPr>
          <w:rFonts w:eastAsiaTheme="minorEastAsia" w:cs="Times New Roman"/>
        </w:rPr>
        <w:t xml:space="preserve"> </w:t>
      </w:r>
      <w:r w:rsidR="000A4F18">
        <w:rPr>
          <w:rFonts w:eastAsiaTheme="minorEastAsia" w:cs="Times New Roman"/>
        </w:rPr>
        <w:t xml:space="preserve">вызывает </w:t>
      </w:r>
      <w:r w:rsidR="00235E92">
        <w:rPr>
          <w:rFonts w:eastAsiaTheme="minorEastAsia" w:cs="Times New Roman"/>
        </w:rPr>
        <w:t>небольшой</w:t>
      </w:r>
      <w:r w:rsidR="000A4F18">
        <w:rPr>
          <w:rFonts w:eastAsiaTheme="minorEastAsia" w:cs="Times New Roman"/>
        </w:rPr>
        <w:t xml:space="preserve"> рост</w:t>
      </w:r>
      <w:r w:rsidR="00235E92">
        <w:rPr>
          <w:rFonts w:eastAsiaTheme="minorEastAsia" w:cs="Times New Roman"/>
        </w:rPr>
        <w:t xml:space="preserve"> площадей</w:t>
      </w:r>
      <w:r w:rsidR="000A4F18">
        <w:rPr>
          <w:rFonts w:eastAsiaTheme="minorEastAsia" w:cs="Times New Roman"/>
        </w:rPr>
        <w:t xml:space="preserve"> лесных земель всех категорий</w:t>
      </w:r>
      <w:r w:rsidR="00235E92">
        <w:rPr>
          <w:rFonts w:eastAsiaTheme="minorEastAsia" w:cs="Times New Roman"/>
        </w:rPr>
        <w:t xml:space="preserve">, </w:t>
      </w:r>
      <w:proofErr w:type="gramStart"/>
      <w:r w:rsidR="00235E92">
        <w:rPr>
          <w:rFonts w:eastAsiaTheme="minorEastAsia" w:cs="Times New Roman"/>
        </w:rPr>
        <w:t>кроме</w:t>
      </w:r>
      <w:proofErr w:type="gramEnd"/>
      <w:r w:rsidR="00235E92">
        <w:rPr>
          <w:rFonts w:eastAsiaTheme="minorEastAsia" w:cs="Times New Roman"/>
        </w:rPr>
        <w:t xml:space="preserve"> непокрытых лесом – они заметно уменьшаются</w:t>
      </w:r>
      <w:r w:rsidR="00036555">
        <w:rPr>
          <w:rFonts w:eastAsiaTheme="minorEastAsia" w:cs="Times New Roman"/>
        </w:rPr>
        <w:t>.</w:t>
      </w:r>
      <w:r w:rsidR="000A4F18">
        <w:rPr>
          <w:rFonts w:eastAsiaTheme="minorEastAsia" w:cs="Times New Roman"/>
        </w:rPr>
        <w:t xml:space="preserve"> </w:t>
      </w:r>
    </w:p>
    <w:p w:rsidR="00DA7464" w:rsidRDefault="00AB41D9" w:rsidP="00DA7464">
      <w:pPr>
        <w:ind w:firstLine="709"/>
        <w:rPr>
          <w:rFonts w:eastAsiaTheme="minorEastAsia" w:cs="Times New Roman"/>
        </w:rPr>
      </w:pPr>
      <w:r w:rsidRPr="00AB41D9">
        <w:rPr>
          <w:rFonts w:eastAsiaTheme="minorEastAsia" w:cs="Times New Roman"/>
        </w:rPr>
        <w:t xml:space="preserve">4) </w:t>
      </w:r>
      <w:r w:rsidR="00DA7464">
        <w:rPr>
          <w:rFonts w:eastAsiaTheme="minorEastAsia" w:cs="Times New Roman"/>
        </w:rPr>
        <w:t>Увеличение вырубаемых площадей в 2,5 раза при сохранении текущего уровня лесопосадок вызывает заметное снижения уровня спелых и перестойных лесов</w:t>
      </w:r>
      <w:r w:rsidR="007A7E29" w:rsidRPr="007A7E29">
        <w:rPr>
          <w:rFonts w:eastAsiaTheme="minorEastAsia" w:cs="Times New Roman"/>
        </w:rPr>
        <w:t xml:space="preserve"> </w:t>
      </w:r>
      <w:proofErr w:type="gramStart"/>
      <w:r w:rsidR="007A7E29">
        <w:rPr>
          <w:rFonts w:eastAsiaTheme="minorEastAsia" w:cs="Times New Roman"/>
        </w:rPr>
        <w:t>в первые</w:t>
      </w:r>
      <w:proofErr w:type="gramEnd"/>
      <w:r w:rsidR="007A7E29">
        <w:rPr>
          <w:rFonts w:eastAsiaTheme="minorEastAsia" w:cs="Times New Roman"/>
        </w:rPr>
        <w:t xml:space="preserve"> 40 лет</w:t>
      </w:r>
      <w:r w:rsidR="00DA7464">
        <w:rPr>
          <w:rFonts w:eastAsiaTheme="minorEastAsia" w:cs="Times New Roman"/>
        </w:rPr>
        <w:t xml:space="preserve">, но повышение площадей младших возрастных категорий. В настоящее время расчетная лесосека осваивается только на 40%, поэтому увеличение рубок в 2,5 раза соответствует ее полному освоению. </w:t>
      </w:r>
    </w:p>
    <w:p w:rsidR="00BF55E0" w:rsidRDefault="00AB41D9" w:rsidP="00AD014C">
      <w:pPr>
        <w:ind w:firstLine="709"/>
        <w:rPr>
          <w:rFonts w:eastAsiaTheme="minorEastAsia" w:cs="Times New Roman"/>
        </w:rPr>
      </w:pPr>
      <w:r w:rsidRPr="00AB41D9">
        <w:rPr>
          <w:rFonts w:eastAsiaTheme="minorEastAsia" w:cs="Times New Roman"/>
        </w:rPr>
        <w:t xml:space="preserve">5) </w:t>
      </w:r>
      <w:r w:rsidR="00BF55E0">
        <w:rPr>
          <w:rFonts w:eastAsiaTheme="minorEastAsia" w:cs="Times New Roman"/>
        </w:rPr>
        <w:t xml:space="preserve">Последний сценарий учитывает увеличение рубок в 2,5 раза, посадок – в 2 раза, уменьшение воздействия неблагоприятных факторов в 2 раза. При соответствующем увеличении лесопосадок и уменьшении неблагоприятных факторов такое увеличение объема рубок не приведет к резкому сокращению лесных площадей: запасы спелых и перестойных </w:t>
      </w:r>
      <w:r w:rsidR="007A7E29">
        <w:rPr>
          <w:rFonts w:eastAsiaTheme="minorEastAsia" w:cs="Times New Roman"/>
        </w:rPr>
        <w:t xml:space="preserve">первые 50 лет </w:t>
      </w:r>
      <w:r w:rsidR="00BF55E0">
        <w:rPr>
          <w:rFonts w:eastAsiaTheme="minorEastAsia" w:cs="Times New Roman"/>
        </w:rPr>
        <w:t>будут снижаться,</w:t>
      </w:r>
      <w:r w:rsidR="007A7E29">
        <w:rPr>
          <w:rFonts w:eastAsiaTheme="minorEastAsia" w:cs="Times New Roman"/>
        </w:rPr>
        <w:t xml:space="preserve"> затем начнут возрастать.</w:t>
      </w:r>
      <w:r w:rsidR="00BF55E0">
        <w:rPr>
          <w:rFonts w:eastAsiaTheme="minorEastAsia" w:cs="Times New Roman"/>
        </w:rPr>
        <w:t xml:space="preserve"> </w:t>
      </w:r>
      <w:r w:rsidR="007A7E29">
        <w:rPr>
          <w:rFonts w:eastAsiaTheme="minorEastAsia" w:cs="Times New Roman"/>
        </w:rPr>
        <w:t>Площади остальных покрытых лесом земель</w:t>
      </w:r>
      <w:r w:rsidR="00BF55E0">
        <w:rPr>
          <w:rFonts w:eastAsiaTheme="minorEastAsia" w:cs="Times New Roman"/>
        </w:rPr>
        <w:t xml:space="preserve"> </w:t>
      </w:r>
      <w:r w:rsidR="007A7E29">
        <w:rPr>
          <w:rFonts w:eastAsiaTheme="minorEastAsia" w:cs="Times New Roman"/>
        </w:rPr>
        <w:t>первые 50-60 лет возрастают, затем сохраняются на одном уровне.</w:t>
      </w:r>
    </w:p>
    <w:p w:rsidR="00BB7541" w:rsidRDefault="00BB7541" w:rsidP="00BB7541">
      <w:pPr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w:lastRenderedPageBreak/>
        <w:drawing>
          <wp:inline distT="0" distB="0" distL="0" distR="0" wp14:anchorId="3ABC657C" wp14:editId="688E15C5">
            <wp:extent cx="5940425" cy="5577241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41" w:rsidRDefault="00BB7541" w:rsidP="00BB7541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Рис. Графики динамики лесных ресурсов по 5 сценариям</w:t>
      </w:r>
    </w:p>
    <w:p w:rsidR="00CA61BB" w:rsidRPr="00210784" w:rsidRDefault="00CA61BB" w:rsidP="00AD014C">
      <w:pPr>
        <w:ind w:firstLine="709"/>
        <w:rPr>
          <w:rFonts w:eastAsiaTheme="minorEastAsia" w:cs="Times New Roman"/>
        </w:rPr>
      </w:pPr>
    </w:p>
    <w:p w:rsidR="004670C0" w:rsidRDefault="00E251F0" w:rsidP="004670C0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Рассмотрим сводные данные по изменению </w:t>
      </w:r>
      <w:r w:rsidR="00F55779">
        <w:rPr>
          <w:rFonts w:eastAsiaTheme="minorEastAsia" w:cs="Times New Roman"/>
        </w:rPr>
        <w:t>общей площади леса</w:t>
      </w:r>
      <w:r>
        <w:rPr>
          <w:rFonts w:eastAsiaTheme="minorEastAsia" w:cs="Times New Roman"/>
        </w:rPr>
        <w:t xml:space="preserve"> при расчетах по этим сценариям.</w:t>
      </w:r>
      <w:r w:rsidR="005D29BD">
        <w:rPr>
          <w:rFonts w:eastAsiaTheme="minorEastAsia" w:cs="Times New Roman"/>
        </w:rPr>
        <w:t xml:space="preserve"> Результаты сравнения при</w:t>
      </w:r>
      <w:r w:rsidR="00B91AD7">
        <w:rPr>
          <w:rFonts w:eastAsiaTheme="minorEastAsia" w:cs="Times New Roman"/>
        </w:rPr>
        <w:t>ведены в таблице 2 и на рисунке. При расчете по текущим уровням рубок, лесопосадок и природных факторов лесные площади будут сокращаться первые 100 лет, затем начнут увеличиваться.</w:t>
      </w:r>
      <w:r w:rsidR="006F33A4">
        <w:rPr>
          <w:rFonts w:eastAsiaTheme="minorEastAsia" w:cs="Times New Roman"/>
        </w:rPr>
        <w:t xml:space="preserve"> При уменьшении воздействия неблагоприятных факторов в 2 раза</w:t>
      </w:r>
      <w:r w:rsidR="00B94BF3">
        <w:rPr>
          <w:rFonts w:eastAsiaTheme="minorEastAsia" w:cs="Times New Roman"/>
        </w:rPr>
        <w:t xml:space="preserve"> </w:t>
      </w:r>
      <w:proofErr w:type="gramStart"/>
      <w:r w:rsidR="00B94BF3">
        <w:rPr>
          <w:rFonts w:eastAsiaTheme="minorEastAsia" w:cs="Times New Roman"/>
        </w:rPr>
        <w:t>в первые</w:t>
      </w:r>
      <w:proofErr w:type="gramEnd"/>
      <w:r w:rsidR="00B94BF3">
        <w:rPr>
          <w:rFonts w:eastAsiaTheme="minorEastAsia" w:cs="Times New Roman"/>
        </w:rPr>
        <w:t xml:space="preserve"> 50 лет наблюдается возрастание площадей, следующие 100 лет идет их сокращение.</w:t>
      </w:r>
      <w:r w:rsidR="00AE0D34">
        <w:rPr>
          <w:rFonts w:eastAsiaTheme="minorEastAsia" w:cs="Times New Roman"/>
        </w:rPr>
        <w:t xml:space="preserve"> При увеличении лесопосадок в 2 раза отмечается уверенный рост площади лесных ресурсов на протяжении всего периода моделирования.</w:t>
      </w:r>
    </w:p>
    <w:p w:rsidR="00E251F0" w:rsidRPr="00B91AD7" w:rsidRDefault="0076143E" w:rsidP="004670C0">
      <w:pPr>
        <w:ind w:firstLine="70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Увеличив рубки в 2,5 раза, мы получим резкое снижение лесных площадей за 50 лет, после чего начнется их плавный рост.</w:t>
      </w:r>
      <w:r w:rsidR="00A374F2">
        <w:rPr>
          <w:rFonts w:eastAsiaTheme="minorEastAsia" w:cs="Times New Roman"/>
        </w:rPr>
        <w:t xml:space="preserve"> В последнем сценарии</w:t>
      </w:r>
      <w:r w:rsidR="004670C0">
        <w:rPr>
          <w:rFonts w:eastAsiaTheme="minorEastAsia" w:cs="Times New Roman"/>
        </w:rPr>
        <w:t xml:space="preserve"> при увеличении</w:t>
      </w:r>
      <w:r w:rsidR="00A374F2">
        <w:rPr>
          <w:rFonts w:eastAsiaTheme="minorEastAsia" w:cs="Times New Roman"/>
        </w:rPr>
        <w:t xml:space="preserve"> рубок в 2,5 раза </w:t>
      </w:r>
      <w:r w:rsidR="004670C0">
        <w:rPr>
          <w:rFonts w:eastAsiaTheme="minorEastAsia" w:cs="Times New Roman"/>
        </w:rPr>
        <w:t xml:space="preserve">с одновременным </w:t>
      </w:r>
      <w:r w:rsidR="00F71C28">
        <w:rPr>
          <w:rFonts w:eastAsiaTheme="minorEastAsia" w:cs="Times New Roman"/>
        </w:rPr>
        <w:t>увеличением лесопосадок и сокращением повреждений от природных факторов</w:t>
      </w:r>
      <w:r w:rsidR="003A64F4">
        <w:rPr>
          <w:rFonts w:eastAsiaTheme="minorEastAsia" w:cs="Times New Roman"/>
        </w:rPr>
        <w:t xml:space="preserve"> наблюдается меньшее, по сравнению с предыдущим сценарием, уменьшение лесных площадей 50 лет, и их более уверенный ро</w:t>
      </w:r>
      <w:proofErr w:type="gramStart"/>
      <w:r w:rsidR="003A64F4">
        <w:rPr>
          <w:rFonts w:eastAsiaTheme="minorEastAsia" w:cs="Times New Roman"/>
        </w:rPr>
        <w:t>ст в сл</w:t>
      </w:r>
      <w:proofErr w:type="gramEnd"/>
      <w:r w:rsidR="003A64F4">
        <w:rPr>
          <w:rFonts w:eastAsiaTheme="minorEastAsia" w:cs="Times New Roman"/>
        </w:rPr>
        <w:t>едующие годы.</w:t>
      </w:r>
    </w:p>
    <w:p w:rsidR="00BD22D5" w:rsidRDefault="00BD22D5" w:rsidP="00AD014C">
      <w:pPr>
        <w:ind w:firstLine="709"/>
        <w:rPr>
          <w:rFonts w:eastAsiaTheme="minorEastAsia" w:cs="Times New Roman"/>
        </w:rPr>
      </w:pPr>
    </w:p>
    <w:p w:rsidR="00BD22D5" w:rsidRPr="00BD22D5" w:rsidRDefault="00BD22D5" w:rsidP="00BD22D5">
      <w:pPr>
        <w:jc w:val="right"/>
        <w:rPr>
          <w:rFonts w:eastAsiaTheme="minorEastAsia" w:cs="Times New Roman"/>
        </w:rPr>
      </w:pPr>
      <w:r>
        <w:rPr>
          <w:rFonts w:eastAsiaTheme="minorEastAsia" w:cs="Times New Roman"/>
        </w:rPr>
        <w:t>Таблица 2. Сравнение результатов расчетов по сценариям с начальными значениями</w:t>
      </w:r>
    </w:p>
    <w:tbl>
      <w:tblPr>
        <w:tblStyle w:val="a9"/>
        <w:tblW w:w="9413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42"/>
        <w:gridCol w:w="992"/>
        <w:gridCol w:w="851"/>
        <w:gridCol w:w="992"/>
        <w:gridCol w:w="850"/>
        <w:gridCol w:w="991"/>
        <w:gridCol w:w="851"/>
        <w:gridCol w:w="993"/>
        <w:gridCol w:w="851"/>
      </w:tblGrid>
      <w:tr w:rsidR="001549C6" w:rsidRPr="00980FE2" w:rsidTr="008C1A2B">
        <w:trPr>
          <w:trHeight w:val="278"/>
        </w:trPr>
        <w:tc>
          <w:tcPr>
            <w:tcW w:w="2042" w:type="dxa"/>
            <w:vMerge w:val="restart"/>
          </w:tcPr>
          <w:p w:rsidR="001549C6" w:rsidRDefault="001549C6" w:rsidP="008067C0"/>
        </w:tc>
        <w:tc>
          <w:tcPr>
            <w:tcW w:w="1843" w:type="dxa"/>
            <w:gridSpan w:val="2"/>
          </w:tcPr>
          <w:p w:rsidR="001549C6" w:rsidRPr="00397A03" w:rsidRDefault="001549C6" w:rsidP="001D0238">
            <w:pPr>
              <w:jc w:val="center"/>
              <w:rPr>
                <w:b/>
                <w:sz w:val="22"/>
              </w:rPr>
            </w:pPr>
            <w:r w:rsidRPr="00397A03">
              <w:rPr>
                <w:b/>
                <w:sz w:val="22"/>
              </w:rPr>
              <w:t>Молодняки</w:t>
            </w:r>
          </w:p>
        </w:tc>
        <w:tc>
          <w:tcPr>
            <w:tcW w:w="1842" w:type="dxa"/>
            <w:gridSpan w:val="2"/>
          </w:tcPr>
          <w:p w:rsidR="001549C6" w:rsidRPr="00397A03" w:rsidRDefault="001549C6" w:rsidP="001D0238">
            <w:pPr>
              <w:jc w:val="center"/>
              <w:rPr>
                <w:b/>
                <w:sz w:val="22"/>
              </w:rPr>
            </w:pPr>
            <w:r w:rsidRPr="00397A03">
              <w:rPr>
                <w:b/>
                <w:sz w:val="22"/>
              </w:rPr>
              <w:t>Средневозрастные</w:t>
            </w:r>
          </w:p>
        </w:tc>
        <w:tc>
          <w:tcPr>
            <w:tcW w:w="1842" w:type="dxa"/>
            <w:gridSpan w:val="2"/>
          </w:tcPr>
          <w:p w:rsidR="001549C6" w:rsidRPr="00397A03" w:rsidRDefault="001549C6" w:rsidP="001D0238">
            <w:pPr>
              <w:jc w:val="center"/>
              <w:rPr>
                <w:b/>
                <w:sz w:val="22"/>
              </w:rPr>
            </w:pPr>
            <w:r w:rsidRPr="00397A03">
              <w:rPr>
                <w:b/>
                <w:sz w:val="22"/>
              </w:rPr>
              <w:t>Приспевающие</w:t>
            </w:r>
          </w:p>
        </w:tc>
        <w:tc>
          <w:tcPr>
            <w:tcW w:w="1844" w:type="dxa"/>
            <w:gridSpan w:val="2"/>
          </w:tcPr>
          <w:p w:rsidR="001549C6" w:rsidRPr="00397A03" w:rsidRDefault="001549C6" w:rsidP="001D0238">
            <w:pPr>
              <w:jc w:val="center"/>
              <w:rPr>
                <w:b/>
                <w:sz w:val="22"/>
              </w:rPr>
            </w:pPr>
            <w:r w:rsidRPr="00397A03">
              <w:rPr>
                <w:b/>
                <w:sz w:val="22"/>
              </w:rPr>
              <w:t>Спелые и перестойные</w:t>
            </w:r>
          </w:p>
        </w:tc>
      </w:tr>
      <w:tr w:rsidR="001549C6" w:rsidRPr="00980FE2" w:rsidTr="008C1A2B">
        <w:trPr>
          <w:trHeight w:val="277"/>
        </w:trPr>
        <w:tc>
          <w:tcPr>
            <w:tcW w:w="2042" w:type="dxa"/>
            <w:vMerge/>
          </w:tcPr>
          <w:p w:rsidR="001549C6" w:rsidRDefault="001549C6" w:rsidP="008067C0"/>
        </w:tc>
        <w:tc>
          <w:tcPr>
            <w:tcW w:w="992" w:type="dxa"/>
          </w:tcPr>
          <w:p w:rsidR="001549C6" w:rsidRPr="00397A03" w:rsidRDefault="001549C6" w:rsidP="001923E4">
            <w:pPr>
              <w:jc w:val="center"/>
              <w:rPr>
                <w:b/>
                <w:sz w:val="22"/>
              </w:rPr>
            </w:pPr>
            <w:r w:rsidRPr="00397A03">
              <w:rPr>
                <w:b/>
                <w:sz w:val="22"/>
              </w:rPr>
              <w:t xml:space="preserve">Площадь, </w:t>
            </w:r>
            <w:proofErr w:type="gramStart"/>
            <w:r w:rsidRPr="00397A03">
              <w:rPr>
                <w:b/>
                <w:sz w:val="22"/>
              </w:rPr>
              <w:t>га</w:t>
            </w:r>
            <w:proofErr w:type="gramEnd"/>
          </w:p>
        </w:tc>
        <w:tc>
          <w:tcPr>
            <w:tcW w:w="851" w:type="dxa"/>
          </w:tcPr>
          <w:p w:rsidR="001549C6" w:rsidRPr="00397A03" w:rsidRDefault="001549C6" w:rsidP="001923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Разница</w:t>
            </w:r>
            <w:r w:rsidRPr="00397A03">
              <w:rPr>
                <w:b/>
                <w:sz w:val="22"/>
              </w:rPr>
              <w:t>, %</w:t>
            </w:r>
          </w:p>
        </w:tc>
        <w:tc>
          <w:tcPr>
            <w:tcW w:w="992" w:type="dxa"/>
          </w:tcPr>
          <w:p w:rsidR="001549C6" w:rsidRPr="00397A03" w:rsidRDefault="001549C6" w:rsidP="001923E4">
            <w:pPr>
              <w:jc w:val="center"/>
              <w:rPr>
                <w:b/>
                <w:sz w:val="22"/>
              </w:rPr>
            </w:pPr>
            <w:r w:rsidRPr="00397A03">
              <w:rPr>
                <w:b/>
                <w:sz w:val="22"/>
              </w:rPr>
              <w:t xml:space="preserve">Площадь, </w:t>
            </w:r>
            <w:proofErr w:type="gramStart"/>
            <w:r w:rsidRPr="00397A03">
              <w:rPr>
                <w:b/>
                <w:sz w:val="22"/>
              </w:rPr>
              <w:t>га</w:t>
            </w:r>
            <w:proofErr w:type="gramEnd"/>
          </w:p>
        </w:tc>
        <w:tc>
          <w:tcPr>
            <w:tcW w:w="850" w:type="dxa"/>
          </w:tcPr>
          <w:p w:rsidR="001549C6" w:rsidRPr="00397A03" w:rsidRDefault="001549C6" w:rsidP="001923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Разница</w:t>
            </w:r>
            <w:r w:rsidRPr="00397A03">
              <w:rPr>
                <w:b/>
                <w:sz w:val="22"/>
              </w:rPr>
              <w:t>, %</w:t>
            </w:r>
          </w:p>
        </w:tc>
        <w:tc>
          <w:tcPr>
            <w:tcW w:w="991" w:type="dxa"/>
          </w:tcPr>
          <w:p w:rsidR="001549C6" w:rsidRPr="00397A03" w:rsidRDefault="001549C6" w:rsidP="001923E4">
            <w:pPr>
              <w:jc w:val="center"/>
              <w:rPr>
                <w:b/>
                <w:sz w:val="22"/>
              </w:rPr>
            </w:pPr>
            <w:r w:rsidRPr="00397A03">
              <w:rPr>
                <w:b/>
                <w:sz w:val="22"/>
              </w:rPr>
              <w:t xml:space="preserve">Площадь, </w:t>
            </w:r>
            <w:proofErr w:type="gramStart"/>
            <w:r w:rsidRPr="00397A03">
              <w:rPr>
                <w:b/>
                <w:sz w:val="22"/>
              </w:rPr>
              <w:t>га</w:t>
            </w:r>
            <w:proofErr w:type="gramEnd"/>
          </w:p>
        </w:tc>
        <w:tc>
          <w:tcPr>
            <w:tcW w:w="851" w:type="dxa"/>
          </w:tcPr>
          <w:p w:rsidR="001549C6" w:rsidRPr="00397A03" w:rsidRDefault="001549C6" w:rsidP="001923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Разница</w:t>
            </w:r>
            <w:r w:rsidRPr="00397A03">
              <w:rPr>
                <w:b/>
                <w:sz w:val="22"/>
              </w:rPr>
              <w:t>, %</w:t>
            </w:r>
          </w:p>
        </w:tc>
        <w:tc>
          <w:tcPr>
            <w:tcW w:w="993" w:type="dxa"/>
          </w:tcPr>
          <w:p w:rsidR="001549C6" w:rsidRPr="00397A03" w:rsidRDefault="001549C6" w:rsidP="001923E4">
            <w:pPr>
              <w:jc w:val="center"/>
              <w:rPr>
                <w:b/>
                <w:sz w:val="22"/>
              </w:rPr>
            </w:pPr>
            <w:r w:rsidRPr="00397A03">
              <w:rPr>
                <w:b/>
                <w:sz w:val="22"/>
              </w:rPr>
              <w:t xml:space="preserve">Площадь, </w:t>
            </w:r>
            <w:proofErr w:type="gramStart"/>
            <w:r w:rsidRPr="00397A03">
              <w:rPr>
                <w:b/>
                <w:sz w:val="22"/>
              </w:rPr>
              <w:t>га</w:t>
            </w:r>
            <w:proofErr w:type="gramEnd"/>
          </w:p>
        </w:tc>
        <w:tc>
          <w:tcPr>
            <w:tcW w:w="851" w:type="dxa"/>
          </w:tcPr>
          <w:p w:rsidR="001549C6" w:rsidRPr="00397A03" w:rsidRDefault="001549C6" w:rsidP="001923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Разница</w:t>
            </w:r>
            <w:r w:rsidRPr="00397A03">
              <w:rPr>
                <w:b/>
                <w:sz w:val="22"/>
              </w:rPr>
              <w:t>, %</w:t>
            </w:r>
          </w:p>
        </w:tc>
      </w:tr>
      <w:tr w:rsidR="001549C6" w:rsidRPr="00980FE2" w:rsidTr="008C1A2B">
        <w:trPr>
          <w:trHeight w:val="330"/>
        </w:trPr>
        <w:tc>
          <w:tcPr>
            <w:tcW w:w="2042" w:type="dxa"/>
            <w:vAlign w:val="center"/>
          </w:tcPr>
          <w:p w:rsidR="001549C6" w:rsidRPr="00E82C85" w:rsidRDefault="001549C6" w:rsidP="004362A0">
            <w:pPr>
              <w:jc w:val="center"/>
              <w:rPr>
                <w:b/>
              </w:rPr>
            </w:pPr>
            <w:r w:rsidRPr="00E82C85">
              <w:rPr>
                <w:b/>
              </w:rPr>
              <w:t>Начальное значение</w:t>
            </w:r>
          </w:p>
        </w:tc>
        <w:tc>
          <w:tcPr>
            <w:tcW w:w="992" w:type="dxa"/>
            <w:vAlign w:val="center"/>
            <w:hideMark/>
          </w:tcPr>
          <w:p w:rsidR="001549C6" w:rsidRPr="005D29BD" w:rsidRDefault="001549C6" w:rsidP="00AD50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13105</w:t>
            </w:r>
          </w:p>
        </w:tc>
        <w:tc>
          <w:tcPr>
            <w:tcW w:w="851" w:type="dxa"/>
            <w:vAlign w:val="center"/>
          </w:tcPr>
          <w:p w:rsidR="001549C6" w:rsidRPr="007A43D9" w:rsidRDefault="001549C6" w:rsidP="00AD5063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Align w:val="center"/>
            <w:hideMark/>
          </w:tcPr>
          <w:p w:rsidR="001549C6" w:rsidRPr="005D29BD" w:rsidRDefault="001549C6" w:rsidP="00AD5063">
            <w:pPr>
              <w:jc w:val="center"/>
              <w:rPr>
                <w:sz w:val="22"/>
              </w:rPr>
            </w:pPr>
            <w:r w:rsidRPr="007A43D9">
              <w:rPr>
                <w:sz w:val="22"/>
              </w:rPr>
              <w:t>13775</w:t>
            </w:r>
          </w:p>
        </w:tc>
        <w:tc>
          <w:tcPr>
            <w:tcW w:w="850" w:type="dxa"/>
            <w:vAlign w:val="center"/>
          </w:tcPr>
          <w:p w:rsidR="001549C6" w:rsidRPr="007A43D9" w:rsidRDefault="001549C6" w:rsidP="00AD5063">
            <w:pPr>
              <w:jc w:val="center"/>
              <w:rPr>
                <w:sz w:val="22"/>
              </w:rPr>
            </w:pPr>
          </w:p>
        </w:tc>
        <w:tc>
          <w:tcPr>
            <w:tcW w:w="991" w:type="dxa"/>
            <w:vAlign w:val="center"/>
            <w:hideMark/>
          </w:tcPr>
          <w:p w:rsidR="001549C6" w:rsidRPr="007A43D9" w:rsidRDefault="001549C6" w:rsidP="00AD5063">
            <w:pPr>
              <w:jc w:val="center"/>
              <w:rPr>
                <w:sz w:val="22"/>
                <w:lang w:val="en-US"/>
              </w:rPr>
            </w:pPr>
            <w:r w:rsidRPr="007A43D9">
              <w:rPr>
                <w:sz w:val="22"/>
              </w:rPr>
              <w:t>6299</w:t>
            </w:r>
          </w:p>
        </w:tc>
        <w:tc>
          <w:tcPr>
            <w:tcW w:w="851" w:type="dxa"/>
            <w:vAlign w:val="center"/>
          </w:tcPr>
          <w:p w:rsidR="001549C6" w:rsidRPr="007A43D9" w:rsidRDefault="001549C6" w:rsidP="00AD5063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Align w:val="center"/>
            <w:hideMark/>
          </w:tcPr>
          <w:p w:rsidR="001549C6" w:rsidRPr="005D29BD" w:rsidRDefault="001549C6" w:rsidP="00AD5063">
            <w:pPr>
              <w:jc w:val="center"/>
              <w:rPr>
                <w:rFonts w:eastAsiaTheme="minorEastAsia" w:cs="Times New Roman"/>
                <w:sz w:val="22"/>
              </w:rPr>
            </w:pPr>
            <w:r>
              <w:rPr>
                <w:sz w:val="22"/>
              </w:rPr>
              <w:t>24666</w:t>
            </w:r>
          </w:p>
        </w:tc>
        <w:tc>
          <w:tcPr>
            <w:tcW w:w="851" w:type="dxa"/>
            <w:vAlign w:val="center"/>
          </w:tcPr>
          <w:p w:rsidR="001549C6" w:rsidRPr="007A43D9" w:rsidRDefault="001549C6" w:rsidP="00AD5063">
            <w:pPr>
              <w:jc w:val="center"/>
              <w:rPr>
                <w:sz w:val="22"/>
              </w:rPr>
            </w:pPr>
          </w:p>
        </w:tc>
      </w:tr>
      <w:tr w:rsidR="001549C6" w:rsidRPr="00980FE2" w:rsidTr="008C1A2B">
        <w:trPr>
          <w:trHeight w:val="330"/>
        </w:trPr>
        <w:tc>
          <w:tcPr>
            <w:tcW w:w="2042" w:type="dxa"/>
            <w:vAlign w:val="center"/>
          </w:tcPr>
          <w:p w:rsidR="001549C6" w:rsidRPr="00E82C85" w:rsidRDefault="001549C6" w:rsidP="004362A0">
            <w:pPr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Текущие уровни</w:t>
            </w:r>
          </w:p>
        </w:tc>
        <w:tc>
          <w:tcPr>
            <w:tcW w:w="992" w:type="dxa"/>
            <w:vAlign w:val="center"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11802</w:t>
            </w:r>
          </w:p>
        </w:tc>
        <w:tc>
          <w:tcPr>
            <w:tcW w:w="851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-9,9</w:t>
            </w:r>
          </w:p>
        </w:tc>
        <w:tc>
          <w:tcPr>
            <w:tcW w:w="992" w:type="dxa"/>
            <w:vAlign w:val="center"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12296</w:t>
            </w:r>
          </w:p>
        </w:tc>
        <w:tc>
          <w:tcPr>
            <w:tcW w:w="850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-10,7</w:t>
            </w:r>
          </w:p>
        </w:tc>
        <w:tc>
          <w:tcPr>
            <w:tcW w:w="991" w:type="dxa"/>
            <w:vAlign w:val="center"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5877</w:t>
            </w:r>
          </w:p>
        </w:tc>
        <w:tc>
          <w:tcPr>
            <w:tcW w:w="851" w:type="dxa"/>
            <w:vAlign w:val="center"/>
          </w:tcPr>
          <w:p w:rsidR="001549C6" w:rsidRPr="00AD50B5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AD50B5">
              <w:rPr>
                <w:rFonts w:cs="Times New Roman"/>
                <w:color w:val="000000"/>
                <w:sz w:val="22"/>
              </w:rPr>
              <w:t>-6,7</w:t>
            </w:r>
          </w:p>
        </w:tc>
        <w:tc>
          <w:tcPr>
            <w:tcW w:w="993" w:type="dxa"/>
            <w:vAlign w:val="center"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27908</w:t>
            </w:r>
          </w:p>
        </w:tc>
        <w:tc>
          <w:tcPr>
            <w:tcW w:w="851" w:type="dxa"/>
            <w:vAlign w:val="center"/>
          </w:tcPr>
          <w:p w:rsidR="001549C6" w:rsidRPr="00AD50B5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13,1</w:t>
            </w:r>
          </w:p>
        </w:tc>
      </w:tr>
      <w:tr w:rsidR="001549C6" w:rsidRPr="00980FE2" w:rsidTr="008C1A2B">
        <w:trPr>
          <w:trHeight w:val="330"/>
        </w:trPr>
        <w:tc>
          <w:tcPr>
            <w:tcW w:w="2042" w:type="dxa"/>
            <w:vAlign w:val="center"/>
          </w:tcPr>
          <w:p w:rsidR="001549C6" w:rsidRPr="00E82C85" w:rsidRDefault="001549C6" w:rsidP="0081506A">
            <w:pPr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Природные/2</w:t>
            </w:r>
          </w:p>
        </w:tc>
        <w:tc>
          <w:tcPr>
            <w:tcW w:w="992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10827</w:t>
            </w:r>
          </w:p>
        </w:tc>
        <w:tc>
          <w:tcPr>
            <w:tcW w:w="851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-17,4</w:t>
            </w:r>
          </w:p>
        </w:tc>
        <w:tc>
          <w:tcPr>
            <w:tcW w:w="992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11733</w:t>
            </w:r>
          </w:p>
        </w:tc>
        <w:tc>
          <w:tcPr>
            <w:tcW w:w="850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-14,8</w:t>
            </w:r>
          </w:p>
        </w:tc>
        <w:tc>
          <w:tcPr>
            <w:tcW w:w="991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5734</w:t>
            </w:r>
          </w:p>
        </w:tc>
        <w:tc>
          <w:tcPr>
            <w:tcW w:w="851" w:type="dxa"/>
            <w:vAlign w:val="center"/>
          </w:tcPr>
          <w:p w:rsidR="001549C6" w:rsidRPr="00AD50B5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AD50B5">
              <w:rPr>
                <w:rFonts w:cs="Times New Roman"/>
                <w:color w:val="000000"/>
                <w:sz w:val="22"/>
              </w:rPr>
              <w:t>-8,9</w:t>
            </w:r>
          </w:p>
        </w:tc>
        <w:tc>
          <w:tcPr>
            <w:tcW w:w="993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29560</w:t>
            </w:r>
          </w:p>
        </w:tc>
        <w:tc>
          <w:tcPr>
            <w:tcW w:w="851" w:type="dxa"/>
            <w:vAlign w:val="center"/>
          </w:tcPr>
          <w:p w:rsidR="001549C6" w:rsidRPr="00AD50B5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19,8</w:t>
            </w:r>
          </w:p>
        </w:tc>
      </w:tr>
      <w:tr w:rsidR="001549C6" w:rsidRPr="00980FE2" w:rsidTr="008C1A2B">
        <w:trPr>
          <w:trHeight w:val="330"/>
        </w:trPr>
        <w:tc>
          <w:tcPr>
            <w:tcW w:w="2042" w:type="dxa"/>
            <w:vAlign w:val="center"/>
          </w:tcPr>
          <w:p w:rsidR="001549C6" w:rsidRPr="00E82C85" w:rsidRDefault="001549C6" w:rsidP="004362A0">
            <w:pPr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Посадки </w:t>
            </w:r>
            <w:r>
              <w:rPr>
                <w:rFonts w:eastAsia="Times New Roman" w:cs="Times New Roman"/>
                <w:b/>
                <w:color w:val="000000"/>
                <w:szCs w:val="24"/>
                <w:lang w:val="en-US" w:eastAsia="ru-RU"/>
              </w:rPr>
              <w:t>*</w:t>
            </w: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11985</w:t>
            </w:r>
          </w:p>
        </w:tc>
        <w:tc>
          <w:tcPr>
            <w:tcW w:w="851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-8,5</w:t>
            </w:r>
          </w:p>
        </w:tc>
        <w:tc>
          <w:tcPr>
            <w:tcW w:w="992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12482</w:t>
            </w:r>
          </w:p>
        </w:tc>
        <w:tc>
          <w:tcPr>
            <w:tcW w:w="850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-9,4</w:t>
            </w:r>
          </w:p>
        </w:tc>
        <w:tc>
          <w:tcPr>
            <w:tcW w:w="991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5963</w:t>
            </w:r>
          </w:p>
        </w:tc>
        <w:tc>
          <w:tcPr>
            <w:tcW w:w="851" w:type="dxa"/>
            <w:vAlign w:val="center"/>
          </w:tcPr>
          <w:p w:rsidR="001549C6" w:rsidRPr="00AD50B5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AD50B5">
              <w:rPr>
                <w:rFonts w:cs="Times New Roman"/>
                <w:color w:val="000000"/>
                <w:sz w:val="22"/>
              </w:rPr>
              <w:t>-5,3</w:t>
            </w:r>
          </w:p>
        </w:tc>
        <w:tc>
          <w:tcPr>
            <w:tcW w:w="993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28098</w:t>
            </w:r>
          </w:p>
        </w:tc>
        <w:tc>
          <w:tcPr>
            <w:tcW w:w="851" w:type="dxa"/>
            <w:vAlign w:val="center"/>
          </w:tcPr>
          <w:p w:rsidR="001549C6" w:rsidRPr="00AD50B5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13,9</w:t>
            </w:r>
          </w:p>
        </w:tc>
      </w:tr>
      <w:tr w:rsidR="001549C6" w:rsidRPr="00980FE2" w:rsidTr="008C1A2B">
        <w:trPr>
          <w:trHeight w:val="330"/>
        </w:trPr>
        <w:tc>
          <w:tcPr>
            <w:tcW w:w="2042" w:type="dxa"/>
            <w:vAlign w:val="center"/>
          </w:tcPr>
          <w:p w:rsidR="001549C6" w:rsidRPr="00E82C85" w:rsidRDefault="001549C6" w:rsidP="004362A0">
            <w:pPr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Вырубка </w:t>
            </w:r>
            <w:r>
              <w:rPr>
                <w:rFonts w:eastAsia="Times New Roman" w:cs="Times New Roman"/>
                <w:b/>
                <w:color w:val="000000"/>
                <w:szCs w:val="24"/>
                <w:lang w:val="en-US" w:eastAsia="ru-RU"/>
              </w:rPr>
              <w:t>*</w:t>
            </w: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2,5</w:t>
            </w:r>
          </w:p>
        </w:tc>
        <w:tc>
          <w:tcPr>
            <w:tcW w:w="992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14776</w:t>
            </w:r>
          </w:p>
        </w:tc>
        <w:tc>
          <w:tcPr>
            <w:tcW w:w="851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12,7</w:t>
            </w:r>
          </w:p>
        </w:tc>
        <w:tc>
          <w:tcPr>
            <w:tcW w:w="992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15387</w:t>
            </w:r>
          </w:p>
        </w:tc>
        <w:tc>
          <w:tcPr>
            <w:tcW w:w="850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11,7</w:t>
            </w:r>
          </w:p>
        </w:tc>
        <w:tc>
          <w:tcPr>
            <w:tcW w:w="991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7323</w:t>
            </w:r>
          </w:p>
        </w:tc>
        <w:tc>
          <w:tcPr>
            <w:tcW w:w="851" w:type="dxa"/>
            <w:vAlign w:val="center"/>
          </w:tcPr>
          <w:p w:rsidR="001549C6" w:rsidRPr="00AD50B5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AD50B5">
              <w:rPr>
                <w:rFonts w:cs="Times New Roman"/>
                <w:color w:val="000000"/>
                <w:sz w:val="22"/>
              </w:rPr>
              <w:t>16,3</w:t>
            </w:r>
          </w:p>
        </w:tc>
        <w:tc>
          <w:tcPr>
            <w:tcW w:w="993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20245</w:t>
            </w:r>
          </w:p>
        </w:tc>
        <w:tc>
          <w:tcPr>
            <w:tcW w:w="851" w:type="dxa"/>
            <w:vAlign w:val="center"/>
          </w:tcPr>
          <w:p w:rsidR="001549C6" w:rsidRPr="00AD50B5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-17,9</w:t>
            </w:r>
          </w:p>
        </w:tc>
      </w:tr>
      <w:tr w:rsidR="001549C6" w:rsidRPr="00980FE2" w:rsidTr="008C1A2B">
        <w:trPr>
          <w:trHeight w:val="330"/>
        </w:trPr>
        <w:tc>
          <w:tcPr>
            <w:tcW w:w="2042" w:type="dxa"/>
            <w:vAlign w:val="center"/>
          </w:tcPr>
          <w:p w:rsidR="001549C6" w:rsidRPr="00E82C85" w:rsidRDefault="001549C6" w:rsidP="00A85D58">
            <w:pPr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Вырубка </w:t>
            </w:r>
            <w:r>
              <w:rPr>
                <w:rFonts w:eastAsia="Times New Roman" w:cs="Times New Roman"/>
                <w:b/>
                <w:color w:val="000000"/>
                <w:szCs w:val="24"/>
                <w:lang w:val="en-US" w:eastAsia="ru-RU"/>
              </w:rPr>
              <w:t>*</w:t>
            </w: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2,5; посадки </w:t>
            </w:r>
            <w:r>
              <w:rPr>
                <w:rFonts w:eastAsia="Times New Roman" w:cs="Times New Roman"/>
                <w:b/>
                <w:color w:val="000000"/>
                <w:szCs w:val="24"/>
                <w:lang w:val="en-US" w:eastAsia="ru-RU"/>
              </w:rPr>
              <w:t>*</w:t>
            </w:r>
            <w:r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2; природные/2</w:t>
            </w:r>
          </w:p>
        </w:tc>
        <w:tc>
          <w:tcPr>
            <w:tcW w:w="992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14203</w:t>
            </w:r>
          </w:p>
        </w:tc>
        <w:tc>
          <w:tcPr>
            <w:tcW w:w="851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8,4</w:t>
            </w:r>
          </w:p>
        </w:tc>
        <w:tc>
          <w:tcPr>
            <w:tcW w:w="992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15313</w:t>
            </w:r>
          </w:p>
        </w:tc>
        <w:tc>
          <w:tcPr>
            <w:tcW w:w="850" w:type="dxa"/>
            <w:vAlign w:val="center"/>
          </w:tcPr>
          <w:p w:rsidR="001549C6" w:rsidRPr="00CB76AA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CB76AA">
              <w:rPr>
                <w:rFonts w:cs="Times New Roman"/>
                <w:color w:val="000000"/>
                <w:sz w:val="22"/>
              </w:rPr>
              <w:t>11,2</w:t>
            </w:r>
          </w:p>
        </w:tc>
        <w:tc>
          <w:tcPr>
            <w:tcW w:w="991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7423</w:t>
            </w:r>
          </w:p>
        </w:tc>
        <w:tc>
          <w:tcPr>
            <w:tcW w:w="851" w:type="dxa"/>
            <w:vAlign w:val="center"/>
          </w:tcPr>
          <w:p w:rsidR="001549C6" w:rsidRPr="007217E8" w:rsidRDefault="001549C6" w:rsidP="00AD5063">
            <w:pPr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AD50B5">
              <w:rPr>
                <w:rFonts w:cs="Times New Roman"/>
                <w:color w:val="000000"/>
                <w:sz w:val="22"/>
              </w:rPr>
              <w:t>17,8</w:t>
            </w:r>
          </w:p>
        </w:tc>
        <w:tc>
          <w:tcPr>
            <w:tcW w:w="993" w:type="dxa"/>
            <w:vAlign w:val="center"/>
            <w:hideMark/>
          </w:tcPr>
          <w:p w:rsidR="001549C6" w:rsidRPr="00980FE2" w:rsidRDefault="001549C6" w:rsidP="00AD5063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21428</w:t>
            </w:r>
          </w:p>
        </w:tc>
        <w:tc>
          <w:tcPr>
            <w:tcW w:w="851" w:type="dxa"/>
            <w:vAlign w:val="center"/>
          </w:tcPr>
          <w:p w:rsidR="001549C6" w:rsidRPr="00AD50B5" w:rsidRDefault="001549C6" w:rsidP="00AD506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-13,1</w:t>
            </w:r>
          </w:p>
        </w:tc>
      </w:tr>
    </w:tbl>
    <w:p w:rsidR="00706C7A" w:rsidRDefault="00517A2E" w:rsidP="00F53CC3">
      <w:pPr>
        <w:pStyle w:val="2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5792A75C" wp14:editId="0BFE08A2">
            <wp:extent cx="6029325" cy="421005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B3BA2" w:rsidRDefault="003B3BA2" w:rsidP="003B3BA2">
      <w:pPr>
        <w:jc w:val="center"/>
      </w:pPr>
      <w:r>
        <w:t xml:space="preserve">Рис. </w:t>
      </w:r>
      <w:r w:rsidR="00C43FF4">
        <w:t>Изменение общей лесной площади по сценариям</w:t>
      </w:r>
      <w:r w:rsidR="00566247">
        <w:t xml:space="preserve"> на 200 лет</w:t>
      </w:r>
    </w:p>
    <w:p w:rsidR="004670C0" w:rsidRDefault="004670C0" w:rsidP="003B3BA2">
      <w:pPr>
        <w:jc w:val="center"/>
      </w:pPr>
    </w:p>
    <w:p w:rsidR="004670C0" w:rsidRPr="00120C1C" w:rsidRDefault="004670C0" w:rsidP="004670C0">
      <w:pPr>
        <w:ind w:firstLine="709"/>
      </w:pPr>
      <w:r>
        <w:t xml:space="preserve">Результаты моделирования показали, что </w:t>
      </w:r>
      <w:r w:rsidR="00AA5844">
        <w:t>увеличение объемов рубок для освоения расчетной лесосеки приведет к заметному сокращению лесов. Если же увеличение рубок дополнить увеличением посадок деревьев и усилением борьбы с природными факторами, особенно лесными пожарами и болезнями леса, то компенсировать сокращение лесов получится гораздо раньше.</w:t>
      </w:r>
    </w:p>
    <w:p w:rsidR="00120C1C" w:rsidRPr="00120C1C" w:rsidRDefault="00120C1C" w:rsidP="00120C1C">
      <w:bookmarkStart w:id="0" w:name="_GoBack"/>
      <w:bookmarkEnd w:id="0"/>
    </w:p>
    <w:p w:rsidR="0007625A" w:rsidRDefault="0007625A" w:rsidP="00F53CC3">
      <w:pPr>
        <w:pStyle w:val="2"/>
        <w:rPr>
          <w:rFonts w:eastAsiaTheme="minorEastAsia"/>
        </w:rPr>
      </w:pPr>
      <w:r>
        <w:rPr>
          <w:rFonts w:eastAsiaTheme="minorEastAsia"/>
        </w:rPr>
        <w:t>Заключение</w:t>
      </w:r>
    </w:p>
    <w:p w:rsidR="00EA4689" w:rsidRDefault="00EA4689" w:rsidP="00EA4689">
      <w:pPr>
        <w:ind w:firstLine="709"/>
      </w:pPr>
      <w:r>
        <w:t xml:space="preserve">Разработанный программный комплекс </w:t>
      </w:r>
      <w:r w:rsidR="002C5AC2">
        <w:t>позволяет моделировать динамику лесных ресурсов с учетом воздействия комплекса природных и антропо</w:t>
      </w:r>
      <w:r w:rsidR="004F74CB">
        <w:t xml:space="preserve">генных факторов. Он также </w:t>
      </w:r>
      <w:r w:rsidR="00B0703F">
        <w:t>помогает принимать управленческие решения</w:t>
      </w:r>
      <w:r w:rsidR="004F74CB">
        <w:t xml:space="preserve"> в лесохозяйственной отрасли, </w:t>
      </w:r>
      <w:r w:rsidR="004F74CB">
        <w:lastRenderedPageBreak/>
        <w:t>показывая направление изменения площадей конкретной категории земель в зависимости от заданного сценария</w:t>
      </w:r>
      <w:r w:rsidR="002C5AC2">
        <w:t>.</w:t>
      </w:r>
    </w:p>
    <w:p w:rsidR="004F74CB" w:rsidRDefault="007D7F2C" w:rsidP="00EA4689">
      <w:pPr>
        <w:ind w:firstLine="709"/>
      </w:pPr>
      <w:r>
        <w:t>Результаты расчетов представляются пользователю в виде таблиц, графиков и карт.</w:t>
      </w:r>
      <w:r w:rsidR="005E3DB7">
        <w:t xml:space="preserve"> Итоговые значения выводятся для каждого года из заданного периода для каждой категории земель и класса возраста деревьев. С их помощью можно наиболее полно анализировать результаты моделирования.</w:t>
      </w:r>
    </w:p>
    <w:p w:rsidR="00F07EB7" w:rsidRDefault="00F07EB7" w:rsidP="00EA4689">
      <w:pPr>
        <w:ind w:firstLine="709"/>
      </w:pPr>
      <w:r>
        <w:t>Перед началом расчетов была проведена верификация используемой модели «</w:t>
      </w:r>
      <w:r w:rsidR="00EB5824">
        <w:rPr>
          <w:lang w:eastAsia="ru-RU"/>
        </w:rPr>
        <w:t xml:space="preserve">Динамика </w:t>
      </w:r>
      <w:r w:rsidR="007A080D">
        <w:rPr>
          <w:lang w:eastAsia="ru-RU"/>
        </w:rPr>
        <w:t>древостоев</w:t>
      </w:r>
      <w:r>
        <w:t>».</w:t>
      </w:r>
      <w:r w:rsidR="00120D9F">
        <w:t xml:space="preserve"> </w:t>
      </w:r>
      <w:r w:rsidR="00427C70">
        <w:t xml:space="preserve">Расчетные данные моделирования на срок 45 лет на основе имеющихся сведений по лесам Иркутской области за 1973 год были сравнены с реальными данными за 2017 год. В результате точность модели составила </w:t>
      </w:r>
      <w:r w:rsidR="00427C70">
        <w:rPr>
          <w:rFonts w:eastAsiaTheme="minorEastAsia" w:cs="Times New Roman"/>
        </w:rPr>
        <w:t xml:space="preserve">2,58%, при допустимой относительной погрешности 10% - поэтому </w:t>
      </w:r>
      <w:r w:rsidR="006A2D04">
        <w:rPr>
          <w:rFonts w:eastAsiaTheme="minorEastAsia" w:cs="Times New Roman"/>
        </w:rPr>
        <w:t>«</w:t>
      </w:r>
      <w:r w:rsidR="007A080D">
        <w:rPr>
          <w:lang w:eastAsia="ru-RU"/>
        </w:rPr>
        <w:t>Динамика древостоев</w:t>
      </w:r>
      <w:r w:rsidR="006A2D04">
        <w:rPr>
          <w:rFonts w:eastAsiaTheme="minorEastAsia" w:cs="Times New Roman"/>
        </w:rPr>
        <w:t>»</w:t>
      </w:r>
      <w:r w:rsidR="00BC006F">
        <w:rPr>
          <w:rFonts w:eastAsiaTheme="minorEastAsia" w:cs="Times New Roman"/>
        </w:rPr>
        <w:t xml:space="preserve"> может</w:t>
      </w:r>
      <w:r w:rsidR="00C52C55">
        <w:rPr>
          <w:rFonts w:eastAsiaTheme="minorEastAsia" w:cs="Times New Roman"/>
        </w:rPr>
        <w:t xml:space="preserve"> использоваться для оценки</w:t>
      </w:r>
      <w:r w:rsidR="00BC006F">
        <w:rPr>
          <w:rFonts w:eastAsiaTheme="minorEastAsia" w:cs="Times New Roman"/>
        </w:rPr>
        <w:t xml:space="preserve"> последствий</w:t>
      </w:r>
      <w:r w:rsidR="00C52C55">
        <w:rPr>
          <w:rFonts w:eastAsiaTheme="minorEastAsia" w:cs="Times New Roman"/>
        </w:rPr>
        <w:t xml:space="preserve"> управленческих решений</w:t>
      </w:r>
      <w:r w:rsidR="00BC006F">
        <w:rPr>
          <w:rFonts w:eastAsiaTheme="minorEastAsia" w:cs="Times New Roman"/>
        </w:rPr>
        <w:t xml:space="preserve"> для территорий ранга лесничеств и области</w:t>
      </w:r>
      <w:r w:rsidR="00C52C55">
        <w:rPr>
          <w:rFonts w:eastAsiaTheme="minorEastAsia" w:cs="Times New Roman"/>
        </w:rPr>
        <w:t>.</w:t>
      </w:r>
    </w:p>
    <w:p w:rsidR="00532D85" w:rsidRDefault="00924216" w:rsidP="00532D85">
      <w:pPr>
        <w:ind w:firstLine="709"/>
        <w:rPr>
          <w:lang w:eastAsia="ru-RU"/>
        </w:rPr>
      </w:pPr>
      <w:r>
        <w:rPr>
          <w:lang w:eastAsia="ru-RU"/>
        </w:rPr>
        <w:t xml:space="preserve">При расчетах по сценариям была найдена стратегия, обеспечивающая </w:t>
      </w:r>
      <w:r w:rsidR="00F04618">
        <w:rPr>
          <w:lang w:eastAsia="ru-RU"/>
        </w:rPr>
        <w:t>баланс между максимальным объемом заготовительных рубок</w:t>
      </w:r>
      <w:r>
        <w:rPr>
          <w:lang w:eastAsia="ru-RU"/>
        </w:rPr>
        <w:t xml:space="preserve"> </w:t>
      </w:r>
      <w:r w:rsidR="00030B87">
        <w:rPr>
          <w:lang w:eastAsia="ru-RU"/>
        </w:rPr>
        <w:t>и сохранению</w:t>
      </w:r>
      <w:r>
        <w:rPr>
          <w:lang w:eastAsia="ru-RU"/>
        </w:rPr>
        <w:t xml:space="preserve"> </w:t>
      </w:r>
      <w:r w:rsidR="008A2DA4">
        <w:rPr>
          <w:lang w:eastAsia="ru-RU"/>
        </w:rPr>
        <w:t>лесных площадей</w:t>
      </w:r>
      <w:r w:rsidR="00F04618">
        <w:rPr>
          <w:lang w:eastAsia="ru-RU"/>
        </w:rPr>
        <w:t>:</w:t>
      </w:r>
      <w:r w:rsidR="00DD5AFB">
        <w:rPr>
          <w:lang w:eastAsia="ru-RU"/>
        </w:rPr>
        <w:t xml:space="preserve"> увеличение рубок в 2,5 раза не приведет к резкому истощению запасов при одновременном увеличении лесопосадок в 2 раза и уменьшении воздействия неблагоприятных факторов (пожаров и болезней леса) в 2 раза.</w:t>
      </w:r>
      <w:r w:rsidR="009534B7">
        <w:rPr>
          <w:lang w:eastAsia="ru-RU"/>
        </w:rPr>
        <w:t xml:space="preserve"> В этом случае площади </w:t>
      </w:r>
      <w:proofErr w:type="gramStart"/>
      <w:r w:rsidR="009534B7">
        <w:rPr>
          <w:lang w:eastAsia="ru-RU"/>
        </w:rPr>
        <w:t>спелых</w:t>
      </w:r>
      <w:proofErr w:type="gramEnd"/>
      <w:r w:rsidR="009534B7">
        <w:rPr>
          <w:lang w:eastAsia="ru-RU"/>
        </w:rPr>
        <w:t xml:space="preserve"> и перестойных </w:t>
      </w:r>
      <w:r w:rsidR="006909BE">
        <w:rPr>
          <w:lang w:eastAsia="ru-RU"/>
        </w:rPr>
        <w:t>после небольшого снижения</w:t>
      </w:r>
      <w:r w:rsidR="0048273D">
        <w:rPr>
          <w:lang w:eastAsia="ru-RU"/>
        </w:rPr>
        <w:t xml:space="preserve"> в первые десятилетия</w:t>
      </w:r>
      <w:r w:rsidR="006909BE">
        <w:rPr>
          <w:lang w:eastAsia="ru-RU"/>
        </w:rPr>
        <w:t xml:space="preserve"> будут успевать восстанавливаться.</w:t>
      </w:r>
    </w:p>
    <w:p w:rsidR="00590BE8" w:rsidRDefault="00590BE8" w:rsidP="00532D85">
      <w:pPr>
        <w:ind w:firstLine="709"/>
        <w:rPr>
          <w:lang w:eastAsia="ru-RU"/>
        </w:rPr>
      </w:pPr>
      <w:r>
        <w:rPr>
          <w:lang w:eastAsia="ru-RU"/>
        </w:rPr>
        <w:t xml:space="preserve">При этом в расчетах были учтены не все возможные природные и антропогенные факторы, влияющие на изменение лесного ландшафта. </w:t>
      </w:r>
      <w:r w:rsidR="00C93F53">
        <w:rPr>
          <w:lang w:eastAsia="ru-RU"/>
        </w:rPr>
        <w:t>Для получения более точных результатов надо учитывать и другие факторы – к</w:t>
      </w:r>
      <w:r>
        <w:rPr>
          <w:lang w:eastAsia="ru-RU"/>
        </w:rPr>
        <w:t xml:space="preserve">лимат, </w:t>
      </w:r>
      <w:r w:rsidR="00AE2094">
        <w:rPr>
          <w:lang w:eastAsia="ru-RU"/>
        </w:rPr>
        <w:t>сбор урожая</w:t>
      </w:r>
      <w:r w:rsidR="00C93F53">
        <w:rPr>
          <w:lang w:eastAsia="ru-RU"/>
        </w:rPr>
        <w:t xml:space="preserve">, градостроительные планы. Также расчеты основываются на допущении, что скорости перехода из одной категории земель в другую и величины учтенных факторов в будущем будут совпадать </w:t>
      </w:r>
      <w:proofErr w:type="gramStart"/>
      <w:r w:rsidR="00C93F53">
        <w:rPr>
          <w:lang w:eastAsia="ru-RU"/>
        </w:rPr>
        <w:t>с</w:t>
      </w:r>
      <w:proofErr w:type="gramEnd"/>
      <w:r w:rsidR="00C93F53">
        <w:rPr>
          <w:lang w:eastAsia="ru-RU"/>
        </w:rPr>
        <w:t xml:space="preserve"> имеющимися в настоящий момент.</w:t>
      </w:r>
      <w:r w:rsidR="00792737">
        <w:rPr>
          <w:lang w:eastAsia="ru-RU"/>
        </w:rPr>
        <w:t xml:space="preserve"> Такие допущения снижают точность результатов, позволяя упросить процесс моделирования.</w:t>
      </w:r>
    </w:p>
    <w:p w:rsidR="00F04618" w:rsidRDefault="00A953B1" w:rsidP="00532D85">
      <w:pPr>
        <w:ind w:firstLine="709"/>
        <w:rPr>
          <w:lang w:eastAsia="ru-RU"/>
        </w:rPr>
      </w:pPr>
      <w:r>
        <w:rPr>
          <w:lang w:eastAsia="ru-RU"/>
        </w:rPr>
        <w:t xml:space="preserve">Объединение методов математического моделирования с возможностями географического картографирования обеспечивает интеграцию информационных потоков в лесохозяйственной деятельности, наглядное отображение сведений о пространственном и временном состоянии лесных ресурсов. </w:t>
      </w:r>
      <w:r w:rsidR="0048273D">
        <w:rPr>
          <w:lang w:eastAsia="ru-RU"/>
        </w:rPr>
        <w:t xml:space="preserve">Полученные результаты предназначены для поддержки принятия </w:t>
      </w:r>
      <w:r w:rsidR="0048273D" w:rsidRPr="0048273D">
        <w:rPr>
          <w:lang w:eastAsia="ru-RU"/>
        </w:rPr>
        <w:t>региональных решений в области управления лесным хозяйством</w:t>
      </w:r>
      <w:r w:rsidR="0048273D">
        <w:rPr>
          <w:lang w:eastAsia="ru-RU"/>
        </w:rPr>
        <w:t>, способствующих достижению компромисса между экономическим развитием и сохранением комфортной для человека экологической среды.</w:t>
      </w:r>
    </w:p>
    <w:p w:rsidR="00AA1907" w:rsidRDefault="00AA1907" w:rsidP="00F53CC3">
      <w:pPr>
        <w:pStyle w:val="2"/>
        <w:rPr>
          <w:rFonts w:eastAsiaTheme="minorEastAsia"/>
        </w:rPr>
      </w:pPr>
      <w:r>
        <w:rPr>
          <w:rFonts w:eastAsiaTheme="minorEastAsia"/>
        </w:rPr>
        <w:t>Благодарности</w:t>
      </w:r>
    </w:p>
    <w:p w:rsidR="00AA1907" w:rsidRDefault="00AA1907" w:rsidP="008F2389">
      <w:pPr>
        <w:ind w:firstLine="709"/>
      </w:pPr>
      <w:r>
        <w:t>Работа выполнена при поддержке …</w:t>
      </w:r>
    </w:p>
    <w:p w:rsidR="00F53CC3" w:rsidRPr="00F53CC3" w:rsidRDefault="00F53CC3" w:rsidP="00F53CC3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>Литература</w:t>
      </w:r>
    </w:p>
    <w:p w:rsidR="00F53CC3" w:rsidRDefault="00F53CC3" w:rsidP="001E1972">
      <w:pPr>
        <w:pStyle w:val="a3"/>
        <w:numPr>
          <w:ilvl w:val="0"/>
          <w:numId w:val="9"/>
        </w:numPr>
      </w:pPr>
      <w:proofErr w:type="spellStart"/>
      <w:r w:rsidRPr="001E1972">
        <w:rPr>
          <w:lang w:val="en-US"/>
        </w:rPr>
        <w:t>Scheller</w:t>
      </w:r>
      <w:proofErr w:type="spellEnd"/>
      <w:r w:rsidRPr="001E1972">
        <w:rPr>
          <w:lang w:val="en-US"/>
        </w:rPr>
        <w:t xml:space="preserve">, R.M.; </w:t>
      </w:r>
      <w:proofErr w:type="spellStart"/>
      <w:r w:rsidRPr="001E1972">
        <w:rPr>
          <w:lang w:val="en-US"/>
        </w:rPr>
        <w:t>Mladenoff</w:t>
      </w:r>
      <w:proofErr w:type="spellEnd"/>
      <w:r w:rsidRPr="001E1972">
        <w:rPr>
          <w:lang w:val="en-US"/>
        </w:rPr>
        <w:t xml:space="preserve">, D.J. A spatially interactive simulation of climate change, harvesting, wind, and tree species migration and projected changes to forest composition and biomass in northern Wisconsin, USA. </w:t>
      </w:r>
      <w:proofErr w:type="spellStart"/>
      <w:r>
        <w:t>Glob</w:t>
      </w:r>
      <w:proofErr w:type="spellEnd"/>
      <w:r>
        <w:t xml:space="preserve">. </w:t>
      </w:r>
      <w:proofErr w:type="spellStart"/>
      <w:r w:rsidR="0010610C">
        <w:t>Chang</w:t>
      </w:r>
      <w:proofErr w:type="spellEnd"/>
      <w:r w:rsidR="0010610C">
        <w:t xml:space="preserve">. </w:t>
      </w:r>
      <w:proofErr w:type="spellStart"/>
      <w:r w:rsidR="0010610C">
        <w:t>Biol</w:t>
      </w:r>
      <w:proofErr w:type="spellEnd"/>
      <w:r w:rsidR="0010610C">
        <w:t>. 2005, 11, 307–321.</w:t>
      </w:r>
    </w:p>
    <w:p w:rsidR="00C23376" w:rsidRPr="001E1972" w:rsidRDefault="00C23376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lang w:val="en-US"/>
        </w:rPr>
        <w:t>Abood</w:t>
      </w:r>
      <w:proofErr w:type="spellEnd"/>
      <w:r w:rsidRPr="001E1972">
        <w:rPr>
          <w:lang w:val="en-US"/>
        </w:rPr>
        <w:t xml:space="preserve">, S.A.; Lee, J.S.H.; </w:t>
      </w:r>
      <w:proofErr w:type="spellStart"/>
      <w:r w:rsidRPr="001E1972">
        <w:rPr>
          <w:lang w:val="en-US"/>
        </w:rPr>
        <w:t>Burivalova</w:t>
      </w:r>
      <w:proofErr w:type="spellEnd"/>
      <w:r w:rsidRPr="001E1972">
        <w:rPr>
          <w:lang w:val="en-US"/>
        </w:rPr>
        <w:t xml:space="preserve">, Z.; Garcia-Ulloa, J.; </w:t>
      </w:r>
      <w:proofErr w:type="spellStart"/>
      <w:r w:rsidRPr="001E1972">
        <w:rPr>
          <w:lang w:val="en-US"/>
        </w:rPr>
        <w:t>Koh</w:t>
      </w:r>
      <w:proofErr w:type="spellEnd"/>
      <w:r w:rsidRPr="001E1972">
        <w:rPr>
          <w:lang w:val="en-US"/>
        </w:rPr>
        <w:t xml:space="preserve">, L.P. Relative contributions of the Logging, Fiber, Oil Palm, and mining industries to forest loss in Indonesia. </w:t>
      </w:r>
      <w:proofErr w:type="spellStart"/>
      <w:r w:rsidRPr="001E1972">
        <w:rPr>
          <w:lang w:val="en-US"/>
        </w:rPr>
        <w:t>Conserv</w:t>
      </w:r>
      <w:proofErr w:type="spellEnd"/>
      <w:r w:rsidRPr="001E1972">
        <w:rPr>
          <w:lang w:val="en-US"/>
        </w:rPr>
        <w:t>. Lett. 2015, 8, 58–67</w:t>
      </w:r>
      <w:r w:rsidR="001B3220" w:rsidRPr="001E1972">
        <w:rPr>
          <w:lang w:val="en-US"/>
        </w:rPr>
        <w:t>.</w:t>
      </w:r>
    </w:p>
    <w:p w:rsidR="00CC75C5" w:rsidRPr="001E1972" w:rsidRDefault="00FE07E6" w:rsidP="001E1972">
      <w:pPr>
        <w:pStyle w:val="a3"/>
        <w:numPr>
          <w:ilvl w:val="0"/>
          <w:numId w:val="9"/>
        </w:numPr>
        <w:rPr>
          <w:shd w:val="clear" w:color="auto" w:fill="FFFFFF"/>
          <w:lang w:val="en-US"/>
        </w:rPr>
      </w:pPr>
      <w:r w:rsidRPr="001E1972">
        <w:rPr>
          <w:shd w:val="clear" w:color="auto" w:fill="FFFFFF"/>
          <w:lang w:val="en-US"/>
        </w:rPr>
        <w:lastRenderedPageBreak/>
        <w:t xml:space="preserve">Wu, Z.; Ge, Q.; Dai, E. Modeling the </w:t>
      </w:r>
      <w:r w:rsidR="00E96B67" w:rsidRPr="001E1972">
        <w:rPr>
          <w:shd w:val="clear" w:color="auto" w:fill="FFFFFF"/>
          <w:lang w:val="en-US"/>
        </w:rPr>
        <w:t xml:space="preserve">relative contributions </w:t>
      </w:r>
      <w:r w:rsidRPr="001E1972">
        <w:rPr>
          <w:shd w:val="clear" w:color="auto" w:fill="FFFFFF"/>
          <w:lang w:val="en-US"/>
        </w:rPr>
        <w:t xml:space="preserve">of </w:t>
      </w:r>
      <w:r w:rsidR="00E96B67" w:rsidRPr="001E1972">
        <w:rPr>
          <w:shd w:val="clear" w:color="auto" w:fill="FFFFFF"/>
          <w:lang w:val="en-US"/>
        </w:rPr>
        <w:t xml:space="preserve">land use change </w:t>
      </w:r>
      <w:r w:rsidRPr="001E1972">
        <w:rPr>
          <w:shd w:val="clear" w:color="auto" w:fill="FFFFFF"/>
          <w:lang w:val="en-US"/>
        </w:rPr>
        <w:t xml:space="preserve">and </w:t>
      </w:r>
      <w:r w:rsidR="00E96B67" w:rsidRPr="001E1972">
        <w:rPr>
          <w:shd w:val="clear" w:color="auto" w:fill="FFFFFF"/>
          <w:lang w:val="en-US"/>
        </w:rPr>
        <w:t xml:space="preserve">harvest </w:t>
      </w:r>
      <w:r w:rsidRPr="001E1972">
        <w:rPr>
          <w:shd w:val="clear" w:color="auto" w:fill="FFFFFF"/>
          <w:lang w:val="en-US"/>
        </w:rPr>
        <w:t xml:space="preserve">to </w:t>
      </w:r>
      <w:r w:rsidR="00E96B67" w:rsidRPr="001E1972">
        <w:rPr>
          <w:shd w:val="clear" w:color="auto" w:fill="FFFFFF"/>
          <w:lang w:val="en-US"/>
        </w:rPr>
        <w:t xml:space="preserve">forest landscape change </w:t>
      </w:r>
      <w:r w:rsidRPr="001E1972">
        <w:rPr>
          <w:shd w:val="clear" w:color="auto" w:fill="FFFFFF"/>
          <w:lang w:val="en-US"/>
        </w:rPr>
        <w:t xml:space="preserve">in the </w:t>
      </w:r>
      <w:proofErr w:type="spellStart"/>
      <w:r w:rsidRPr="001E1972">
        <w:rPr>
          <w:shd w:val="clear" w:color="auto" w:fill="FFFFFF"/>
          <w:lang w:val="en-US"/>
        </w:rPr>
        <w:t>Taihe</w:t>
      </w:r>
      <w:proofErr w:type="spellEnd"/>
      <w:r w:rsidRPr="001E1972">
        <w:rPr>
          <w:shd w:val="clear" w:color="auto" w:fill="FFFFFF"/>
          <w:lang w:val="en-US"/>
        </w:rPr>
        <w:t xml:space="preserve"> County, China. </w:t>
      </w:r>
      <w:r w:rsidRPr="001E1972">
        <w:rPr>
          <w:lang w:val="en-US"/>
        </w:rPr>
        <w:t>Sustainability </w:t>
      </w:r>
      <w:r w:rsidRPr="001E1972">
        <w:rPr>
          <w:bCs/>
          <w:shd w:val="clear" w:color="auto" w:fill="FFFFFF"/>
          <w:lang w:val="en-US"/>
        </w:rPr>
        <w:t>2017</w:t>
      </w:r>
      <w:r w:rsidRPr="001E1972">
        <w:rPr>
          <w:lang w:val="en-US"/>
        </w:rPr>
        <w:t>, 9,</w:t>
      </w:r>
      <w:r w:rsidRPr="001E1972">
        <w:rPr>
          <w:shd w:val="clear" w:color="auto" w:fill="FFFFFF"/>
          <w:lang w:val="en-US"/>
        </w:rPr>
        <w:t xml:space="preserve"> 708.</w:t>
      </w:r>
    </w:p>
    <w:p w:rsidR="0061274B" w:rsidRPr="001E1972" w:rsidRDefault="0061274B" w:rsidP="001E1972">
      <w:pPr>
        <w:pStyle w:val="a3"/>
        <w:numPr>
          <w:ilvl w:val="0"/>
          <w:numId w:val="9"/>
        </w:numPr>
        <w:rPr>
          <w:rFonts w:ascii="Helvetica" w:eastAsia="Times New Roman" w:hAnsi="Helvetica" w:cs="Times New Roman"/>
          <w:color w:val="222222"/>
          <w:spacing w:val="3"/>
          <w:szCs w:val="24"/>
          <w:lang w:val="en-US" w:eastAsia="ru-RU"/>
        </w:rPr>
      </w:pPr>
      <w:proofErr w:type="spellStart"/>
      <w:r w:rsidRPr="001E1972">
        <w:rPr>
          <w:lang w:val="en-US"/>
        </w:rPr>
        <w:t>Popradit</w:t>
      </w:r>
      <w:proofErr w:type="spellEnd"/>
      <w:r w:rsidRPr="001E1972">
        <w:rPr>
          <w:lang w:val="en-US"/>
        </w:rPr>
        <w:t xml:space="preserve"> A., </w:t>
      </w:r>
      <w:proofErr w:type="spellStart"/>
      <w:r w:rsidRPr="001E1972">
        <w:rPr>
          <w:lang w:val="en-US"/>
        </w:rPr>
        <w:t>Srisatit</w:t>
      </w:r>
      <w:proofErr w:type="spellEnd"/>
      <w:r w:rsidRPr="001E1972">
        <w:rPr>
          <w:lang w:val="en-US"/>
        </w:rPr>
        <w:t xml:space="preserve"> T., </w:t>
      </w:r>
      <w:proofErr w:type="spellStart"/>
      <w:r w:rsidRPr="001E1972">
        <w:rPr>
          <w:lang w:val="en-US"/>
        </w:rPr>
        <w:t>Kiratiprayoon</w:t>
      </w:r>
      <w:proofErr w:type="spellEnd"/>
      <w:r w:rsidRPr="001E1972">
        <w:rPr>
          <w:lang w:val="en-US"/>
        </w:rPr>
        <w:t xml:space="preserve"> S., Yoshimura J., Ishida A., etc. Anthropogenic effects on a tropical forest according to the distance from human settlements. Scientific Reports, 2015, 5, 14689.</w:t>
      </w:r>
    </w:p>
    <w:p w:rsidR="00592B1A" w:rsidRPr="001E1972" w:rsidRDefault="00E40D60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lang w:val="en-US"/>
        </w:rPr>
        <w:t>Shifley</w:t>
      </w:r>
      <w:proofErr w:type="spellEnd"/>
      <w:r w:rsidRPr="001E1972">
        <w:rPr>
          <w:lang w:val="en-US"/>
        </w:rPr>
        <w:t xml:space="preserve"> S. R., He H. S., </w:t>
      </w:r>
      <w:proofErr w:type="spellStart"/>
      <w:r w:rsidRPr="001E1972">
        <w:rPr>
          <w:lang w:val="en-US"/>
        </w:rPr>
        <w:t>Lischke</w:t>
      </w:r>
      <w:proofErr w:type="spellEnd"/>
      <w:r w:rsidRPr="001E1972">
        <w:rPr>
          <w:lang w:val="en-US"/>
        </w:rPr>
        <w:t xml:space="preserve"> Y., Wang W. J., etc. The past and future of modeling forest dynamics: from growth and yield curves to forest landscape models.</w:t>
      </w:r>
      <w:r w:rsidR="00700E99" w:rsidRPr="001E1972">
        <w:rPr>
          <w:lang w:val="en-US"/>
        </w:rPr>
        <w:t xml:space="preserve"> Landscape </w:t>
      </w:r>
      <w:proofErr w:type="spellStart"/>
      <w:r w:rsidR="00700E99" w:rsidRPr="001E1972">
        <w:rPr>
          <w:lang w:val="en-US"/>
        </w:rPr>
        <w:t>Ecol</w:t>
      </w:r>
      <w:proofErr w:type="spellEnd"/>
      <w:r w:rsidR="00700E99" w:rsidRPr="001E1972">
        <w:rPr>
          <w:lang w:val="en-US"/>
        </w:rPr>
        <w:t>, 2017, 32:1307–1325</w:t>
      </w:r>
      <w:r w:rsidR="00CA3979" w:rsidRPr="001E1972">
        <w:rPr>
          <w:lang w:val="en-US"/>
        </w:rPr>
        <w:t>.</w:t>
      </w:r>
    </w:p>
    <w:p w:rsidR="00592B1A" w:rsidRPr="001E1972" w:rsidRDefault="0087457D" w:rsidP="001E1972">
      <w:pPr>
        <w:pStyle w:val="a3"/>
        <w:numPr>
          <w:ilvl w:val="0"/>
          <w:numId w:val="9"/>
        </w:numPr>
        <w:rPr>
          <w:lang w:val="en-US"/>
        </w:rPr>
      </w:pPr>
      <w:r w:rsidRPr="001E1972">
        <w:rPr>
          <w:rFonts w:ascii="inherit" w:hAnsi="inherit" w:cs="Arial"/>
          <w:color w:val="111111"/>
          <w:bdr w:val="none" w:sz="0" w:space="0" w:color="auto" w:frame="1"/>
          <w:lang w:val="en-US"/>
        </w:rPr>
        <w:t xml:space="preserve">Armstrong A., Fischer R., </w:t>
      </w:r>
      <w:proofErr w:type="spellStart"/>
      <w:r w:rsidRPr="001E1972">
        <w:rPr>
          <w:bdr w:val="none" w:sz="0" w:space="0" w:color="auto" w:frame="1"/>
          <w:shd w:val="clear" w:color="auto" w:fill="FFFFFF"/>
          <w:lang w:val="en-US"/>
        </w:rPr>
        <w:t>Shugart</w:t>
      </w:r>
      <w:proofErr w:type="spellEnd"/>
      <w:r w:rsidRPr="001E1972">
        <w:rPr>
          <w:bdr w:val="none" w:sz="0" w:space="0" w:color="auto" w:frame="1"/>
          <w:shd w:val="clear" w:color="auto" w:fill="FFFFFF"/>
          <w:lang w:val="en-US"/>
        </w:rPr>
        <w:t xml:space="preserve"> H., </w:t>
      </w:r>
      <w:proofErr w:type="spellStart"/>
      <w:r w:rsidRPr="001E1972">
        <w:rPr>
          <w:rFonts w:ascii="inherit" w:hAnsi="inherit" w:cs="Arial"/>
          <w:color w:val="111111"/>
          <w:bdr w:val="none" w:sz="0" w:space="0" w:color="auto" w:frame="1"/>
          <w:lang w:val="en-US"/>
        </w:rPr>
        <w:t>Huth</w:t>
      </w:r>
      <w:proofErr w:type="spellEnd"/>
      <w:r w:rsidRPr="001E1972">
        <w:rPr>
          <w:rFonts w:ascii="inherit" w:hAnsi="inherit" w:cs="Arial"/>
          <w:color w:val="111111"/>
          <w:bdr w:val="none" w:sz="0" w:space="0" w:color="auto" w:frame="1"/>
          <w:lang w:val="en-US"/>
        </w:rPr>
        <w:t xml:space="preserve"> A., </w:t>
      </w:r>
      <w:proofErr w:type="spellStart"/>
      <w:r w:rsidRPr="001E1972">
        <w:rPr>
          <w:rFonts w:ascii="inherit" w:hAnsi="inherit" w:cs="Arial"/>
          <w:color w:val="111111"/>
          <w:bdr w:val="none" w:sz="0" w:space="0" w:color="auto" w:frame="1"/>
          <w:lang w:val="en-US"/>
        </w:rPr>
        <w:t>Fatoyinbo</w:t>
      </w:r>
      <w:proofErr w:type="spellEnd"/>
      <w:r w:rsidRPr="001E1972">
        <w:rPr>
          <w:rFonts w:ascii="inherit" w:hAnsi="inherit" w:cs="Arial"/>
          <w:color w:val="111111"/>
          <w:bdr w:val="none" w:sz="0" w:space="0" w:color="auto" w:frame="1"/>
          <w:lang w:val="en-US"/>
        </w:rPr>
        <w:t xml:space="preserve"> L. </w:t>
      </w:r>
      <w:r w:rsidR="00CA3979" w:rsidRPr="001E1972">
        <w:rPr>
          <w:shd w:val="clear" w:color="auto" w:fill="FFFFFF"/>
          <w:lang w:val="en-US"/>
        </w:rPr>
        <w:t>Simulating forest dynamics of lowland rainforests in Eastern Madagascar</w:t>
      </w:r>
      <w:r w:rsidRPr="001E1972">
        <w:rPr>
          <w:shd w:val="clear" w:color="auto" w:fill="FFFFFF"/>
          <w:lang w:val="en-US"/>
        </w:rPr>
        <w:t>.</w:t>
      </w:r>
      <w:r w:rsidR="00592B1A" w:rsidRPr="001E1972">
        <w:rPr>
          <w:lang w:val="en-US"/>
        </w:rPr>
        <w:t xml:space="preserve"> </w:t>
      </w:r>
      <w:r w:rsidR="00592B1A" w:rsidRPr="001E1972">
        <w:rPr>
          <w:lang w:val="en-US" w:eastAsia="ru-RU"/>
        </w:rPr>
        <w:t>Forests 9(4):214</w:t>
      </w:r>
      <w:r w:rsidR="00592B1A" w:rsidRPr="001E1972">
        <w:rPr>
          <w:lang w:val="en-US"/>
        </w:rPr>
        <w:t>, 2018.</w:t>
      </w:r>
    </w:p>
    <w:p w:rsidR="00CA3979" w:rsidRPr="001E1972" w:rsidRDefault="004A6FA3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lang w:val="en-US"/>
        </w:rPr>
        <w:t>Musi</w:t>
      </w:r>
      <w:proofErr w:type="spellEnd"/>
      <w:r w:rsidRPr="001E1972">
        <w:rPr>
          <w:lang w:val="en-US"/>
        </w:rPr>
        <w:t xml:space="preserve"> C., </w:t>
      </w:r>
      <w:proofErr w:type="spellStart"/>
      <w:r w:rsidRPr="001E1972">
        <w:rPr>
          <w:lang w:val="en-US"/>
        </w:rPr>
        <w:t>Anggoro</w:t>
      </w:r>
      <w:proofErr w:type="spellEnd"/>
      <w:r w:rsidRPr="001E1972">
        <w:rPr>
          <w:lang w:val="en-US"/>
        </w:rPr>
        <w:t xml:space="preserve"> S., </w:t>
      </w:r>
      <w:proofErr w:type="spellStart"/>
      <w:r w:rsidRPr="001E1972">
        <w:rPr>
          <w:lang w:val="en-US"/>
        </w:rPr>
        <w:t>Sunarsih</w:t>
      </w:r>
      <w:proofErr w:type="spellEnd"/>
      <w:r w:rsidRPr="001E1972">
        <w:rPr>
          <w:lang w:val="en-US"/>
        </w:rPr>
        <w:t xml:space="preserve">. System dynamic modelling and simulation for cultivation of forest land: case study </w:t>
      </w:r>
      <w:proofErr w:type="spellStart"/>
      <w:r w:rsidRPr="001E1972">
        <w:rPr>
          <w:lang w:val="en-US"/>
        </w:rPr>
        <w:t>Perum</w:t>
      </w:r>
      <w:proofErr w:type="spellEnd"/>
      <w:r w:rsidRPr="001E1972">
        <w:rPr>
          <w:lang w:val="en-US"/>
        </w:rPr>
        <w:t xml:space="preserve"> </w:t>
      </w:r>
      <w:proofErr w:type="spellStart"/>
      <w:r w:rsidRPr="001E1972">
        <w:rPr>
          <w:lang w:val="en-US"/>
        </w:rPr>
        <w:t>Perhutani</w:t>
      </w:r>
      <w:proofErr w:type="spellEnd"/>
      <w:r w:rsidRPr="001E1972">
        <w:rPr>
          <w:lang w:val="en-US"/>
        </w:rPr>
        <w:t>, Central Java, Indonesia.</w:t>
      </w:r>
      <w:r w:rsidR="00801A3A" w:rsidRPr="001E1972">
        <w:rPr>
          <w:lang w:val="en-US"/>
        </w:rPr>
        <w:t xml:space="preserve"> Journal of Ecological Engineering Volume 18, Issue 4, July 2017, pages 25–34.</w:t>
      </w:r>
    </w:p>
    <w:p w:rsidR="00801C25" w:rsidRPr="001E1972" w:rsidRDefault="00801C25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lang w:val="en-US"/>
        </w:rPr>
        <w:t>Cherkashin</w:t>
      </w:r>
      <w:proofErr w:type="spellEnd"/>
      <w:r w:rsidR="001E1972" w:rsidRPr="001E1972">
        <w:rPr>
          <w:lang w:val="en-US"/>
        </w:rPr>
        <w:t xml:space="preserve"> A.K.</w:t>
      </w:r>
      <w:r w:rsidRPr="001E1972">
        <w:rPr>
          <w:lang w:val="en-US"/>
        </w:rPr>
        <w:t xml:space="preserve"> Forecasting the spatial and temporal dynamics of forests of taiga landscape. </w:t>
      </w:r>
      <w:proofErr w:type="spellStart"/>
      <w:r>
        <w:t>Dynamics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Ecologo-Economic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Novosibirsk</w:t>
      </w:r>
      <w:proofErr w:type="spellEnd"/>
      <w:r>
        <w:t xml:space="preserve">, </w:t>
      </w:r>
      <w:proofErr w:type="spellStart"/>
      <w:r>
        <w:t>Nauka</w:t>
      </w:r>
      <w:proofErr w:type="spellEnd"/>
      <w:r>
        <w:t>, 1981, 107-111</w:t>
      </w:r>
    </w:p>
    <w:p w:rsidR="00801C25" w:rsidRPr="001E1972" w:rsidRDefault="00801C25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lang w:val="en-US"/>
        </w:rPr>
        <w:t>Shugart</w:t>
      </w:r>
      <w:proofErr w:type="spellEnd"/>
      <w:r w:rsidR="001E1972" w:rsidRPr="001E1972">
        <w:rPr>
          <w:lang w:val="en-US"/>
        </w:rPr>
        <w:t xml:space="preserve"> H.H.</w:t>
      </w:r>
      <w:r w:rsidRPr="001E1972">
        <w:rPr>
          <w:lang w:val="en-US"/>
        </w:rPr>
        <w:t xml:space="preserve"> A Theory of forest dynamics. The ecological implications of forest succession models. N.Y., Springer, 1984</w:t>
      </w:r>
    </w:p>
    <w:p w:rsidR="00801C25" w:rsidRPr="001E1972" w:rsidRDefault="00801C25" w:rsidP="001E1972">
      <w:pPr>
        <w:pStyle w:val="a3"/>
        <w:numPr>
          <w:ilvl w:val="0"/>
          <w:numId w:val="9"/>
        </w:numPr>
        <w:rPr>
          <w:lang w:val="en-US"/>
        </w:rPr>
      </w:pPr>
      <w:r w:rsidRPr="001E1972">
        <w:rPr>
          <w:lang w:val="en-US"/>
        </w:rPr>
        <w:t>Horn</w:t>
      </w:r>
      <w:r w:rsidR="001E1972" w:rsidRPr="001E1972">
        <w:rPr>
          <w:lang w:val="en-US"/>
        </w:rPr>
        <w:t xml:space="preserve"> H.S.</w:t>
      </w:r>
      <w:r w:rsidRPr="001E1972">
        <w:rPr>
          <w:lang w:val="en-US"/>
        </w:rPr>
        <w:t xml:space="preserve"> Some causes of variety in patterns of forest succession. Forest Succession: Concepts and Applications. N.Y., Springer-</w:t>
      </w:r>
      <w:proofErr w:type="spellStart"/>
      <w:r w:rsidRPr="001E1972">
        <w:rPr>
          <w:lang w:val="en-US"/>
        </w:rPr>
        <w:t>Verlag</w:t>
      </w:r>
      <w:proofErr w:type="spellEnd"/>
      <w:r w:rsidRPr="001E1972">
        <w:rPr>
          <w:lang w:val="en-US"/>
        </w:rPr>
        <w:t>, 1991, 24–35.</w:t>
      </w:r>
    </w:p>
    <w:p w:rsidR="00801C25" w:rsidRPr="001E1972" w:rsidRDefault="00801C25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lang w:val="en-US"/>
        </w:rPr>
        <w:t>Cherkashin</w:t>
      </w:r>
      <w:proofErr w:type="spellEnd"/>
      <w:r w:rsidR="001E1972" w:rsidRPr="001E1972">
        <w:rPr>
          <w:lang w:val="en-US"/>
        </w:rPr>
        <w:t xml:space="preserve"> A.K.</w:t>
      </w:r>
      <w:r w:rsidRPr="001E1972">
        <w:rPr>
          <w:lang w:val="en-US"/>
        </w:rPr>
        <w:t xml:space="preserve"> The model for the dynamics of forest stands of a district forestry and its use in solving prediction problems.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Natural-Economic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Novosibirsk</w:t>
      </w:r>
      <w:proofErr w:type="spellEnd"/>
      <w:r>
        <w:t xml:space="preserve">, </w:t>
      </w:r>
      <w:proofErr w:type="spellStart"/>
      <w:r>
        <w:t>Nauka</w:t>
      </w:r>
      <w:proofErr w:type="spellEnd"/>
      <w:r>
        <w:t>, 1984, 69–81.</w:t>
      </w:r>
    </w:p>
    <w:p w:rsidR="00801C25" w:rsidRPr="001E1972" w:rsidRDefault="00801C25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lang w:val="en-US"/>
        </w:rPr>
        <w:t>Cherkashin</w:t>
      </w:r>
      <w:proofErr w:type="spellEnd"/>
      <w:r w:rsidR="001E1972" w:rsidRPr="001E1972">
        <w:rPr>
          <w:lang w:val="en-US"/>
        </w:rPr>
        <w:t xml:space="preserve"> A.K.</w:t>
      </w:r>
      <w:r w:rsidRPr="001E1972">
        <w:rPr>
          <w:lang w:val="en-US"/>
        </w:rPr>
        <w:t xml:space="preserve"> The expanding complex of particular models. Forest. Systemic Research </w:t>
      </w:r>
      <w:proofErr w:type="gramStart"/>
      <w:r w:rsidRPr="001E1972">
        <w:rPr>
          <w:lang w:val="en-US"/>
        </w:rPr>
        <w:t>Into</w:t>
      </w:r>
      <w:proofErr w:type="gramEnd"/>
      <w:r w:rsidRPr="001E1972">
        <w:rPr>
          <w:lang w:val="en-US"/>
        </w:rPr>
        <w:t xml:space="preserve"> a Region’s Nature – Economy Interaction. Irkutsk University Publisher, 1986, 71–77.</w:t>
      </w:r>
    </w:p>
    <w:p w:rsidR="00801C25" w:rsidRPr="001E1972" w:rsidRDefault="00801C25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lang w:val="en-US"/>
        </w:rPr>
        <w:t>Mladenoff</w:t>
      </w:r>
      <w:proofErr w:type="spellEnd"/>
      <w:r w:rsidR="001E1972" w:rsidRPr="001E1972">
        <w:rPr>
          <w:lang w:val="en-US"/>
        </w:rPr>
        <w:t xml:space="preserve"> D.J.</w:t>
      </w:r>
      <w:r w:rsidRPr="001E1972">
        <w:rPr>
          <w:lang w:val="en-US"/>
        </w:rPr>
        <w:t>, He</w:t>
      </w:r>
      <w:r w:rsidR="001E1972" w:rsidRPr="001E1972">
        <w:rPr>
          <w:lang w:val="en-US"/>
        </w:rPr>
        <w:t xml:space="preserve"> H.S.</w:t>
      </w:r>
      <w:r w:rsidRPr="001E1972">
        <w:rPr>
          <w:lang w:val="en-US"/>
        </w:rPr>
        <w:t xml:space="preserve"> Design and behavior of LANDIS, an object-oriented model of forest landscape disturbance and succession. Advances in Spatial Modeling of Forest Landscape Change: Approaches and Applications. Cambridge University Press, 1999, 125–162.</w:t>
      </w:r>
    </w:p>
    <w:p w:rsidR="00801C25" w:rsidRPr="001E1972" w:rsidRDefault="00801C25" w:rsidP="001E1972">
      <w:pPr>
        <w:pStyle w:val="a3"/>
        <w:numPr>
          <w:ilvl w:val="0"/>
          <w:numId w:val="9"/>
        </w:numPr>
        <w:rPr>
          <w:lang w:val="en-US"/>
        </w:rPr>
      </w:pPr>
      <w:r w:rsidRPr="001E1972">
        <w:rPr>
          <w:lang w:val="en-US"/>
        </w:rPr>
        <w:t>Wu</w:t>
      </w:r>
      <w:r w:rsidR="001E1972" w:rsidRPr="001E1972">
        <w:rPr>
          <w:lang w:val="en-US"/>
        </w:rPr>
        <w:t xml:space="preserve"> J.</w:t>
      </w:r>
      <w:r w:rsidRPr="001E1972">
        <w:rPr>
          <w:lang w:val="en-US"/>
        </w:rPr>
        <w:t>, David</w:t>
      </w:r>
      <w:r w:rsidR="001E1972" w:rsidRPr="001E1972">
        <w:rPr>
          <w:lang w:val="en-US"/>
        </w:rPr>
        <w:t xml:space="preserve"> J.L.</w:t>
      </w:r>
      <w:r w:rsidRPr="001E1972">
        <w:rPr>
          <w:lang w:val="en-US"/>
        </w:rPr>
        <w:t xml:space="preserve"> A spatially explicit hierarchical approach to modeling complex ecological systems: theory and applications. Ecological Modelling, 153 (2002), 7–26.</w:t>
      </w:r>
    </w:p>
    <w:p w:rsidR="004B6CB1" w:rsidRPr="001E1972" w:rsidRDefault="004B6CB1" w:rsidP="001E1972">
      <w:pPr>
        <w:pStyle w:val="a3"/>
        <w:numPr>
          <w:ilvl w:val="0"/>
          <w:numId w:val="9"/>
        </w:numPr>
        <w:rPr>
          <w:lang w:val="en-US" w:eastAsia="ru-RU"/>
        </w:rPr>
      </w:pPr>
      <w:r w:rsidRPr="001E1972">
        <w:rPr>
          <w:iCs/>
          <w:lang w:val="en-US" w:eastAsia="ru-RU"/>
        </w:rPr>
        <w:t xml:space="preserve">Popova A.K., </w:t>
      </w:r>
      <w:proofErr w:type="spellStart"/>
      <w:r w:rsidRPr="001E1972">
        <w:rPr>
          <w:iCs/>
          <w:lang w:val="en-US" w:eastAsia="ru-RU"/>
        </w:rPr>
        <w:t>Vladimirov</w:t>
      </w:r>
      <w:proofErr w:type="spellEnd"/>
      <w:r w:rsidRPr="001E1972">
        <w:rPr>
          <w:iCs/>
          <w:lang w:val="en-US" w:eastAsia="ru-RU"/>
        </w:rPr>
        <w:t xml:space="preserve"> I.N.</w:t>
      </w:r>
      <w:r w:rsidRPr="001E1972">
        <w:rPr>
          <w:lang w:val="en-US" w:eastAsia="ru-RU"/>
        </w:rPr>
        <w:t xml:space="preserve"> Multilevel Modeling of the Forest Resource Dynamics // Mathematical Modelling of Natural Phenomena. </w:t>
      </w:r>
      <w:r w:rsidR="00624D08" w:rsidRPr="001E1972">
        <w:rPr>
          <w:lang w:val="en-US" w:eastAsia="ru-RU"/>
        </w:rPr>
        <w:t>2009. Vol. 4</w:t>
      </w:r>
      <w:r w:rsidR="00BF68A6" w:rsidRPr="001E1972">
        <w:rPr>
          <w:lang w:val="en-US" w:eastAsia="ru-RU"/>
        </w:rPr>
        <w:t>, №5</w:t>
      </w:r>
      <w:r w:rsidRPr="001E1972">
        <w:rPr>
          <w:lang w:val="en-US" w:eastAsia="ru-RU"/>
        </w:rPr>
        <w:t>. pp. 72-88</w:t>
      </w:r>
    </w:p>
    <w:p w:rsidR="00801C25" w:rsidRPr="001E1972" w:rsidRDefault="00801C25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lang w:val="en-US"/>
        </w:rPr>
        <w:t>Vladimirov</w:t>
      </w:r>
      <w:proofErr w:type="spellEnd"/>
      <w:r w:rsidR="001E1972" w:rsidRPr="001E1972">
        <w:rPr>
          <w:lang w:val="en-US"/>
        </w:rPr>
        <w:t xml:space="preserve"> I.N.</w:t>
      </w:r>
      <w:r w:rsidRPr="001E1972">
        <w:rPr>
          <w:lang w:val="en-US"/>
        </w:rPr>
        <w:t xml:space="preserve">, </w:t>
      </w:r>
      <w:proofErr w:type="spellStart"/>
      <w:r w:rsidRPr="001E1972">
        <w:rPr>
          <w:lang w:val="en-US"/>
        </w:rPr>
        <w:t>Chudnenko</w:t>
      </w:r>
      <w:proofErr w:type="spellEnd"/>
      <w:r w:rsidR="001E1972" w:rsidRPr="001E1972">
        <w:rPr>
          <w:lang w:val="en-US"/>
        </w:rPr>
        <w:t xml:space="preserve"> A.K.</w:t>
      </w:r>
      <w:r w:rsidRPr="001E1972">
        <w:rPr>
          <w:lang w:val="en-US"/>
        </w:rPr>
        <w:t xml:space="preserve"> Forecasting of the </w:t>
      </w:r>
      <w:proofErr w:type="spellStart"/>
      <w:r w:rsidRPr="001E1972">
        <w:rPr>
          <w:lang w:val="en-US"/>
        </w:rPr>
        <w:t>spatio</w:t>
      </w:r>
      <w:proofErr w:type="spellEnd"/>
      <w:r w:rsidRPr="001E1972">
        <w:rPr>
          <w:lang w:val="en-US"/>
        </w:rPr>
        <w:t xml:space="preserve">-temporal dynamics of the forest resources of the Irkutsk region using GIS technologies. Sun. Earth, Water, and Energy. Transactions of the Siberian Division of APVN, issue 2. Novosibirsk, </w:t>
      </w:r>
      <w:proofErr w:type="spellStart"/>
      <w:r w:rsidRPr="001E1972">
        <w:rPr>
          <w:lang w:val="en-US"/>
        </w:rPr>
        <w:t>Nauka</w:t>
      </w:r>
      <w:proofErr w:type="spellEnd"/>
      <w:r w:rsidRPr="001E1972">
        <w:rPr>
          <w:lang w:val="en-US"/>
        </w:rPr>
        <w:t>, 2005, 61–68.</w:t>
      </w:r>
    </w:p>
    <w:p w:rsidR="000F65C5" w:rsidRPr="001E1972" w:rsidRDefault="000F65C5" w:rsidP="001E1972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1E1972">
        <w:rPr>
          <w:iCs/>
          <w:lang w:val="en-US" w:eastAsia="ru-RU"/>
        </w:rPr>
        <w:t>Cherkashin</w:t>
      </w:r>
      <w:proofErr w:type="spellEnd"/>
      <w:r w:rsidR="00AB5116" w:rsidRPr="001E1972">
        <w:rPr>
          <w:iCs/>
          <w:lang w:val="en-US" w:eastAsia="ru-RU"/>
        </w:rPr>
        <w:t xml:space="preserve"> </w:t>
      </w:r>
      <w:r w:rsidR="00AB5116" w:rsidRPr="001E1972">
        <w:rPr>
          <w:iCs/>
          <w:lang w:eastAsia="ru-RU"/>
        </w:rPr>
        <w:t>Е</w:t>
      </w:r>
      <w:r w:rsidR="00AB5116" w:rsidRPr="001E1972">
        <w:rPr>
          <w:iCs/>
          <w:lang w:val="en-US" w:eastAsia="ru-RU"/>
        </w:rPr>
        <w:t>.</w:t>
      </w:r>
      <w:r w:rsidR="00AB5116" w:rsidRPr="001E1972">
        <w:rPr>
          <w:iCs/>
          <w:lang w:eastAsia="ru-RU"/>
        </w:rPr>
        <w:t>А</w:t>
      </w:r>
      <w:r w:rsidR="00AB5116" w:rsidRPr="001E1972">
        <w:rPr>
          <w:iCs/>
          <w:lang w:val="en-US" w:eastAsia="ru-RU"/>
        </w:rPr>
        <w:t>.</w:t>
      </w:r>
      <w:r w:rsidRPr="001E1972">
        <w:rPr>
          <w:iCs/>
          <w:lang w:val="en-US" w:eastAsia="ru-RU"/>
        </w:rPr>
        <w:t xml:space="preserve">, </w:t>
      </w:r>
      <w:proofErr w:type="spellStart"/>
      <w:r w:rsidRPr="001E1972">
        <w:rPr>
          <w:iCs/>
          <w:lang w:val="en-US" w:eastAsia="ru-RU"/>
        </w:rPr>
        <w:t>Badmatsyrenova</w:t>
      </w:r>
      <w:proofErr w:type="spellEnd"/>
      <w:r w:rsidR="00AB5116" w:rsidRPr="001E1972">
        <w:rPr>
          <w:iCs/>
          <w:lang w:val="en-US" w:eastAsia="ru-RU"/>
        </w:rPr>
        <w:t xml:space="preserve"> S. B.</w:t>
      </w:r>
      <w:r w:rsidRPr="001E1972">
        <w:rPr>
          <w:iCs/>
          <w:lang w:val="en-US" w:eastAsia="ru-RU"/>
        </w:rPr>
        <w:t xml:space="preserve">, </w:t>
      </w:r>
      <w:proofErr w:type="spellStart"/>
      <w:r w:rsidRPr="001E1972">
        <w:rPr>
          <w:iCs/>
          <w:lang w:val="en-US" w:eastAsia="ru-RU"/>
        </w:rPr>
        <w:t>Vladimirov</w:t>
      </w:r>
      <w:proofErr w:type="spellEnd"/>
      <w:r w:rsidR="00AB5116" w:rsidRPr="001E1972">
        <w:rPr>
          <w:iCs/>
          <w:lang w:val="en-US" w:eastAsia="ru-RU"/>
        </w:rPr>
        <w:t xml:space="preserve"> I.N.</w:t>
      </w:r>
      <w:r w:rsidRPr="001E1972">
        <w:rPr>
          <w:iCs/>
          <w:lang w:val="en-US" w:eastAsia="ru-RU"/>
        </w:rPr>
        <w:t>, Popova</w:t>
      </w:r>
      <w:r w:rsidR="00AB5116" w:rsidRPr="001E1972">
        <w:rPr>
          <w:iCs/>
          <w:lang w:val="en-US" w:eastAsia="ru-RU"/>
        </w:rPr>
        <w:t xml:space="preserve"> A.K.</w:t>
      </w:r>
      <w:r w:rsidRPr="001E1972">
        <w:rPr>
          <w:iCs/>
          <w:lang w:val="en-US" w:eastAsia="ru-RU"/>
        </w:rPr>
        <w:t xml:space="preserve">, </w:t>
      </w:r>
      <w:proofErr w:type="spellStart"/>
      <w:r w:rsidRPr="001E1972">
        <w:rPr>
          <w:iCs/>
          <w:lang w:val="en-US" w:eastAsia="ru-RU"/>
        </w:rPr>
        <w:t>Davydov</w:t>
      </w:r>
      <w:proofErr w:type="spellEnd"/>
      <w:r w:rsidR="00AB5116" w:rsidRPr="001E1972">
        <w:rPr>
          <w:iCs/>
          <w:lang w:val="en-US" w:eastAsia="ru-RU"/>
        </w:rPr>
        <w:t xml:space="preserve"> A.</w:t>
      </w:r>
      <w:r w:rsidRPr="001E1972">
        <w:rPr>
          <w:lang w:val="en-US" w:eastAsia="ru-RU"/>
        </w:rPr>
        <w:t> An optimal control module of sustainable natural resources consumption control synthesis for decision support systems // 37th International Convention on Information and Communication Technology, Electronics and Microelectronics (MIPRO), DOI: 10.1109/MIPRO.2014.6859733, 2014. pp. 1100-1105.</w:t>
      </w:r>
    </w:p>
    <w:sectPr w:rsidR="000F65C5" w:rsidRPr="001E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D07"/>
    <w:multiLevelType w:val="multilevel"/>
    <w:tmpl w:val="9E38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00B85"/>
    <w:multiLevelType w:val="multilevel"/>
    <w:tmpl w:val="3F7A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62B07"/>
    <w:multiLevelType w:val="hybridMultilevel"/>
    <w:tmpl w:val="CE40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B1A27"/>
    <w:multiLevelType w:val="multilevel"/>
    <w:tmpl w:val="DEC0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4929B9"/>
    <w:multiLevelType w:val="multilevel"/>
    <w:tmpl w:val="B3D8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1F6287"/>
    <w:multiLevelType w:val="hybridMultilevel"/>
    <w:tmpl w:val="613EE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626FE7"/>
    <w:multiLevelType w:val="hybridMultilevel"/>
    <w:tmpl w:val="72664EEE"/>
    <w:lvl w:ilvl="0" w:tplc="ABC096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907B59"/>
    <w:multiLevelType w:val="multilevel"/>
    <w:tmpl w:val="A4F4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2B42CA"/>
    <w:multiLevelType w:val="hybridMultilevel"/>
    <w:tmpl w:val="18F6E6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2741FB"/>
    <w:multiLevelType w:val="multilevel"/>
    <w:tmpl w:val="14A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06"/>
    <w:rsid w:val="00000DE1"/>
    <w:rsid w:val="0000691C"/>
    <w:rsid w:val="000070F4"/>
    <w:rsid w:val="00011A28"/>
    <w:rsid w:val="00016A27"/>
    <w:rsid w:val="00022DA6"/>
    <w:rsid w:val="00026D8A"/>
    <w:rsid w:val="00030B87"/>
    <w:rsid w:val="00036555"/>
    <w:rsid w:val="00036798"/>
    <w:rsid w:val="00050AF6"/>
    <w:rsid w:val="0005165B"/>
    <w:rsid w:val="00057E82"/>
    <w:rsid w:val="0006054A"/>
    <w:rsid w:val="0007625A"/>
    <w:rsid w:val="0008779A"/>
    <w:rsid w:val="00091EB3"/>
    <w:rsid w:val="0009322D"/>
    <w:rsid w:val="00095783"/>
    <w:rsid w:val="00096E19"/>
    <w:rsid w:val="000A02BA"/>
    <w:rsid w:val="000A3E63"/>
    <w:rsid w:val="000A4F18"/>
    <w:rsid w:val="000B29F0"/>
    <w:rsid w:val="000C5ED5"/>
    <w:rsid w:val="000E046F"/>
    <w:rsid w:val="000E7761"/>
    <w:rsid w:val="000F65C5"/>
    <w:rsid w:val="00100834"/>
    <w:rsid w:val="0010610C"/>
    <w:rsid w:val="00112ADE"/>
    <w:rsid w:val="00113A79"/>
    <w:rsid w:val="00113BFA"/>
    <w:rsid w:val="0011423E"/>
    <w:rsid w:val="00120C1C"/>
    <w:rsid w:val="00120D9F"/>
    <w:rsid w:val="0012258A"/>
    <w:rsid w:val="001269C7"/>
    <w:rsid w:val="00127715"/>
    <w:rsid w:val="00137BC4"/>
    <w:rsid w:val="001439EB"/>
    <w:rsid w:val="001530EA"/>
    <w:rsid w:val="00154305"/>
    <w:rsid w:val="001549C6"/>
    <w:rsid w:val="00160749"/>
    <w:rsid w:val="0016339B"/>
    <w:rsid w:val="001668F7"/>
    <w:rsid w:val="00170BE5"/>
    <w:rsid w:val="001773AA"/>
    <w:rsid w:val="00177CF5"/>
    <w:rsid w:val="00185AC4"/>
    <w:rsid w:val="0019571A"/>
    <w:rsid w:val="001A2C0F"/>
    <w:rsid w:val="001A3F8A"/>
    <w:rsid w:val="001B3220"/>
    <w:rsid w:val="001C4F0E"/>
    <w:rsid w:val="001D0238"/>
    <w:rsid w:val="001D6847"/>
    <w:rsid w:val="001E0C70"/>
    <w:rsid w:val="001E1972"/>
    <w:rsid w:val="001E236A"/>
    <w:rsid w:val="001F1886"/>
    <w:rsid w:val="001F4222"/>
    <w:rsid w:val="001F5649"/>
    <w:rsid w:val="00200CD4"/>
    <w:rsid w:val="00201523"/>
    <w:rsid w:val="00207782"/>
    <w:rsid w:val="00210784"/>
    <w:rsid w:val="00212550"/>
    <w:rsid w:val="002207E6"/>
    <w:rsid w:val="002208D5"/>
    <w:rsid w:val="0022187E"/>
    <w:rsid w:val="00222132"/>
    <w:rsid w:val="00222794"/>
    <w:rsid w:val="00224196"/>
    <w:rsid w:val="00234E6A"/>
    <w:rsid w:val="00235E92"/>
    <w:rsid w:val="00236680"/>
    <w:rsid w:val="0023789A"/>
    <w:rsid w:val="0024086F"/>
    <w:rsid w:val="0024142B"/>
    <w:rsid w:val="00244B95"/>
    <w:rsid w:val="00247CD9"/>
    <w:rsid w:val="00272F2F"/>
    <w:rsid w:val="002949EA"/>
    <w:rsid w:val="002A1B4C"/>
    <w:rsid w:val="002A7D97"/>
    <w:rsid w:val="002C0E12"/>
    <w:rsid w:val="002C30B1"/>
    <w:rsid w:val="002C384E"/>
    <w:rsid w:val="002C4738"/>
    <w:rsid w:val="002C5AC2"/>
    <w:rsid w:val="002C6E1B"/>
    <w:rsid w:val="002C7FF3"/>
    <w:rsid w:val="002D0107"/>
    <w:rsid w:val="002D3755"/>
    <w:rsid w:val="002E2EF1"/>
    <w:rsid w:val="002E5CBD"/>
    <w:rsid w:val="002F033E"/>
    <w:rsid w:val="002F3D41"/>
    <w:rsid w:val="00303832"/>
    <w:rsid w:val="00304E87"/>
    <w:rsid w:val="0030710A"/>
    <w:rsid w:val="00312CBE"/>
    <w:rsid w:val="00331F05"/>
    <w:rsid w:val="00336AA6"/>
    <w:rsid w:val="00340F06"/>
    <w:rsid w:val="003464E5"/>
    <w:rsid w:val="003506EB"/>
    <w:rsid w:val="00352FE5"/>
    <w:rsid w:val="00355A68"/>
    <w:rsid w:val="00362B95"/>
    <w:rsid w:val="00365221"/>
    <w:rsid w:val="003749F3"/>
    <w:rsid w:val="00375D12"/>
    <w:rsid w:val="00376091"/>
    <w:rsid w:val="003832F2"/>
    <w:rsid w:val="00386A3A"/>
    <w:rsid w:val="00392792"/>
    <w:rsid w:val="00397A03"/>
    <w:rsid w:val="003A4CEF"/>
    <w:rsid w:val="003A64F4"/>
    <w:rsid w:val="003A76BF"/>
    <w:rsid w:val="003B3BA2"/>
    <w:rsid w:val="003C4909"/>
    <w:rsid w:val="003C6049"/>
    <w:rsid w:val="003C611D"/>
    <w:rsid w:val="003D1E34"/>
    <w:rsid w:val="003E02ED"/>
    <w:rsid w:val="003E6173"/>
    <w:rsid w:val="003E7CB3"/>
    <w:rsid w:val="003F0E3C"/>
    <w:rsid w:val="003F3442"/>
    <w:rsid w:val="00402FD1"/>
    <w:rsid w:val="004049B0"/>
    <w:rsid w:val="00405BEC"/>
    <w:rsid w:val="00406EF2"/>
    <w:rsid w:val="00427C70"/>
    <w:rsid w:val="00431AAE"/>
    <w:rsid w:val="0043544E"/>
    <w:rsid w:val="004362A0"/>
    <w:rsid w:val="00440E36"/>
    <w:rsid w:val="004411CD"/>
    <w:rsid w:val="00441457"/>
    <w:rsid w:val="004423EE"/>
    <w:rsid w:val="00442A85"/>
    <w:rsid w:val="004435C4"/>
    <w:rsid w:val="00452A3C"/>
    <w:rsid w:val="00453B88"/>
    <w:rsid w:val="00455AC9"/>
    <w:rsid w:val="00460E8F"/>
    <w:rsid w:val="00461CE4"/>
    <w:rsid w:val="00462B72"/>
    <w:rsid w:val="0046419D"/>
    <w:rsid w:val="00465650"/>
    <w:rsid w:val="004670C0"/>
    <w:rsid w:val="00472080"/>
    <w:rsid w:val="00472338"/>
    <w:rsid w:val="00472813"/>
    <w:rsid w:val="00472963"/>
    <w:rsid w:val="004730DD"/>
    <w:rsid w:val="00473E99"/>
    <w:rsid w:val="0048273D"/>
    <w:rsid w:val="004877CE"/>
    <w:rsid w:val="00490932"/>
    <w:rsid w:val="004A0052"/>
    <w:rsid w:val="004A2402"/>
    <w:rsid w:val="004A368D"/>
    <w:rsid w:val="004A5E50"/>
    <w:rsid w:val="004A6FA3"/>
    <w:rsid w:val="004B6CB1"/>
    <w:rsid w:val="004B753A"/>
    <w:rsid w:val="004E3773"/>
    <w:rsid w:val="004E3AC1"/>
    <w:rsid w:val="004E4D27"/>
    <w:rsid w:val="004F2537"/>
    <w:rsid w:val="004F2D42"/>
    <w:rsid w:val="004F500A"/>
    <w:rsid w:val="004F6E59"/>
    <w:rsid w:val="004F74CB"/>
    <w:rsid w:val="005039AB"/>
    <w:rsid w:val="00510FBC"/>
    <w:rsid w:val="00510FC0"/>
    <w:rsid w:val="005169ED"/>
    <w:rsid w:val="00516B72"/>
    <w:rsid w:val="0051759A"/>
    <w:rsid w:val="00517A2E"/>
    <w:rsid w:val="00530ECE"/>
    <w:rsid w:val="005321DD"/>
    <w:rsid w:val="00532442"/>
    <w:rsid w:val="00532D85"/>
    <w:rsid w:val="005355BB"/>
    <w:rsid w:val="00541AE2"/>
    <w:rsid w:val="00555BFE"/>
    <w:rsid w:val="00561E97"/>
    <w:rsid w:val="00564E19"/>
    <w:rsid w:val="0056523B"/>
    <w:rsid w:val="00566247"/>
    <w:rsid w:val="0057149D"/>
    <w:rsid w:val="00571914"/>
    <w:rsid w:val="005833D4"/>
    <w:rsid w:val="00590BE8"/>
    <w:rsid w:val="00591492"/>
    <w:rsid w:val="00592B1A"/>
    <w:rsid w:val="00596669"/>
    <w:rsid w:val="005A0117"/>
    <w:rsid w:val="005A5A96"/>
    <w:rsid w:val="005B0843"/>
    <w:rsid w:val="005B1EB1"/>
    <w:rsid w:val="005B540D"/>
    <w:rsid w:val="005C3872"/>
    <w:rsid w:val="005C596F"/>
    <w:rsid w:val="005C6D59"/>
    <w:rsid w:val="005D29BD"/>
    <w:rsid w:val="005D530A"/>
    <w:rsid w:val="005E0FFC"/>
    <w:rsid w:val="005E3CCF"/>
    <w:rsid w:val="005E3DB7"/>
    <w:rsid w:val="005F234A"/>
    <w:rsid w:val="005F5C2E"/>
    <w:rsid w:val="005F7D0E"/>
    <w:rsid w:val="00603EB6"/>
    <w:rsid w:val="00605C57"/>
    <w:rsid w:val="00605FC4"/>
    <w:rsid w:val="0061274B"/>
    <w:rsid w:val="006173D0"/>
    <w:rsid w:val="00623A55"/>
    <w:rsid w:val="00624D08"/>
    <w:rsid w:val="00625A15"/>
    <w:rsid w:val="00625AA0"/>
    <w:rsid w:val="00627779"/>
    <w:rsid w:val="006334BF"/>
    <w:rsid w:val="00650300"/>
    <w:rsid w:val="006513F6"/>
    <w:rsid w:val="006517EE"/>
    <w:rsid w:val="00655BDE"/>
    <w:rsid w:val="00671011"/>
    <w:rsid w:val="00671315"/>
    <w:rsid w:val="00676C63"/>
    <w:rsid w:val="006773AC"/>
    <w:rsid w:val="00682E94"/>
    <w:rsid w:val="00686163"/>
    <w:rsid w:val="00686F35"/>
    <w:rsid w:val="006909BE"/>
    <w:rsid w:val="00694C4A"/>
    <w:rsid w:val="006964B3"/>
    <w:rsid w:val="006976A6"/>
    <w:rsid w:val="006A1EF4"/>
    <w:rsid w:val="006A25B6"/>
    <w:rsid w:val="006A2D04"/>
    <w:rsid w:val="006A6E32"/>
    <w:rsid w:val="006A6E43"/>
    <w:rsid w:val="006B4202"/>
    <w:rsid w:val="006B59A6"/>
    <w:rsid w:val="006B6D77"/>
    <w:rsid w:val="006B721D"/>
    <w:rsid w:val="006C08A6"/>
    <w:rsid w:val="006C0D96"/>
    <w:rsid w:val="006C2223"/>
    <w:rsid w:val="006C296C"/>
    <w:rsid w:val="006D4AA4"/>
    <w:rsid w:val="006D6412"/>
    <w:rsid w:val="006D7574"/>
    <w:rsid w:val="006D7A07"/>
    <w:rsid w:val="006E181F"/>
    <w:rsid w:val="006E2642"/>
    <w:rsid w:val="006F33A4"/>
    <w:rsid w:val="007003DD"/>
    <w:rsid w:val="00700E99"/>
    <w:rsid w:val="007037EF"/>
    <w:rsid w:val="00703915"/>
    <w:rsid w:val="00706C7A"/>
    <w:rsid w:val="0071140C"/>
    <w:rsid w:val="00712DE3"/>
    <w:rsid w:val="007217E8"/>
    <w:rsid w:val="00724222"/>
    <w:rsid w:val="00725F91"/>
    <w:rsid w:val="00733842"/>
    <w:rsid w:val="00735B7E"/>
    <w:rsid w:val="00737794"/>
    <w:rsid w:val="007408A9"/>
    <w:rsid w:val="0074292D"/>
    <w:rsid w:val="0075134F"/>
    <w:rsid w:val="0075362F"/>
    <w:rsid w:val="0076143E"/>
    <w:rsid w:val="00763819"/>
    <w:rsid w:val="007709B4"/>
    <w:rsid w:val="007719C7"/>
    <w:rsid w:val="00771B50"/>
    <w:rsid w:val="0078242C"/>
    <w:rsid w:val="00783D88"/>
    <w:rsid w:val="00792737"/>
    <w:rsid w:val="00792F58"/>
    <w:rsid w:val="007936D8"/>
    <w:rsid w:val="00796761"/>
    <w:rsid w:val="007A080D"/>
    <w:rsid w:val="007A0927"/>
    <w:rsid w:val="007A43D9"/>
    <w:rsid w:val="007A6B33"/>
    <w:rsid w:val="007A795A"/>
    <w:rsid w:val="007A7E29"/>
    <w:rsid w:val="007B2C01"/>
    <w:rsid w:val="007B5626"/>
    <w:rsid w:val="007B6E5C"/>
    <w:rsid w:val="007C01B6"/>
    <w:rsid w:val="007C3AFB"/>
    <w:rsid w:val="007C3BE7"/>
    <w:rsid w:val="007C60E0"/>
    <w:rsid w:val="007C73EC"/>
    <w:rsid w:val="007D0E56"/>
    <w:rsid w:val="007D17A5"/>
    <w:rsid w:val="007D2432"/>
    <w:rsid w:val="007D41B8"/>
    <w:rsid w:val="007D7F2C"/>
    <w:rsid w:val="007E17DC"/>
    <w:rsid w:val="007E6B21"/>
    <w:rsid w:val="007E73B1"/>
    <w:rsid w:val="007E7994"/>
    <w:rsid w:val="007F71D8"/>
    <w:rsid w:val="00801A3A"/>
    <w:rsid w:val="00801C25"/>
    <w:rsid w:val="0080219A"/>
    <w:rsid w:val="00802B16"/>
    <w:rsid w:val="0080549D"/>
    <w:rsid w:val="008067C0"/>
    <w:rsid w:val="0081138F"/>
    <w:rsid w:val="0081506A"/>
    <w:rsid w:val="008155F3"/>
    <w:rsid w:val="008162E9"/>
    <w:rsid w:val="00817C58"/>
    <w:rsid w:val="00817F71"/>
    <w:rsid w:val="0083765C"/>
    <w:rsid w:val="008436B1"/>
    <w:rsid w:val="008502A5"/>
    <w:rsid w:val="00857063"/>
    <w:rsid w:val="00862E93"/>
    <w:rsid w:val="008645D2"/>
    <w:rsid w:val="00870A08"/>
    <w:rsid w:val="0087215F"/>
    <w:rsid w:val="008721CA"/>
    <w:rsid w:val="00872B9E"/>
    <w:rsid w:val="0087457D"/>
    <w:rsid w:val="00887AFB"/>
    <w:rsid w:val="008916B5"/>
    <w:rsid w:val="00891A5B"/>
    <w:rsid w:val="00892A55"/>
    <w:rsid w:val="00893DF1"/>
    <w:rsid w:val="008959AD"/>
    <w:rsid w:val="00895EAF"/>
    <w:rsid w:val="008A12A7"/>
    <w:rsid w:val="008A2DA4"/>
    <w:rsid w:val="008A2DD3"/>
    <w:rsid w:val="008A35E7"/>
    <w:rsid w:val="008B149B"/>
    <w:rsid w:val="008B23FB"/>
    <w:rsid w:val="008B3145"/>
    <w:rsid w:val="008B38D6"/>
    <w:rsid w:val="008B7FC7"/>
    <w:rsid w:val="008C030E"/>
    <w:rsid w:val="008C1A2B"/>
    <w:rsid w:val="008C3D21"/>
    <w:rsid w:val="008C5ECC"/>
    <w:rsid w:val="008D2C52"/>
    <w:rsid w:val="008D3497"/>
    <w:rsid w:val="008D4C7B"/>
    <w:rsid w:val="008F060C"/>
    <w:rsid w:val="008F2389"/>
    <w:rsid w:val="008F4D1E"/>
    <w:rsid w:val="008F5762"/>
    <w:rsid w:val="008F68FC"/>
    <w:rsid w:val="009074E8"/>
    <w:rsid w:val="009104A4"/>
    <w:rsid w:val="00920173"/>
    <w:rsid w:val="0092080B"/>
    <w:rsid w:val="00920B69"/>
    <w:rsid w:val="009221B3"/>
    <w:rsid w:val="0092345A"/>
    <w:rsid w:val="00923F5F"/>
    <w:rsid w:val="00924216"/>
    <w:rsid w:val="009247CF"/>
    <w:rsid w:val="009331A3"/>
    <w:rsid w:val="00936340"/>
    <w:rsid w:val="00944A73"/>
    <w:rsid w:val="009455F5"/>
    <w:rsid w:val="00945B33"/>
    <w:rsid w:val="009534B7"/>
    <w:rsid w:val="00956593"/>
    <w:rsid w:val="009629B8"/>
    <w:rsid w:val="00964134"/>
    <w:rsid w:val="0096655F"/>
    <w:rsid w:val="00967C4F"/>
    <w:rsid w:val="009702C3"/>
    <w:rsid w:val="00971E5C"/>
    <w:rsid w:val="00972F2B"/>
    <w:rsid w:val="009776BF"/>
    <w:rsid w:val="00980FE2"/>
    <w:rsid w:val="009872C2"/>
    <w:rsid w:val="009905DC"/>
    <w:rsid w:val="00990F09"/>
    <w:rsid w:val="00995A56"/>
    <w:rsid w:val="0099636F"/>
    <w:rsid w:val="009A02C2"/>
    <w:rsid w:val="009A1028"/>
    <w:rsid w:val="009A5D97"/>
    <w:rsid w:val="009A6227"/>
    <w:rsid w:val="009A6259"/>
    <w:rsid w:val="009B0983"/>
    <w:rsid w:val="009B521A"/>
    <w:rsid w:val="009C31DA"/>
    <w:rsid w:val="009C383E"/>
    <w:rsid w:val="009C47D2"/>
    <w:rsid w:val="009C62F6"/>
    <w:rsid w:val="009D261F"/>
    <w:rsid w:val="009D291D"/>
    <w:rsid w:val="009D59B0"/>
    <w:rsid w:val="009D6F97"/>
    <w:rsid w:val="009E3711"/>
    <w:rsid w:val="009E542F"/>
    <w:rsid w:val="009E6F10"/>
    <w:rsid w:val="009F42C9"/>
    <w:rsid w:val="009F744A"/>
    <w:rsid w:val="009F791D"/>
    <w:rsid w:val="00A04FB8"/>
    <w:rsid w:val="00A061CC"/>
    <w:rsid w:val="00A07D61"/>
    <w:rsid w:val="00A1013E"/>
    <w:rsid w:val="00A10161"/>
    <w:rsid w:val="00A1723A"/>
    <w:rsid w:val="00A1792B"/>
    <w:rsid w:val="00A255A7"/>
    <w:rsid w:val="00A269F2"/>
    <w:rsid w:val="00A3277F"/>
    <w:rsid w:val="00A34A4D"/>
    <w:rsid w:val="00A374F2"/>
    <w:rsid w:val="00A377F1"/>
    <w:rsid w:val="00A403B3"/>
    <w:rsid w:val="00A417DD"/>
    <w:rsid w:val="00A41A4B"/>
    <w:rsid w:val="00A4392D"/>
    <w:rsid w:val="00A61AFD"/>
    <w:rsid w:val="00A645EB"/>
    <w:rsid w:val="00A711A9"/>
    <w:rsid w:val="00A741BB"/>
    <w:rsid w:val="00A80743"/>
    <w:rsid w:val="00A845DF"/>
    <w:rsid w:val="00A84A2B"/>
    <w:rsid w:val="00A85D58"/>
    <w:rsid w:val="00A91118"/>
    <w:rsid w:val="00A9291F"/>
    <w:rsid w:val="00A94687"/>
    <w:rsid w:val="00A953B1"/>
    <w:rsid w:val="00AA1907"/>
    <w:rsid w:val="00AA2B05"/>
    <w:rsid w:val="00AA360D"/>
    <w:rsid w:val="00AA3A69"/>
    <w:rsid w:val="00AA5844"/>
    <w:rsid w:val="00AA62B7"/>
    <w:rsid w:val="00AB34B0"/>
    <w:rsid w:val="00AB41D9"/>
    <w:rsid w:val="00AB5116"/>
    <w:rsid w:val="00AB59E5"/>
    <w:rsid w:val="00AB7723"/>
    <w:rsid w:val="00AC33EF"/>
    <w:rsid w:val="00AC387A"/>
    <w:rsid w:val="00AC4164"/>
    <w:rsid w:val="00AC621F"/>
    <w:rsid w:val="00AD014C"/>
    <w:rsid w:val="00AD13BD"/>
    <w:rsid w:val="00AD5063"/>
    <w:rsid w:val="00AD50B5"/>
    <w:rsid w:val="00AD77E3"/>
    <w:rsid w:val="00AE0D34"/>
    <w:rsid w:val="00AE12D3"/>
    <w:rsid w:val="00AE2094"/>
    <w:rsid w:val="00AE3AF2"/>
    <w:rsid w:val="00AE4593"/>
    <w:rsid w:val="00AF2674"/>
    <w:rsid w:val="00B001D7"/>
    <w:rsid w:val="00B0423B"/>
    <w:rsid w:val="00B047EC"/>
    <w:rsid w:val="00B05B01"/>
    <w:rsid w:val="00B0703F"/>
    <w:rsid w:val="00B15004"/>
    <w:rsid w:val="00B17DF2"/>
    <w:rsid w:val="00B2083B"/>
    <w:rsid w:val="00B2236B"/>
    <w:rsid w:val="00B23783"/>
    <w:rsid w:val="00B3200B"/>
    <w:rsid w:val="00B32B7A"/>
    <w:rsid w:val="00B3579D"/>
    <w:rsid w:val="00B37677"/>
    <w:rsid w:val="00B409C8"/>
    <w:rsid w:val="00B417E1"/>
    <w:rsid w:val="00B4196B"/>
    <w:rsid w:val="00B4214A"/>
    <w:rsid w:val="00B47108"/>
    <w:rsid w:val="00B5335B"/>
    <w:rsid w:val="00B551FC"/>
    <w:rsid w:val="00B553B9"/>
    <w:rsid w:val="00B56C7D"/>
    <w:rsid w:val="00B56FAC"/>
    <w:rsid w:val="00B57C00"/>
    <w:rsid w:val="00B70348"/>
    <w:rsid w:val="00B7433E"/>
    <w:rsid w:val="00B85451"/>
    <w:rsid w:val="00B91AD7"/>
    <w:rsid w:val="00B92E0C"/>
    <w:rsid w:val="00B94BF3"/>
    <w:rsid w:val="00B95589"/>
    <w:rsid w:val="00BA52B6"/>
    <w:rsid w:val="00BB273C"/>
    <w:rsid w:val="00BB2CEC"/>
    <w:rsid w:val="00BB5D39"/>
    <w:rsid w:val="00BB649F"/>
    <w:rsid w:val="00BB7541"/>
    <w:rsid w:val="00BC006F"/>
    <w:rsid w:val="00BC24E4"/>
    <w:rsid w:val="00BC3294"/>
    <w:rsid w:val="00BC57DA"/>
    <w:rsid w:val="00BC6F0D"/>
    <w:rsid w:val="00BC7909"/>
    <w:rsid w:val="00BD000A"/>
    <w:rsid w:val="00BD22D5"/>
    <w:rsid w:val="00BD3123"/>
    <w:rsid w:val="00BD4A41"/>
    <w:rsid w:val="00BD5612"/>
    <w:rsid w:val="00BD6401"/>
    <w:rsid w:val="00BE50F0"/>
    <w:rsid w:val="00BE6A99"/>
    <w:rsid w:val="00BF3FF4"/>
    <w:rsid w:val="00BF46D0"/>
    <w:rsid w:val="00BF55E0"/>
    <w:rsid w:val="00BF6597"/>
    <w:rsid w:val="00BF68A6"/>
    <w:rsid w:val="00BF6D70"/>
    <w:rsid w:val="00C01BE9"/>
    <w:rsid w:val="00C048F2"/>
    <w:rsid w:val="00C11D8C"/>
    <w:rsid w:val="00C16DC2"/>
    <w:rsid w:val="00C23376"/>
    <w:rsid w:val="00C279A6"/>
    <w:rsid w:val="00C27CE2"/>
    <w:rsid w:val="00C30469"/>
    <w:rsid w:val="00C32F75"/>
    <w:rsid w:val="00C354B7"/>
    <w:rsid w:val="00C42D5D"/>
    <w:rsid w:val="00C43FF4"/>
    <w:rsid w:val="00C52183"/>
    <w:rsid w:val="00C52C55"/>
    <w:rsid w:val="00C53B41"/>
    <w:rsid w:val="00C60C57"/>
    <w:rsid w:val="00C626EC"/>
    <w:rsid w:val="00C80629"/>
    <w:rsid w:val="00C827A9"/>
    <w:rsid w:val="00C90A54"/>
    <w:rsid w:val="00C91BA0"/>
    <w:rsid w:val="00C93F53"/>
    <w:rsid w:val="00C95EFE"/>
    <w:rsid w:val="00CA3979"/>
    <w:rsid w:val="00CA39DA"/>
    <w:rsid w:val="00CA40CB"/>
    <w:rsid w:val="00CA5FF6"/>
    <w:rsid w:val="00CA61BB"/>
    <w:rsid w:val="00CB11C4"/>
    <w:rsid w:val="00CB3A08"/>
    <w:rsid w:val="00CB4F28"/>
    <w:rsid w:val="00CB6ECC"/>
    <w:rsid w:val="00CB70DF"/>
    <w:rsid w:val="00CB76AA"/>
    <w:rsid w:val="00CC1D5D"/>
    <w:rsid w:val="00CC75C5"/>
    <w:rsid w:val="00CD1F87"/>
    <w:rsid w:val="00CE41E5"/>
    <w:rsid w:val="00CE5364"/>
    <w:rsid w:val="00CF08EF"/>
    <w:rsid w:val="00D115C8"/>
    <w:rsid w:val="00D12683"/>
    <w:rsid w:val="00D31555"/>
    <w:rsid w:val="00D403F8"/>
    <w:rsid w:val="00D4477A"/>
    <w:rsid w:val="00D46C0C"/>
    <w:rsid w:val="00D528E2"/>
    <w:rsid w:val="00D60449"/>
    <w:rsid w:val="00D62B1B"/>
    <w:rsid w:val="00D66B60"/>
    <w:rsid w:val="00D717A9"/>
    <w:rsid w:val="00D7736F"/>
    <w:rsid w:val="00D81E19"/>
    <w:rsid w:val="00D8256E"/>
    <w:rsid w:val="00D8364B"/>
    <w:rsid w:val="00D8491F"/>
    <w:rsid w:val="00D8776D"/>
    <w:rsid w:val="00D94596"/>
    <w:rsid w:val="00D94F61"/>
    <w:rsid w:val="00D958FB"/>
    <w:rsid w:val="00DA0BB1"/>
    <w:rsid w:val="00DA1BD5"/>
    <w:rsid w:val="00DA3E9C"/>
    <w:rsid w:val="00DA4085"/>
    <w:rsid w:val="00DA421D"/>
    <w:rsid w:val="00DA4685"/>
    <w:rsid w:val="00DA57EC"/>
    <w:rsid w:val="00DA7464"/>
    <w:rsid w:val="00DB28A4"/>
    <w:rsid w:val="00DC6F82"/>
    <w:rsid w:val="00DD5AFB"/>
    <w:rsid w:val="00DD6CF7"/>
    <w:rsid w:val="00DE23A1"/>
    <w:rsid w:val="00DF7E1B"/>
    <w:rsid w:val="00E04321"/>
    <w:rsid w:val="00E1365C"/>
    <w:rsid w:val="00E13AD3"/>
    <w:rsid w:val="00E16434"/>
    <w:rsid w:val="00E166E5"/>
    <w:rsid w:val="00E16BCC"/>
    <w:rsid w:val="00E214CB"/>
    <w:rsid w:val="00E2295A"/>
    <w:rsid w:val="00E251F0"/>
    <w:rsid w:val="00E31006"/>
    <w:rsid w:val="00E3480E"/>
    <w:rsid w:val="00E40D60"/>
    <w:rsid w:val="00E41479"/>
    <w:rsid w:val="00E43CF3"/>
    <w:rsid w:val="00E57CE8"/>
    <w:rsid w:val="00E63098"/>
    <w:rsid w:val="00E65DCA"/>
    <w:rsid w:val="00E67620"/>
    <w:rsid w:val="00E73006"/>
    <w:rsid w:val="00E77388"/>
    <w:rsid w:val="00E82C85"/>
    <w:rsid w:val="00E83375"/>
    <w:rsid w:val="00E858D3"/>
    <w:rsid w:val="00E8742B"/>
    <w:rsid w:val="00E9197F"/>
    <w:rsid w:val="00E93409"/>
    <w:rsid w:val="00E96B67"/>
    <w:rsid w:val="00EA2615"/>
    <w:rsid w:val="00EA2AC2"/>
    <w:rsid w:val="00EA4689"/>
    <w:rsid w:val="00EA795A"/>
    <w:rsid w:val="00EB12CA"/>
    <w:rsid w:val="00EB5824"/>
    <w:rsid w:val="00EC0355"/>
    <w:rsid w:val="00EC05DD"/>
    <w:rsid w:val="00EC0C42"/>
    <w:rsid w:val="00ED1A05"/>
    <w:rsid w:val="00ED671A"/>
    <w:rsid w:val="00EE3B69"/>
    <w:rsid w:val="00EE3C1F"/>
    <w:rsid w:val="00EE5BB6"/>
    <w:rsid w:val="00EE6811"/>
    <w:rsid w:val="00EF083A"/>
    <w:rsid w:val="00EF1269"/>
    <w:rsid w:val="00EF1BF6"/>
    <w:rsid w:val="00EF3AFF"/>
    <w:rsid w:val="00EF6576"/>
    <w:rsid w:val="00F01B5D"/>
    <w:rsid w:val="00F01C2D"/>
    <w:rsid w:val="00F04618"/>
    <w:rsid w:val="00F06129"/>
    <w:rsid w:val="00F07EB7"/>
    <w:rsid w:val="00F13833"/>
    <w:rsid w:val="00F15B86"/>
    <w:rsid w:val="00F15FF4"/>
    <w:rsid w:val="00F17E89"/>
    <w:rsid w:val="00F224AE"/>
    <w:rsid w:val="00F30C41"/>
    <w:rsid w:val="00F32AB8"/>
    <w:rsid w:val="00F37C3D"/>
    <w:rsid w:val="00F4143A"/>
    <w:rsid w:val="00F45837"/>
    <w:rsid w:val="00F46DA4"/>
    <w:rsid w:val="00F52071"/>
    <w:rsid w:val="00F53C8C"/>
    <w:rsid w:val="00F53CC3"/>
    <w:rsid w:val="00F552B0"/>
    <w:rsid w:val="00F55779"/>
    <w:rsid w:val="00F56EF2"/>
    <w:rsid w:val="00F639F5"/>
    <w:rsid w:val="00F71C28"/>
    <w:rsid w:val="00F75C23"/>
    <w:rsid w:val="00F75EDB"/>
    <w:rsid w:val="00F90820"/>
    <w:rsid w:val="00F91D87"/>
    <w:rsid w:val="00FA27F4"/>
    <w:rsid w:val="00FA378B"/>
    <w:rsid w:val="00FB096D"/>
    <w:rsid w:val="00FB1941"/>
    <w:rsid w:val="00FB79B6"/>
    <w:rsid w:val="00FC5C67"/>
    <w:rsid w:val="00FD4AF7"/>
    <w:rsid w:val="00FD4C27"/>
    <w:rsid w:val="00FD4DA5"/>
    <w:rsid w:val="00FE007C"/>
    <w:rsid w:val="00FE07E6"/>
    <w:rsid w:val="00FE2CB0"/>
    <w:rsid w:val="00FE3CD8"/>
    <w:rsid w:val="00FF04E1"/>
    <w:rsid w:val="00FF1D2C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820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27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6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A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F267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2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67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C6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01"/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styleId="a7">
    <w:name w:val="Hyperlink"/>
    <w:basedOn w:val="a0"/>
    <w:uiPriority w:val="99"/>
    <w:unhideWhenUsed/>
    <w:rsid w:val="00E77388"/>
    <w:rPr>
      <w:color w:val="0000FF"/>
      <w:u w:val="single"/>
    </w:rPr>
  </w:style>
  <w:style w:type="character" w:styleId="a8">
    <w:name w:val="Emphasis"/>
    <w:basedOn w:val="a0"/>
    <w:uiPriority w:val="20"/>
    <w:qFormat/>
    <w:rsid w:val="00FE07E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12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separator">
    <w:name w:val="js-separator"/>
    <w:basedOn w:val="a0"/>
    <w:rsid w:val="0061274B"/>
  </w:style>
  <w:style w:type="character" w:customStyle="1" w:styleId="visually-hidden">
    <w:name w:val="visually-hidden"/>
    <w:basedOn w:val="a0"/>
    <w:rsid w:val="0061274B"/>
  </w:style>
  <w:style w:type="table" w:styleId="a9">
    <w:name w:val="Table Grid"/>
    <w:basedOn w:val="a1"/>
    <w:uiPriority w:val="59"/>
    <w:rsid w:val="0021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820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27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6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A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F267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2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67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C6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01"/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styleId="a7">
    <w:name w:val="Hyperlink"/>
    <w:basedOn w:val="a0"/>
    <w:uiPriority w:val="99"/>
    <w:unhideWhenUsed/>
    <w:rsid w:val="00E77388"/>
    <w:rPr>
      <w:color w:val="0000FF"/>
      <w:u w:val="single"/>
    </w:rPr>
  </w:style>
  <w:style w:type="character" w:styleId="a8">
    <w:name w:val="Emphasis"/>
    <w:basedOn w:val="a0"/>
    <w:uiPriority w:val="20"/>
    <w:qFormat/>
    <w:rsid w:val="00FE07E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12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separator">
    <w:name w:val="js-separator"/>
    <w:basedOn w:val="a0"/>
    <w:rsid w:val="0061274B"/>
  </w:style>
  <w:style w:type="character" w:customStyle="1" w:styleId="visually-hidden">
    <w:name w:val="visually-hidden"/>
    <w:basedOn w:val="a0"/>
    <w:rsid w:val="0061274B"/>
  </w:style>
  <w:style w:type="table" w:styleId="a9">
    <w:name w:val="Table Grid"/>
    <w:basedOn w:val="a1"/>
    <w:uiPriority w:val="59"/>
    <w:rsid w:val="0021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1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6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9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35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33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39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991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9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684">
                      <w:marLeft w:val="-38"/>
                      <w:marRight w:val="-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4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0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2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8746">
                      <w:marLeft w:val="-38"/>
                      <w:marRight w:val="-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ya\Forest\diag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sya\Forest\diag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5007571168988489E-2"/>
          <c:y val="5.1459096623161012E-2"/>
          <c:w val="0.87592469210579427"/>
          <c:h val="0.58829318690112542"/>
        </c:manualLayout>
      </c:layout>
      <c:barChart>
        <c:barDir val="col"/>
        <c:grouping val="clustered"/>
        <c:varyColors val="0"/>
        <c:ser>
          <c:idx val="0"/>
          <c:order val="0"/>
          <c:tx>
            <c:v>Данные 1973 г.</c:v>
          </c:tx>
          <c:invertIfNegative val="0"/>
          <c:cat>
            <c:strRef>
              <c:f>Лист1!$A$2:$A$7</c:f>
              <c:strCache>
                <c:ptCount val="6"/>
                <c:pt idx="0">
                  <c:v>Нелесная</c:v>
                </c:pt>
                <c:pt idx="1">
                  <c:v>Непокрытая</c:v>
                </c:pt>
                <c:pt idx="2">
                  <c:v>Молодняки</c:v>
                </c:pt>
                <c:pt idx="3">
                  <c:v>Средневозрастные</c:v>
                </c:pt>
                <c:pt idx="4">
                  <c:v>Приспевающие </c:v>
                </c:pt>
                <c:pt idx="5">
                  <c:v>Спелые и перестойные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5108.223</c:v>
                </c:pt>
                <c:pt idx="1">
                  <c:v>3273.893</c:v>
                </c:pt>
                <c:pt idx="2">
                  <c:v>12161.066999999999</c:v>
                </c:pt>
                <c:pt idx="3">
                  <c:v>12648.814</c:v>
                </c:pt>
                <c:pt idx="4">
                  <c:v>5783.5929999999998</c:v>
                </c:pt>
                <c:pt idx="5">
                  <c:v>24444.429</c:v>
                </c:pt>
              </c:numCache>
            </c:numRef>
          </c:val>
        </c:ser>
        <c:ser>
          <c:idx val="1"/>
          <c:order val="1"/>
          <c:tx>
            <c:v>Данные 2017 г.</c:v>
          </c:tx>
          <c:invertIfNegative val="0"/>
          <c:cat>
            <c:strRef>
              <c:f>Лист1!$A$2:$A$7</c:f>
              <c:strCache>
                <c:ptCount val="6"/>
                <c:pt idx="0">
                  <c:v>Нелесная</c:v>
                </c:pt>
                <c:pt idx="1">
                  <c:v>Непокрытая</c:v>
                </c:pt>
                <c:pt idx="2">
                  <c:v>Молодняки</c:v>
                </c:pt>
                <c:pt idx="3">
                  <c:v>Средневозрастные</c:v>
                </c:pt>
                <c:pt idx="4">
                  <c:v>Приспевающие </c:v>
                </c:pt>
                <c:pt idx="5">
                  <c:v>Спелые и перестойные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4670.1940000000004</c:v>
                </c:pt>
                <c:pt idx="1">
                  <c:v>3032.4549999999999</c:v>
                </c:pt>
                <c:pt idx="2">
                  <c:v>12847.546</c:v>
                </c:pt>
                <c:pt idx="3">
                  <c:v>13411.571</c:v>
                </c:pt>
                <c:pt idx="4">
                  <c:v>6170.1729999999998</c:v>
                </c:pt>
                <c:pt idx="5">
                  <c:v>24128.405999999999</c:v>
                </c:pt>
              </c:numCache>
            </c:numRef>
          </c:val>
        </c:ser>
        <c:ser>
          <c:idx val="2"/>
          <c:order val="2"/>
          <c:tx>
            <c:v>Расчет</c:v>
          </c:tx>
          <c:invertIfNegative val="0"/>
          <c:cat>
            <c:strRef>
              <c:f>Лист1!$A$2:$A$7</c:f>
              <c:strCache>
                <c:ptCount val="6"/>
                <c:pt idx="0">
                  <c:v>Нелесная</c:v>
                </c:pt>
                <c:pt idx="1">
                  <c:v>Непокрытая</c:v>
                </c:pt>
                <c:pt idx="2">
                  <c:v>Молодняки</c:v>
                </c:pt>
                <c:pt idx="3">
                  <c:v>Средневозрастные</c:v>
                </c:pt>
                <c:pt idx="4">
                  <c:v>Приспевающие </c:v>
                </c:pt>
                <c:pt idx="5">
                  <c:v>Спелые и перестойные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4401.66</c:v>
                </c:pt>
                <c:pt idx="1">
                  <c:v>3166.37</c:v>
                </c:pt>
                <c:pt idx="2">
                  <c:v>12544.61</c:v>
                </c:pt>
                <c:pt idx="3">
                  <c:v>13137.08</c:v>
                </c:pt>
                <c:pt idx="4">
                  <c:v>6215.15</c:v>
                </c:pt>
                <c:pt idx="5">
                  <c:v>24089.599999999999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113920"/>
        <c:axId val="142480448"/>
      </c:barChart>
      <c:catAx>
        <c:axId val="44113920"/>
        <c:scaling>
          <c:orientation val="minMax"/>
        </c:scaling>
        <c:delete val="0"/>
        <c:axPos val="b"/>
        <c:numFmt formatCode="@" sourceLinked="0"/>
        <c:majorTickMark val="out"/>
        <c:minorTickMark val="none"/>
        <c:tickLblPos val="low"/>
        <c:txPr>
          <a:bodyPr rot="0" vert="horz"/>
          <a:lstStyle/>
          <a:p>
            <a:pPr>
              <a:defRPr sz="800" baseline="0"/>
            </a:pPr>
            <a:endParaRPr lang="ru-RU"/>
          </a:p>
        </c:txPr>
        <c:crossAx val="142480448"/>
        <c:crosses val="autoZero"/>
        <c:auto val="0"/>
        <c:lblAlgn val="ctr"/>
        <c:lblOffset val="10"/>
        <c:tickMarkSkip val="1"/>
        <c:noMultiLvlLbl val="0"/>
      </c:catAx>
      <c:valAx>
        <c:axId val="142480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1139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1299246248065146"/>
          <c:y val="0.79258283840799759"/>
          <c:w val="0.59042634093815194"/>
          <c:h val="0.16880338821283702"/>
        </c:manualLayout>
      </c:layout>
      <c:overlay val="0"/>
      <c:txPr>
        <a:bodyPr/>
        <a:lstStyle/>
        <a:p>
          <a:pPr>
            <a:defRPr sz="1200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50405419185345"/>
          <c:y val="3.3491755800582938E-2"/>
          <c:w val="0.57050117550472068"/>
          <c:h val="0.82327553751724147"/>
        </c:manualLayout>
      </c:layout>
      <c:lineChart>
        <c:grouping val="standard"/>
        <c:varyColors val="0"/>
        <c:ser>
          <c:idx val="0"/>
          <c:order val="0"/>
          <c:tx>
            <c:v>Current level</c:v>
          </c:tx>
          <c:cat>
            <c:numLit>
              <c:formatCode>General</c:formatCode>
              <c:ptCount val="5"/>
              <c:pt idx="0">
                <c:v>0</c:v>
              </c:pt>
              <c:pt idx="1">
                <c:v>50</c:v>
              </c:pt>
              <c:pt idx="2">
                <c:v>100</c:v>
              </c:pt>
              <c:pt idx="3">
                <c:v>150</c:v>
              </c:pt>
              <c:pt idx="4">
                <c:v>200</c:v>
              </c:pt>
            </c:numLit>
          </c:cat>
          <c:val>
            <c:numRef>
              <c:f>Лист1!$B$61:$F$61</c:f>
              <c:numCache>
                <c:formatCode>General</c:formatCode>
                <c:ptCount val="5"/>
                <c:pt idx="0">
                  <c:v>57844.915999999997</c:v>
                </c:pt>
                <c:pt idx="1">
                  <c:v>57712.095268306301</c:v>
                </c:pt>
                <c:pt idx="2">
                  <c:v>57652.101252521097</c:v>
                </c:pt>
                <c:pt idx="3">
                  <c:v>57708.5914563681</c:v>
                </c:pt>
                <c:pt idx="4">
                  <c:v>57882.030363178397</c:v>
                </c:pt>
              </c:numCache>
            </c:numRef>
          </c:val>
          <c:smooth val="0"/>
        </c:ser>
        <c:ser>
          <c:idx val="1"/>
          <c:order val="1"/>
          <c:tx>
            <c:v>Natural factors/2</c:v>
          </c:tx>
          <c:cat>
            <c:numLit>
              <c:formatCode>General</c:formatCode>
              <c:ptCount val="5"/>
              <c:pt idx="0">
                <c:v>0</c:v>
              </c:pt>
              <c:pt idx="1">
                <c:v>50</c:v>
              </c:pt>
              <c:pt idx="2">
                <c:v>100</c:v>
              </c:pt>
              <c:pt idx="3">
                <c:v>150</c:v>
              </c:pt>
              <c:pt idx="4">
                <c:v>200</c:v>
              </c:pt>
            </c:numLit>
          </c:cat>
          <c:val>
            <c:numRef>
              <c:f>Лист1!$B$62:$F$62</c:f>
              <c:numCache>
                <c:formatCode>General</c:formatCode>
                <c:ptCount val="5"/>
                <c:pt idx="0">
                  <c:v>57844.915999999997</c:v>
                </c:pt>
                <c:pt idx="1">
                  <c:v>57946.323044931603</c:v>
                </c:pt>
                <c:pt idx="2">
                  <c:v>57738.534270201497</c:v>
                </c:pt>
                <c:pt idx="3">
                  <c:v>57715.589780390801</c:v>
                </c:pt>
                <c:pt idx="4">
                  <c:v>57853.275282155701</c:v>
                </c:pt>
              </c:numCache>
            </c:numRef>
          </c:val>
          <c:smooth val="0"/>
        </c:ser>
        <c:ser>
          <c:idx val="2"/>
          <c:order val="2"/>
          <c:tx>
            <c:v>Planting*2</c:v>
          </c:tx>
          <c:cat>
            <c:numLit>
              <c:formatCode>General</c:formatCode>
              <c:ptCount val="5"/>
              <c:pt idx="0">
                <c:v>0</c:v>
              </c:pt>
              <c:pt idx="1">
                <c:v>50</c:v>
              </c:pt>
              <c:pt idx="2">
                <c:v>100</c:v>
              </c:pt>
              <c:pt idx="3">
                <c:v>150</c:v>
              </c:pt>
              <c:pt idx="4">
                <c:v>200</c:v>
              </c:pt>
            </c:numLit>
          </c:cat>
          <c:val>
            <c:numRef>
              <c:f>Лист1!$B$63:$F$63</c:f>
              <c:numCache>
                <c:formatCode>General</c:formatCode>
                <c:ptCount val="5"/>
                <c:pt idx="0">
                  <c:v>57844.915999999997</c:v>
                </c:pt>
                <c:pt idx="1">
                  <c:v>57924.990014109499</c:v>
                </c:pt>
                <c:pt idx="2">
                  <c:v>58068.964418065698</c:v>
                </c:pt>
                <c:pt idx="3">
                  <c:v>58265.762510054097</c:v>
                </c:pt>
                <c:pt idx="4">
                  <c:v>58527.247398408603</c:v>
                </c:pt>
              </c:numCache>
            </c:numRef>
          </c:val>
          <c:smooth val="0"/>
        </c:ser>
        <c:ser>
          <c:idx val="3"/>
          <c:order val="3"/>
          <c:tx>
            <c:v>Cutting*2,5</c:v>
          </c:tx>
          <c:cat>
            <c:numLit>
              <c:formatCode>General</c:formatCode>
              <c:ptCount val="5"/>
              <c:pt idx="0">
                <c:v>0</c:v>
              </c:pt>
              <c:pt idx="1">
                <c:v>50</c:v>
              </c:pt>
              <c:pt idx="2">
                <c:v>100</c:v>
              </c:pt>
              <c:pt idx="3">
                <c:v>150</c:v>
              </c:pt>
              <c:pt idx="4">
                <c:v>200</c:v>
              </c:pt>
            </c:numLit>
          </c:cat>
          <c:val>
            <c:numRef>
              <c:f>Лист1!$B$64:$F$64</c:f>
              <c:numCache>
                <c:formatCode>General</c:formatCode>
                <c:ptCount val="5"/>
                <c:pt idx="0">
                  <c:v>57844.915999999997</c:v>
                </c:pt>
                <c:pt idx="1">
                  <c:v>57054.481456572597</c:v>
                </c:pt>
                <c:pt idx="2">
                  <c:v>57280.535176621001</c:v>
                </c:pt>
                <c:pt idx="3">
                  <c:v>57430.0726838556</c:v>
                </c:pt>
                <c:pt idx="4">
                  <c:v>57733.154446413202</c:v>
                </c:pt>
              </c:numCache>
            </c:numRef>
          </c:val>
          <c:smooth val="0"/>
        </c:ser>
        <c:ser>
          <c:idx val="4"/>
          <c:order val="4"/>
          <c:tx>
            <c:v>Cutting*2,5;planting*2;natural/2</c:v>
          </c:tx>
          <c:cat>
            <c:numLit>
              <c:formatCode>General</c:formatCode>
              <c:ptCount val="5"/>
              <c:pt idx="0">
                <c:v>0</c:v>
              </c:pt>
              <c:pt idx="1">
                <c:v>50</c:v>
              </c:pt>
              <c:pt idx="2">
                <c:v>100</c:v>
              </c:pt>
              <c:pt idx="3">
                <c:v>150</c:v>
              </c:pt>
              <c:pt idx="4">
                <c:v>200</c:v>
              </c:pt>
            </c:numLit>
          </c:cat>
          <c:val>
            <c:numRef>
              <c:f>Лист1!$B$65:$F$65</c:f>
              <c:numCache>
                <c:formatCode>General</c:formatCode>
                <c:ptCount val="5"/>
                <c:pt idx="0">
                  <c:v>57844.915999999997</c:v>
                </c:pt>
                <c:pt idx="1">
                  <c:v>57454.910956867301</c:v>
                </c:pt>
                <c:pt idx="2">
                  <c:v>57742.023579685098</c:v>
                </c:pt>
                <c:pt idx="3">
                  <c:v>57977.381717026699</c:v>
                </c:pt>
                <c:pt idx="4">
                  <c:v>58367.0508275947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337728"/>
        <c:axId val="142482176"/>
      </c:lineChart>
      <c:catAx>
        <c:axId val="139337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Years</a:t>
                </a:r>
                <a:endParaRPr lang="ru-RU" sz="11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2482176"/>
        <c:crosses val="autoZero"/>
        <c:auto val="1"/>
        <c:lblAlgn val="ctr"/>
        <c:lblOffset val="100"/>
        <c:noMultiLvlLbl val="0"/>
      </c:catAx>
      <c:valAx>
        <c:axId val="142482176"/>
        <c:scaling>
          <c:orientation val="minMax"/>
          <c:max val="58600"/>
          <c:min val="570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Forest</a:t>
                </a:r>
                <a:r>
                  <a:rPr lang="ru-RU" sz="1100" baseline="0"/>
                  <a:t> </a:t>
                </a:r>
                <a:r>
                  <a:rPr lang="en-US" sz="1100"/>
                  <a:t>area,</a:t>
                </a:r>
                <a:r>
                  <a:rPr lang="en-US" sz="1100" baseline="0"/>
                  <a:t> tousand ha</a:t>
                </a:r>
                <a:endParaRPr lang="ru-RU" sz="11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93377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859038947145826"/>
          <c:y val="0.20249949525540076"/>
          <c:w val="0.27904599602774771"/>
          <c:h val="0.51120675526418913"/>
        </c:manualLayout>
      </c:layout>
      <c:overlay val="0"/>
      <c:txPr>
        <a:bodyPr/>
        <a:lstStyle/>
        <a:p>
          <a:pPr>
            <a:defRPr sz="1100">
              <a:latin typeface="+mn-lt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A0D63-7A10-4302-BE7F-A42CE8B9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5663</TotalTime>
  <Pages>10</Pages>
  <Words>3419</Words>
  <Characters>19492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932</cp:revision>
  <cp:lastPrinted>2018-05-10T03:47:00Z</cp:lastPrinted>
  <dcterms:created xsi:type="dcterms:W3CDTF">2018-04-10T03:40:00Z</dcterms:created>
  <dcterms:modified xsi:type="dcterms:W3CDTF">2018-06-01T08:43:00Z</dcterms:modified>
</cp:coreProperties>
</file>